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32C9E" w14:textId="6BA0B369" w:rsidR="00032915" w:rsidRPr="0054489A" w:rsidRDefault="00032915" w:rsidP="00630016">
      <w:pPr>
        <w:pStyle w:val="Heading1"/>
        <w:rPr>
          <w:rFonts w:asciiTheme="minorHAnsi" w:hAnsiTheme="minorHAnsi" w:cstheme="minorHAnsi"/>
          <w:b/>
          <w:bCs/>
          <w:shd w:val="clear" w:color="auto" w:fill="FFFFFF"/>
          <w:rPrChange w:id="0" w:author="Allison Adams" w:date="2023-06-12T14:58:00Z">
            <w:rPr>
              <w:b/>
              <w:bCs/>
              <w:shd w:val="clear" w:color="auto" w:fill="FFFFFF"/>
            </w:rPr>
          </w:rPrChange>
        </w:rPr>
      </w:pPr>
      <w:commentRangeStart w:id="1"/>
      <w:commentRangeStart w:id="2"/>
      <w:r w:rsidRPr="0054489A">
        <w:rPr>
          <w:rFonts w:asciiTheme="minorHAnsi" w:hAnsiTheme="minorHAnsi" w:cstheme="minorHAnsi"/>
          <w:b/>
          <w:bCs/>
          <w:shd w:val="clear" w:color="auto" w:fill="FFFFFF"/>
          <w:rPrChange w:id="3" w:author="Allison Adams" w:date="2023-06-12T14:58:00Z">
            <w:rPr>
              <w:b/>
              <w:bCs/>
              <w:shd w:val="clear" w:color="auto" w:fill="FFFFFF"/>
            </w:rPr>
          </w:rPrChange>
        </w:rPr>
        <w:t xml:space="preserve">Table </w:t>
      </w:r>
      <w:commentRangeEnd w:id="1"/>
      <w:r w:rsidR="00A83230" w:rsidRPr="0054489A">
        <w:rPr>
          <w:rStyle w:val="CommentReference"/>
          <w:rFonts w:asciiTheme="minorHAnsi" w:eastAsiaTheme="minorHAnsi" w:hAnsiTheme="minorHAnsi" w:cstheme="minorHAnsi"/>
          <w:color w:val="auto"/>
        </w:rPr>
        <w:commentReference w:id="1"/>
      </w:r>
      <w:commentRangeEnd w:id="2"/>
      <w:r w:rsidR="001C0EFF" w:rsidRPr="0054489A">
        <w:rPr>
          <w:rStyle w:val="CommentReference"/>
          <w:rFonts w:asciiTheme="minorHAnsi" w:eastAsiaTheme="minorHAnsi" w:hAnsiTheme="minorHAnsi" w:cstheme="minorHAnsi"/>
          <w:color w:val="auto"/>
        </w:rPr>
        <w:commentReference w:id="2"/>
      </w:r>
      <w:r w:rsidRPr="0054489A">
        <w:rPr>
          <w:rFonts w:asciiTheme="minorHAnsi" w:hAnsiTheme="minorHAnsi" w:cstheme="minorHAnsi"/>
          <w:b/>
          <w:bCs/>
          <w:shd w:val="clear" w:color="auto" w:fill="FFFFFF"/>
          <w:rPrChange w:id="4" w:author="Allison Adams" w:date="2023-06-12T14:58:00Z">
            <w:rPr>
              <w:b/>
              <w:bCs/>
              <w:shd w:val="clear" w:color="auto" w:fill="FFFFFF"/>
            </w:rPr>
          </w:rPrChange>
        </w:rPr>
        <w:t>of all the ways I can look at the data</w:t>
      </w:r>
    </w:p>
    <w:p w14:paraId="663F931F" w14:textId="77777777" w:rsidR="00032915" w:rsidRPr="0054489A" w:rsidRDefault="00032915">
      <w:pPr>
        <w:rPr>
          <w:rFonts w:asciiTheme="minorHAnsi" w:hAnsiTheme="minorHAnsi" w:cstheme="minorHAnsi"/>
          <w:color w:val="242424"/>
          <w:sz w:val="23"/>
          <w:szCs w:val="23"/>
          <w:shd w:val="clear" w:color="auto" w:fill="FFFFFF"/>
          <w:rPrChange w:id="5" w:author="Allison Adams" w:date="2023-06-12T14:58:00Z">
            <w:rPr>
              <w:rFonts w:ascii="Segoe UI" w:hAnsi="Segoe UI" w:cs="Segoe UI"/>
              <w:color w:val="242424"/>
              <w:sz w:val="23"/>
              <w:szCs w:val="23"/>
              <w:shd w:val="clear" w:color="auto" w:fill="FFFFFF"/>
            </w:rPr>
          </w:rPrChange>
        </w:rPr>
      </w:pPr>
    </w:p>
    <w:tbl>
      <w:tblPr>
        <w:tblStyle w:val="GridTable3-Accent3"/>
        <w:tblW w:w="5000" w:type="pct"/>
        <w:tblLook w:val="04A0" w:firstRow="1" w:lastRow="0" w:firstColumn="1" w:lastColumn="0" w:noHBand="0" w:noVBand="1"/>
      </w:tblPr>
      <w:tblGrid>
        <w:gridCol w:w="2036"/>
        <w:gridCol w:w="1464"/>
        <w:gridCol w:w="1466"/>
        <w:gridCol w:w="1466"/>
        <w:gridCol w:w="1467"/>
        <w:gridCol w:w="1461"/>
      </w:tblGrid>
      <w:tr w:rsidR="00032915" w:rsidRPr="0054489A" w14:paraId="12FA2A5F" w14:textId="4F3E0417" w:rsidTr="0003291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94" w:type="pct"/>
            <w:tcBorders>
              <w:bottom w:val="nil"/>
            </w:tcBorders>
          </w:tcPr>
          <w:p w14:paraId="668AC7DD" w14:textId="77777777" w:rsidR="00032915" w:rsidRPr="0054489A" w:rsidRDefault="00032915">
            <w:pPr>
              <w:rPr>
                <w:rFonts w:asciiTheme="minorHAnsi" w:hAnsiTheme="minorHAnsi" w:cstheme="minorHAnsi"/>
                <w:rPrChange w:id="6" w:author="Allison Adams" w:date="2023-06-12T14:58:00Z">
                  <w:rPr/>
                </w:rPrChange>
              </w:rPr>
            </w:pPr>
          </w:p>
        </w:tc>
        <w:tc>
          <w:tcPr>
            <w:tcW w:w="861" w:type="pct"/>
            <w:tcBorders>
              <w:bottom w:val="single" w:sz="4" w:space="0" w:color="auto"/>
            </w:tcBorders>
          </w:tcPr>
          <w:p w14:paraId="7522575A" w14:textId="2638B226" w:rsidR="00032915" w:rsidRPr="0054489A" w:rsidRDefault="0003291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Change w:id="7" w:author="Allison Adams" w:date="2023-06-12T14:58:00Z">
                  <w:rPr/>
                </w:rPrChange>
              </w:rPr>
            </w:pPr>
            <w:r w:rsidRPr="0054489A">
              <w:rPr>
                <w:rFonts w:asciiTheme="minorHAnsi" w:hAnsiTheme="minorHAnsi" w:cstheme="minorHAnsi"/>
                <w:rPrChange w:id="8" w:author="Allison Adams" w:date="2023-06-12T14:58:00Z">
                  <w:rPr/>
                </w:rPrChange>
              </w:rPr>
              <w:t>Clearance Rate</w:t>
            </w:r>
          </w:p>
        </w:tc>
        <w:tc>
          <w:tcPr>
            <w:tcW w:w="862" w:type="pct"/>
            <w:tcBorders>
              <w:bottom w:val="single" w:sz="4" w:space="0" w:color="auto"/>
            </w:tcBorders>
          </w:tcPr>
          <w:p w14:paraId="417E1161" w14:textId="55172AF4" w:rsidR="00032915" w:rsidRPr="0054489A" w:rsidRDefault="0003291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Change w:id="9" w:author="Allison Adams" w:date="2023-06-12T14:58:00Z">
                  <w:rPr/>
                </w:rPrChange>
              </w:rPr>
            </w:pPr>
            <w:r w:rsidRPr="0054489A">
              <w:rPr>
                <w:rFonts w:asciiTheme="minorHAnsi" w:hAnsiTheme="minorHAnsi" w:cstheme="minorHAnsi"/>
                <w:rPrChange w:id="10" w:author="Allison Adams" w:date="2023-06-12T14:58:00Z">
                  <w:rPr/>
                </w:rPrChange>
              </w:rPr>
              <w:t>Ingestion Rate, biomass</w:t>
            </w:r>
          </w:p>
        </w:tc>
        <w:tc>
          <w:tcPr>
            <w:tcW w:w="862" w:type="pct"/>
            <w:tcBorders>
              <w:bottom w:val="single" w:sz="4" w:space="0" w:color="auto"/>
            </w:tcBorders>
          </w:tcPr>
          <w:p w14:paraId="1C6D8F7B" w14:textId="1548C171" w:rsidR="00032915" w:rsidRPr="0054489A" w:rsidRDefault="0003291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Change w:id="11" w:author="Allison Adams" w:date="2023-06-12T14:58:00Z">
                  <w:rPr/>
                </w:rPrChange>
              </w:rPr>
            </w:pPr>
            <w:r w:rsidRPr="0054489A">
              <w:rPr>
                <w:rFonts w:asciiTheme="minorHAnsi" w:hAnsiTheme="minorHAnsi" w:cstheme="minorHAnsi"/>
                <w:rPrChange w:id="12" w:author="Allison Adams" w:date="2023-06-12T14:58:00Z">
                  <w:rPr/>
                </w:rPrChange>
              </w:rPr>
              <w:t>Ingestion Rate, cell counts</w:t>
            </w:r>
          </w:p>
        </w:tc>
        <w:tc>
          <w:tcPr>
            <w:tcW w:w="862" w:type="pct"/>
            <w:tcBorders>
              <w:bottom w:val="single" w:sz="4" w:space="0" w:color="auto"/>
            </w:tcBorders>
          </w:tcPr>
          <w:p w14:paraId="322621F9" w14:textId="6D72EDFF" w:rsidR="00032915" w:rsidRPr="0054489A" w:rsidRDefault="0003291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Change w:id="13" w:author="Allison Adams" w:date="2023-06-12T14:58:00Z">
                  <w:rPr/>
                </w:rPrChange>
              </w:rPr>
            </w:pPr>
            <w:r w:rsidRPr="0054489A">
              <w:rPr>
                <w:rFonts w:asciiTheme="minorHAnsi" w:hAnsiTheme="minorHAnsi" w:cstheme="minorHAnsi"/>
                <w:rPrChange w:id="14" w:author="Allison Adams" w:date="2023-06-12T14:58:00Z">
                  <w:rPr/>
                </w:rPrChange>
              </w:rPr>
              <w:t>Abundance, initial samples</w:t>
            </w:r>
          </w:p>
        </w:tc>
        <w:tc>
          <w:tcPr>
            <w:tcW w:w="860" w:type="pct"/>
            <w:tcBorders>
              <w:bottom w:val="single" w:sz="4" w:space="0" w:color="auto"/>
            </w:tcBorders>
          </w:tcPr>
          <w:p w14:paraId="192FD6E7" w14:textId="32FBC92E" w:rsidR="00032915" w:rsidRPr="0054489A" w:rsidRDefault="0003291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Change w:id="15" w:author="Allison Adams" w:date="2023-06-12T14:58:00Z">
                  <w:rPr/>
                </w:rPrChange>
              </w:rPr>
            </w:pPr>
            <w:r w:rsidRPr="0054489A">
              <w:rPr>
                <w:rFonts w:asciiTheme="minorHAnsi" w:hAnsiTheme="minorHAnsi" w:cstheme="minorHAnsi"/>
                <w:rPrChange w:id="16" w:author="Allison Adams" w:date="2023-06-12T14:58:00Z">
                  <w:rPr/>
                </w:rPrChange>
              </w:rPr>
              <w:t>Plots to make</w:t>
            </w:r>
          </w:p>
        </w:tc>
      </w:tr>
      <w:tr w:rsidR="00032915" w:rsidRPr="0054489A" w14:paraId="239B96FE" w14:textId="5B5408A6" w:rsidTr="000329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pct"/>
            <w:tcBorders>
              <w:bottom w:val="single" w:sz="4" w:space="0" w:color="auto"/>
            </w:tcBorders>
          </w:tcPr>
          <w:p w14:paraId="22384013" w14:textId="0F30FAB3" w:rsidR="00032915" w:rsidRPr="0054489A" w:rsidRDefault="00032915">
            <w:pPr>
              <w:rPr>
                <w:rFonts w:asciiTheme="minorHAnsi" w:hAnsiTheme="minorHAnsi" w:cstheme="minorHAnsi"/>
                <w:rPrChange w:id="17" w:author="Allison Adams" w:date="2023-06-12T14:58:00Z">
                  <w:rPr/>
                </w:rPrChange>
              </w:rPr>
            </w:pPr>
            <w:commentRangeStart w:id="18"/>
            <w:commentRangeStart w:id="19"/>
            <w:r w:rsidRPr="0054489A">
              <w:rPr>
                <w:rFonts w:asciiTheme="minorHAnsi" w:hAnsiTheme="minorHAnsi" w:cstheme="minorHAnsi"/>
                <w:rPrChange w:id="20" w:author="Allison Adams" w:date="2023-06-12T14:58:00Z">
                  <w:rPr/>
                </w:rPrChange>
              </w:rPr>
              <w:t xml:space="preserve">All taxa </w:t>
            </w:r>
            <w:ins w:id="21" w:author="Allison Adams" w:date="2023-05-02T16:45:00Z">
              <w:r w:rsidR="001C0EFF" w:rsidRPr="0054489A">
                <w:rPr>
                  <w:rFonts w:asciiTheme="minorHAnsi" w:hAnsiTheme="minorHAnsi" w:cstheme="minorHAnsi"/>
                  <w:rPrChange w:id="22" w:author="Allison Adams" w:date="2023-06-12T14:58:00Z">
                    <w:rPr/>
                  </w:rPrChange>
                </w:rPr>
                <w:t xml:space="preserve">17 </w:t>
              </w:r>
            </w:ins>
            <w:r w:rsidRPr="0054489A">
              <w:rPr>
                <w:rFonts w:asciiTheme="minorHAnsi" w:hAnsiTheme="minorHAnsi" w:cstheme="minorHAnsi"/>
                <w:rPrChange w:id="23" w:author="Allison Adams" w:date="2023-06-12T14:58:00Z">
                  <w:rPr/>
                </w:rPrChange>
              </w:rPr>
              <w:t>groups</w:t>
            </w:r>
            <w:commentRangeEnd w:id="18"/>
            <w:r w:rsidR="00425E11" w:rsidRPr="0054489A">
              <w:rPr>
                <w:rStyle w:val="CommentReference"/>
                <w:rFonts w:asciiTheme="minorHAnsi" w:hAnsiTheme="minorHAnsi" w:cstheme="minorHAnsi"/>
                <w:i w:val="0"/>
                <w:iCs w:val="0"/>
                <w:rPrChange w:id="24" w:author="Allison Adams" w:date="2023-06-12T14:58:00Z">
                  <w:rPr>
                    <w:rStyle w:val="CommentReference"/>
                    <w:i w:val="0"/>
                    <w:iCs w:val="0"/>
                  </w:rPr>
                </w:rPrChange>
              </w:rPr>
              <w:commentReference w:id="18"/>
            </w:r>
            <w:commentRangeEnd w:id="19"/>
            <w:r w:rsidR="001C0EFF" w:rsidRPr="0054489A">
              <w:rPr>
                <w:rStyle w:val="CommentReference"/>
                <w:rFonts w:asciiTheme="minorHAnsi" w:hAnsiTheme="minorHAnsi" w:cstheme="minorHAnsi"/>
                <w:i w:val="0"/>
                <w:iCs w:val="0"/>
                <w:rPrChange w:id="25" w:author="Allison Adams" w:date="2023-06-12T14:58:00Z">
                  <w:rPr>
                    <w:rStyle w:val="CommentReference"/>
                    <w:i w:val="0"/>
                    <w:iCs w:val="0"/>
                  </w:rPr>
                </w:rPrChange>
              </w:rPr>
              <w:commentReference w:id="19"/>
            </w:r>
            <w:ins w:id="26" w:author="Allison Adams" w:date="2023-05-01T15:27:00Z">
              <w:r w:rsidR="001C0EFF" w:rsidRPr="0054489A">
                <w:rPr>
                  <w:rFonts w:asciiTheme="minorHAnsi" w:hAnsiTheme="minorHAnsi" w:cstheme="minorHAnsi"/>
                  <w:rPrChange w:id="27" w:author="Allison Adams" w:date="2023-06-12T14:58:00Z">
                    <w:rPr/>
                  </w:rPrChange>
                </w:rPr>
                <w:t>, individually</w:t>
              </w:r>
            </w:ins>
          </w:p>
        </w:tc>
        <w:tc>
          <w:tcPr>
            <w:tcW w:w="861" w:type="pct"/>
            <w:tcBorders>
              <w:top w:val="single" w:sz="4" w:space="0" w:color="auto"/>
            </w:tcBorders>
          </w:tcPr>
          <w:p w14:paraId="62FEF044" w14:textId="489831D1" w:rsidR="00032915" w:rsidRPr="0054489A" w:rsidRDefault="0003291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Change w:id="28" w:author="Allison Adams" w:date="2023-06-12T14:58:00Z">
                  <w:rPr>
                    <w:sz w:val="20"/>
                    <w:szCs w:val="20"/>
                  </w:rPr>
                </w:rPrChange>
              </w:rPr>
            </w:pPr>
            <w:r w:rsidRPr="0054489A">
              <w:rPr>
                <w:rFonts w:asciiTheme="minorHAnsi" w:hAnsiTheme="minorHAnsi" w:cstheme="minorHAnsi"/>
                <w:sz w:val="20"/>
                <w:szCs w:val="20"/>
                <w:rPrChange w:id="29" w:author="Allison Adams" w:date="2023-06-12T14:58:00Z">
                  <w:rPr>
                    <w:sz w:val="20"/>
                    <w:szCs w:val="20"/>
                  </w:rPr>
                </w:rPrChange>
              </w:rPr>
              <w:t xml:space="preserve">Shows the  copepod’s ability to capture prey items </w:t>
            </w:r>
            <w:ins w:id="30" w:author="Wim Kimmerer" w:date="2023-04-28T17:57:00Z">
              <w:r w:rsidR="000B20E4" w:rsidRPr="0054489A">
                <w:rPr>
                  <w:rFonts w:asciiTheme="minorHAnsi" w:hAnsiTheme="minorHAnsi" w:cstheme="minorHAnsi"/>
                  <w:sz w:val="20"/>
                  <w:szCs w:val="20"/>
                  <w:rPrChange w:id="31" w:author="Allison Adams" w:date="2023-06-12T14:58:00Z">
                    <w:rPr>
                      <w:sz w:val="20"/>
                      <w:szCs w:val="20"/>
                    </w:rPr>
                  </w:rPrChange>
                </w:rPr>
                <w:t xml:space="preserve">.  </w:t>
              </w:r>
              <w:proofErr w:type="gramStart"/>
              <w:r w:rsidR="000B20E4" w:rsidRPr="0054489A">
                <w:rPr>
                  <w:rFonts w:asciiTheme="minorHAnsi" w:hAnsiTheme="minorHAnsi" w:cstheme="minorHAnsi"/>
                  <w:sz w:val="20"/>
                  <w:szCs w:val="20"/>
                  <w:rPrChange w:id="32" w:author="Allison Adams" w:date="2023-06-12T14:58:00Z">
                    <w:rPr>
                      <w:sz w:val="20"/>
                      <w:szCs w:val="20"/>
                    </w:rPr>
                  </w:rPrChange>
                </w:rPr>
                <w:t>Also</w:t>
              </w:r>
              <w:proofErr w:type="gramEnd"/>
              <w:r w:rsidR="000B20E4" w:rsidRPr="0054489A">
                <w:rPr>
                  <w:rFonts w:asciiTheme="minorHAnsi" w:hAnsiTheme="minorHAnsi" w:cstheme="minorHAnsi"/>
                  <w:sz w:val="20"/>
                  <w:szCs w:val="20"/>
                  <w:rPrChange w:id="33" w:author="Allison Adams" w:date="2023-06-12T14:58:00Z">
                    <w:rPr>
                      <w:sz w:val="20"/>
                      <w:szCs w:val="20"/>
                    </w:rPr>
                  </w:rPrChange>
                </w:rPr>
                <w:t xml:space="preserve"> a measure of selectivity </w:t>
              </w:r>
            </w:ins>
            <w:ins w:id="34" w:author="Wim Kimmerer" w:date="2023-04-28T17:58:00Z">
              <w:r w:rsidR="000B20E4" w:rsidRPr="0054489A">
                <w:rPr>
                  <w:rFonts w:asciiTheme="minorHAnsi" w:hAnsiTheme="minorHAnsi" w:cstheme="minorHAnsi"/>
                  <w:sz w:val="20"/>
                  <w:szCs w:val="20"/>
                  <w:rPrChange w:id="35" w:author="Allison Adams" w:date="2023-06-12T14:58:00Z">
                    <w:rPr>
                      <w:sz w:val="20"/>
                      <w:szCs w:val="20"/>
                    </w:rPr>
                  </w:rPrChange>
                </w:rPr>
                <w:t xml:space="preserve"> (not to be labeled “preference”)</w:t>
              </w:r>
            </w:ins>
            <w:del w:id="36" w:author="Wim Kimmerer" w:date="2023-04-28T17:57:00Z">
              <w:r w:rsidRPr="0054489A" w:rsidDel="000B20E4">
                <w:rPr>
                  <w:rFonts w:asciiTheme="minorHAnsi" w:hAnsiTheme="minorHAnsi" w:cstheme="minorHAnsi"/>
                  <w:sz w:val="20"/>
                  <w:szCs w:val="20"/>
                  <w:rPrChange w:id="37" w:author="Allison Adams" w:date="2023-06-12T14:58:00Z">
                    <w:rPr>
                      <w:sz w:val="20"/>
                      <w:szCs w:val="20"/>
                    </w:rPr>
                  </w:rPrChange>
                </w:rPr>
                <w:delText xml:space="preserve"> </w:delText>
              </w:r>
            </w:del>
          </w:p>
        </w:tc>
        <w:tc>
          <w:tcPr>
            <w:tcW w:w="862" w:type="pct"/>
            <w:tcBorders>
              <w:top w:val="single" w:sz="4" w:space="0" w:color="auto"/>
            </w:tcBorders>
          </w:tcPr>
          <w:p w14:paraId="695458F6" w14:textId="3D178A3A" w:rsidR="00032915" w:rsidRPr="0054489A" w:rsidRDefault="0003291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Change w:id="38" w:author="Allison Adams" w:date="2023-06-12T14:58:00Z">
                  <w:rPr>
                    <w:sz w:val="20"/>
                    <w:szCs w:val="20"/>
                  </w:rPr>
                </w:rPrChange>
              </w:rPr>
            </w:pPr>
            <w:r w:rsidRPr="0054489A">
              <w:rPr>
                <w:rFonts w:asciiTheme="minorHAnsi" w:hAnsiTheme="minorHAnsi" w:cstheme="minorHAnsi"/>
                <w:sz w:val="20"/>
                <w:szCs w:val="20"/>
                <w:rPrChange w:id="39" w:author="Allison Adams" w:date="2023-06-12T14:58:00Z">
                  <w:rPr>
                    <w:sz w:val="20"/>
                    <w:szCs w:val="20"/>
                  </w:rPr>
                </w:rPrChange>
              </w:rPr>
              <w:t>How much carbon nutrition copepods got from all the taxa groups</w:t>
            </w:r>
          </w:p>
        </w:tc>
        <w:tc>
          <w:tcPr>
            <w:tcW w:w="862" w:type="pct"/>
            <w:tcBorders>
              <w:top w:val="single" w:sz="4" w:space="0" w:color="auto"/>
            </w:tcBorders>
          </w:tcPr>
          <w:p w14:paraId="63E5C3A9" w14:textId="30F1577B" w:rsidR="00032915" w:rsidRPr="0054489A" w:rsidRDefault="0003291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Change w:id="40" w:author="Allison Adams" w:date="2023-06-12T14:58:00Z">
                  <w:rPr>
                    <w:sz w:val="20"/>
                    <w:szCs w:val="20"/>
                  </w:rPr>
                </w:rPrChange>
              </w:rPr>
            </w:pPr>
            <w:r w:rsidRPr="0054489A">
              <w:rPr>
                <w:rFonts w:asciiTheme="minorHAnsi" w:hAnsiTheme="minorHAnsi" w:cstheme="minorHAnsi"/>
                <w:sz w:val="20"/>
                <w:szCs w:val="20"/>
                <w:rPrChange w:id="41" w:author="Allison Adams" w:date="2023-06-12T14:58:00Z">
                  <w:rPr>
                    <w:sz w:val="20"/>
                    <w:szCs w:val="20"/>
                  </w:rPr>
                </w:rPrChange>
              </w:rPr>
              <w:t>How much food they ate in terms of numbers of cells, but not as informative as biomass</w:t>
            </w:r>
          </w:p>
        </w:tc>
        <w:tc>
          <w:tcPr>
            <w:tcW w:w="862" w:type="pct"/>
            <w:tcBorders>
              <w:top w:val="single" w:sz="4" w:space="0" w:color="auto"/>
            </w:tcBorders>
          </w:tcPr>
          <w:p w14:paraId="009012A0" w14:textId="6942358A" w:rsidR="00032915" w:rsidRPr="0054489A" w:rsidRDefault="0003291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Change w:id="42" w:author="Allison Adams" w:date="2023-06-12T14:58:00Z">
                  <w:rPr>
                    <w:sz w:val="20"/>
                    <w:szCs w:val="20"/>
                  </w:rPr>
                </w:rPrChange>
              </w:rPr>
            </w:pPr>
            <w:r w:rsidRPr="0054489A">
              <w:rPr>
                <w:rFonts w:asciiTheme="minorHAnsi" w:hAnsiTheme="minorHAnsi" w:cstheme="minorHAnsi"/>
                <w:sz w:val="20"/>
                <w:szCs w:val="20"/>
                <w:rPrChange w:id="43" w:author="Allison Adams" w:date="2023-06-12T14:58:00Z">
                  <w:rPr>
                    <w:sz w:val="20"/>
                    <w:szCs w:val="20"/>
                  </w:rPr>
                </w:rPrChange>
              </w:rPr>
              <w:t>What was found in the water they live in. Compare what was there to what they ate and didn’t eat</w:t>
            </w:r>
          </w:p>
        </w:tc>
        <w:tc>
          <w:tcPr>
            <w:tcW w:w="860" w:type="pct"/>
            <w:tcBorders>
              <w:top w:val="single" w:sz="4" w:space="0" w:color="auto"/>
            </w:tcBorders>
          </w:tcPr>
          <w:p w14:paraId="41DCB301" w14:textId="77777777" w:rsidR="00032915" w:rsidRPr="0054489A" w:rsidRDefault="0003291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Change w:id="44" w:author="Allison Adams" w:date="2023-06-12T14:58:00Z">
                  <w:rPr>
                    <w:sz w:val="20"/>
                    <w:szCs w:val="20"/>
                  </w:rPr>
                </w:rPrChange>
              </w:rPr>
            </w:pPr>
          </w:p>
        </w:tc>
      </w:tr>
      <w:tr w:rsidR="00032915" w:rsidRPr="0054489A" w14:paraId="1EAC70DD" w14:textId="4ACBFA04" w:rsidTr="00032915">
        <w:tc>
          <w:tcPr>
            <w:cnfStyle w:val="001000000000" w:firstRow="0" w:lastRow="0" w:firstColumn="1" w:lastColumn="0" w:oddVBand="0" w:evenVBand="0" w:oddHBand="0" w:evenHBand="0" w:firstRowFirstColumn="0" w:firstRowLastColumn="0" w:lastRowFirstColumn="0" w:lastRowLastColumn="0"/>
            <w:tcW w:w="694" w:type="pct"/>
            <w:tcBorders>
              <w:top w:val="single" w:sz="4" w:space="0" w:color="auto"/>
              <w:bottom w:val="single" w:sz="4" w:space="0" w:color="auto"/>
              <w:right w:val="single" w:sz="2" w:space="0" w:color="A5A5A5" w:themeColor="accent3"/>
            </w:tcBorders>
          </w:tcPr>
          <w:p w14:paraId="22FC6335" w14:textId="3F658DB9" w:rsidR="00032915" w:rsidRPr="0054489A" w:rsidRDefault="00032915">
            <w:pPr>
              <w:rPr>
                <w:rFonts w:asciiTheme="minorHAnsi" w:hAnsiTheme="minorHAnsi" w:cstheme="minorHAnsi"/>
                <w:rPrChange w:id="45" w:author="Allison Adams" w:date="2023-06-12T14:58:00Z">
                  <w:rPr/>
                </w:rPrChange>
              </w:rPr>
            </w:pPr>
            <w:commentRangeStart w:id="46"/>
            <w:commentRangeStart w:id="47"/>
            <w:r w:rsidRPr="0054489A">
              <w:rPr>
                <w:rFonts w:asciiTheme="minorHAnsi" w:hAnsiTheme="minorHAnsi" w:cstheme="minorHAnsi"/>
                <w:rPrChange w:id="48" w:author="Allison Adams" w:date="2023-06-12T14:58:00Z">
                  <w:rPr/>
                </w:rPrChange>
              </w:rPr>
              <w:t xml:space="preserve">Top 5 </w:t>
            </w:r>
            <w:commentRangeEnd w:id="46"/>
            <w:r w:rsidR="00995E69" w:rsidRPr="0054489A">
              <w:rPr>
                <w:rStyle w:val="CommentReference"/>
                <w:rFonts w:asciiTheme="minorHAnsi" w:hAnsiTheme="minorHAnsi" w:cstheme="minorHAnsi"/>
                <w:i w:val="0"/>
                <w:iCs w:val="0"/>
                <w:rPrChange w:id="49" w:author="Allison Adams" w:date="2023-06-12T14:58:00Z">
                  <w:rPr>
                    <w:rStyle w:val="CommentReference"/>
                    <w:i w:val="0"/>
                    <w:iCs w:val="0"/>
                  </w:rPr>
                </w:rPrChange>
              </w:rPr>
              <w:commentReference w:id="46"/>
            </w:r>
            <w:commentRangeEnd w:id="47"/>
            <w:r w:rsidR="001C0EFF" w:rsidRPr="0054489A">
              <w:rPr>
                <w:rStyle w:val="CommentReference"/>
                <w:rFonts w:asciiTheme="minorHAnsi" w:hAnsiTheme="minorHAnsi" w:cstheme="minorHAnsi"/>
                <w:i w:val="0"/>
                <w:iCs w:val="0"/>
                <w:rPrChange w:id="50" w:author="Allison Adams" w:date="2023-06-12T14:58:00Z">
                  <w:rPr>
                    <w:rStyle w:val="CommentReference"/>
                    <w:i w:val="0"/>
                    <w:iCs w:val="0"/>
                  </w:rPr>
                </w:rPrChange>
              </w:rPr>
              <w:commentReference w:id="47"/>
            </w:r>
            <w:r w:rsidRPr="0054489A">
              <w:rPr>
                <w:rFonts w:asciiTheme="minorHAnsi" w:hAnsiTheme="minorHAnsi" w:cstheme="minorHAnsi"/>
                <w:rPrChange w:id="51" w:author="Allison Adams" w:date="2023-06-12T14:58:00Z">
                  <w:rPr/>
                </w:rPrChange>
              </w:rPr>
              <w:t>taxa groups and “Other”</w:t>
            </w:r>
          </w:p>
        </w:tc>
        <w:tc>
          <w:tcPr>
            <w:tcW w:w="861" w:type="pct"/>
            <w:tcBorders>
              <w:left w:val="single" w:sz="2" w:space="0" w:color="A5A5A5" w:themeColor="accent3"/>
            </w:tcBorders>
          </w:tcPr>
          <w:p w14:paraId="4776AAAD" w14:textId="232FF09F" w:rsidR="00032915" w:rsidRPr="0054489A" w:rsidRDefault="0003291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Change w:id="52" w:author="Allison Adams" w:date="2023-06-12T14:58:00Z">
                  <w:rPr>
                    <w:sz w:val="20"/>
                    <w:szCs w:val="20"/>
                  </w:rPr>
                </w:rPrChange>
              </w:rPr>
            </w:pPr>
            <w:r w:rsidRPr="0054489A">
              <w:rPr>
                <w:rFonts w:asciiTheme="minorHAnsi" w:hAnsiTheme="minorHAnsi" w:cstheme="minorHAnsi"/>
                <w:sz w:val="20"/>
                <w:szCs w:val="20"/>
                <w:rPrChange w:id="53" w:author="Allison Adams" w:date="2023-06-12T14:58:00Z">
                  <w:rPr>
                    <w:sz w:val="20"/>
                    <w:szCs w:val="20"/>
                  </w:rPr>
                </w:rPrChange>
              </w:rPr>
              <w:t>Shows the  copepod’s ability to capture prey items, in broader taxa groups</w:t>
            </w:r>
          </w:p>
        </w:tc>
        <w:tc>
          <w:tcPr>
            <w:tcW w:w="862" w:type="pct"/>
          </w:tcPr>
          <w:p w14:paraId="2E7E9CCE" w14:textId="1E54B6EA" w:rsidR="00032915" w:rsidRPr="0054489A" w:rsidRDefault="0003291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Change w:id="54" w:author="Allison Adams" w:date="2023-06-12T14:58:00Z">
                  <w:rPr>
                    <w:sz w:val="20"/>
                    <w:szCs w:val="20"/>
                  </w:rPr>
                </w:rPrChange>
              </w:rPr>
            </w:pPr>
            <w:r w:rsidRPr="0054489A">
              <w:rPr>
                <w:rFonts w:asciiTheme="minorHAnsi" w:hAnsiTheme="minorHAnsi" w:cstheme="minorHAnsi"/>
                <w:sz w:val="20"/>
                <w:szCs w:val="20"/>
                <w:rPrChange w:id="55" w:author="Allison Adams" w:date="2023-06-12T14:58:00Z">
                  <w:rPr>
                    <w:sz w:val="20"/>
                    <w:szCs w:val="20"/>
                  </w:rPr>
                </w:rPrChange>
              </w:rPr>
              <w:t xml:space="preserve">Which taxa were most important to their carbon nutrition, and </w:t>
            </w:r>
            <w:commentRangeStart w:id="56"/>
            <w:commentRangeStart w:id="57"/>
            <w:r w:rsidRPr="0054489A">
              <w:rPr>
                <w:rFonts w:asciiTheme="minorHAnsi" w:hAnsiTheme="minorHAnsi" w:cstheme="minorHAnsi"/>
                <w:sz w:val="20"/>
                <w:szCs w:val="20"/>
                <w:rPrChange w:id="58" w:author="Allison Adams" w:date="2023-06-12T14:58:00Z">
                  <w:rPr>
                    <w:sz w:val="20"/>
                    <w:szCs w:val="20"/>
                  </w:rPr>
                </w:rPrChange>
              </w:rPr>
              <w:t>which were so low that alone they didn’t impact the copepod much</w:t>
            </w:r>
            <w:commentRangeEnd w:id="56"/>
            <w:r w:rsidR="000B20E4" w:rsidRPr="0054489A">
              <w:rPr>
                <w:rStyle w:val="CommentReference"/>
                <w:rFonts w:asciiTheme="minorHAnsi" w:hAnsiTheme="minorHAnsi" w:cstheme="minorHAnsi"/>
                <w:rPrChange w:id="59" w:author="Allison Adams" w:date="2023-06-12T14:58:00Z">
                  <w:rPr>
                    <w:rStyle w:val="CommentReference"/>
                  </w:rPr>
                </w:rPrChange>
              </w:rPr>
              <w:commentReference w:id="56"/>
            </w:r>
            <w:commentRangeEnd w:id="57"/>
            <w:r w:rsidR="001C0EFF" w:rsidRPr="0054489A">
              <w:rPr>
                <w:rStyle w:val="CommentReference"/>
                <w:rFonts w:asciiTheme="minorHAnsi" w:hAnsiTheme="minorHAnsi" w:cstheme="minorHAnsi"/>
                <w:rPrChange w:id="60" w:author="Allison Adams" w:date="2023-06-12T14:58:00Z">
                  <w:rPr>
                    <w:rStyle w:val="CommentReference"/>
                  </w:rPr>
                </w:rPrChange>
              </w:rPr>
              <w:commentReference w:id="57"/>
            </w:r>
          </w:p>
        </w:tc>
        <w:tc>
          <w:tcPr>
            <w:tcW w:w="862" w:type="pct"/>
          </w:tcPr>
          <w:p w14:paraId="4A5266D9" w14:textId="67C9A789" w:rsidR="00032915" w:rsidRPr="0054489A" w:rsidRDefault="0003291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Change w:id="61" w:author="Allison Adams" w:date="2023-06-12T14:58:00Z">
                  <w:rPr>
                    <w:sz w:val="20"/>
                    <w:szCs w:val="20"/>
                  </w:rPr>
                </w:rPrChange>
              </w:rPr>
            </w:pPr>
            <w:r w:rsidRPr="0054489A">
              <w:rPr>
                <w:rFonts w:asciiTheme="minorHAnsi" w:hAnsiTheme="minorHAnsi" w:cstheme="minorHAnsi"/>
                <w:sz w:val="20"/>
                <w:szCs w:val="20"/>
                <w:rPrChange w:id="62" w:author="Allison Adams" w:date="2023-06-12T14:58:00Z">
                  <w:rPr>
                    <w:sz w:val="20"/>
                    <w:szCs w:val="20"/>
                  </w:rPr>
                </w:rPrChange>
              </w:rPr>
              <w:t>Which taxa were most important to their ingestion, and which were so low that alone they didn’t impact the copepod much</w:t>
            </w:r>
          </w:p>
        </w:tc>
        <w:tc>
          <w:tcPr>
            <w:tcW w:w="862" w:type="pct"/>
          </w:tcPr>
          <w:p w14:paraId="56406EC5" w14:textId="6C3A8595" w:rsidR="00032915" w:rsidRPr="0054489A" w:rsidRDefault="0003291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Change w:id="63" w:author="Allison Adams" w:date="2023-06-12T14:58:00Z">
                  <w:rPr>
                    <w:sz w:val="20"/>
                    <w:szCs w:val="20"/>
                  </w:rPr>
                </w:rPrChange>
              </w:rPr>
            </w:pPr>
            <w:r w:rsidRPr="0054489A">
              <w:rPr>
                <w:rFonts w:asciiTheme="minorHAnsi" w:hAnsiTheme="minorHAnsi" w:cstheme="minorHAnsi"/>
                <w:sz w:val="20"/>
                <w:szCs w:val="20"/>
                <w:rPrChange w:id="64" w:author="Allison Adams" w:date="2023-06-12T14:58:00Z">
                  <w:rPr>
                    <w:sz w:val="20"/>
                    <w:szCs w:val="20"/>
                  </w:rPr>
                </w:rPrChange>
              </w:rPr>
              <w:t>What was found in the water they live in in broader taxa groups. Compare what was there to what they ate and didn’t eat</w:t>
            </w:r>
          </w:p>
        </w:tc>
        <w:tc>
          <w:tcPr>
            <w:tcW w:w="860" w:type="pct"/>
          </w:tcPr>
          <w:p w14:paraId="26D83B13" w14:textId="647FDF82" w:rsidR="00032915" w:rsidRPr="0054489A" w:rsidRDefault="0003291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Change w:id="65" w:author="Allison Adams" w:date="2023-06-12T14:58:00Z">
                  <w:rPr>
                    <w:sz w:val="20"/>
                    <w:szCs w:val="20"/>
                  </w:rPr>
                </w:rPrChange>
              </w:rPr>
            </w:pPr>
            <w:r w:rsidRPr="0054489A">
              <w:rPr>
                <w:rFonts w:asciiTheme="minorHAnsi" w:hAnsiTheme="minorHAnsi" w:cstheme="minorHAnsi"/>
                <w:sz w:val="20"/>
                <w:szCs w:val="20"/>
                <w:rPrChange w:id="66" w:author="Allison Adams" w:date="2023-06-12T14:58:00Z">
                  <w:rPr>
                    <w:sz w:val="20"/>
                    <w:szCs w:val="20"/>
                  </w:rPr>
                </w:rPrChange>
              </w:rPr>
              <w:t>IR biomass</w:t>
            </w:r>
          </w:p>
          <w:p w14:paraId="75BFC6ED" w14:textId="115F2E53" w:rsidR="00032915" w:rsidRPr="0054489A" w:rsidRDefault="0003291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Change w:id="67" w:author="Allison Adams" w:date="2023-06-12T14:58:00Z">
                  <w:rPr>
                    <w:sz w:val="20"/>
                    <w:szCs w:val="20"/>
                  </w:rPr>
                </w:rPrChange>
              </w:rPr>
            </w:pPr>
            <w:proofErr w:type="spellStart"/>
            <w:r w:rsidRPr="0054489A">
              <w:rPr>
                <w:rFonts w:asciiTheme="minorHAnsi" w:hAnsiTheme="minorHAnsi" w:cstheme="minorHAnsi"/>
                <w:sz w:val="20"/>
                <w:szCs w:val="20"/>
                <w:rPrChange w:id="68" w:author="Allison Adams" w:date="2023-06-12T14:58:00Z">
                  <w:rPr>
                    <w:sz w:val="20"/>
                    <w:szCs w:val="20"/>
                  </w:rPr>
                </w:rPrChange>
              </w:rPr>
              <w:t>IRbio</w:t>
            </w:r>
            <w:proofErr w:type="spellEnd"/>
            <w:r w:rsidRPr="0054489A">
              <w:rPr>
                <w:rFonts w:asciiTheme="minorHAnsi" w:hAnsiTheme="minorHAnsi" w:cstheme="minorHAnsi"/>
                <w:sz w:val="20"/>
                <w:szCs w:val="20"/>
                <w:rPrChange w:id="69" w:author="Allison Adams" w:date="2023-06-12T14:58:00Z">
                  <w:rPr>
                    <w:sz w:val="20"/>
                    <w:szCs w:val="20"/>
                  </w:rPr>
                </w:rPrChange>
              </w:rPr>
              <w:t xml:space="preserve"> with CR</w:t>
            </w:r>
          </w:p>
          <w:p w14:paraId="76CE6B4F" w14:textId="77777777" w:rsidR="00032915" w:rsidRPr="0054489A" w:rsidRDefault="0003291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Change w:id="70" w:author="Allison Adams" w:date="2023-06-12T14:58:00Z">
                  <w:rPr>
                    <w:sz w:val="20"/>
                    <w:szCs w:val="20"/>
                  </w:rPr>
                </w:rPrChange>
              </w:rPr>
            </w:pPr>
            <w:proofErr w:type="spellStart"/>
            <w:r w:rsidRPr="0054489A">
              <w:rPr>
                <w:rFonts w:asciiTheme="minorHAnsi" w:hAnsiTheme="minorHAnsi" w:cstheme="minorHAnsi"/>
                <w:sz w:val="20"/>
                <w:szCs w:val="20"/>
                <w:rPrChange w:id="71" w:author="Allison Adams" w:date="2023-06-12T14:58:00Z">
                  <w:rPr>
                    <w:sz w:val="20"/>
                    <w:szCs w:val="20"/>
                  </w:rPr>
                </w:rPrChange>
              </w:rPr>
              <w:t>IRcells</w:t>
            </w:r>
            <w:proofErr w:type="spellEnd"/>
            <w:r w:rsidRPr="0054489A">
              <w:rPr>
                <w:rFonts w:asciiTheme="minorHAnsi" w:hAnsiTheme="minorHAnsi" w:cstheme="minorHAnsi"/>
                <w:sz w:val="20"/>
                <w:szCs w:val="20"/>
                <w:rPrChange w:id="72" w:author="Allison Adams" w:date="2023-06-12T14:58:00Z">
                  <w:rPr>
                    <w:sz w:val="20"/>
                    <w:szCs w:val="20"/>
                  </w:rPr>
                </w:rPrChange>
              </w:rPr>
              <w:t>? with CR?</w:t>
            </w:r>
          </w:p>
          <w:p w14:paraId="6CDE5C7B" w14:textId="17B4FA79" w:rsidR="00032915" w:rsidRPr="0054489A" w:rsidRDefault="0003291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Change w:id="73" w:author="Allison Adams" w:date="2023-06-12T14:58:00Z">
                  <w:rPr>
                    <w:sz w:val="20"/>
                    <w:szCs w:val="20"/>
                  </w:rPr>
                </w:rPrChange>
              </w:rPr>
            </w:pPr>
            <w:r w:rsidRPr="0054489A">
              <w:rPr>
                <w:rFonts w:asciiTheme="minorHAnsi" w:hAnsiTheme="minorHAnsi" w:cstheme="minorHAnsi"/>
                <w:sz w:val="20"/>
                <w:szCs w:val="20"/>
                <w:rPrChange w:id="74" w:author="Allison Adams" w:date="2023-06-12T14:58:00Z">
                  <w:rPr>
                    <w:sz w:val="20"/>
                    <w:szCs w:val="20"/>
                  </w:rPr>
                </w:rPrChange>
              </w:rPr>
              <w:t xml:space="preserve">All this with abundance? </w:t>
            </w:r>
          </w:p>
          <w:p w14:paraId="0348E38E" w14:textId="77777777" w:rsidR="00032915" w:rsidRPr="0054489A" w:rsidRDefault="0003291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Change w:id="75" w:author="Allison Adams" w:date="2023-06-12T14:58:00Z">
                  <w:rPr>
                    <w:sz w:val="20"/>
                    <w:szCs w:val="20"/>
                  </w:rPr>
                </w:rPrChange>
              </w:rPr>
            </w:pPr>
          </w:p>
          <w:p w14:paraId="0E433E54" w14:textId="7A4CBD68" w:rsidR="00032915" w:rsidRPr="0054489A" w:rsidRDefault="0003291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Change w:id="76" w:author="Allison Adams" w:date="2023-06-12T14:58:00Z">
                  <w:rPr>
                    <w:sz w:val="20"/>
                    <w:szCs w:val="20"/>
                  </w:rPr>
                </w:rPrChange>
              </w:rPr>
            </w:pPr>
          </w:p>
        </w:tc>
      </w:tr>
      <w:tr w:rsidR="00032915" w:rsidRPr="0054489A" w14:paraId="4B6FD5AF" w14:textId="44BACBF2" w:rsidTr="000329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pct"/>
            <w:tcBorders>
              <w:top w:val="single" w:sz="4" w:space="0" w:color="auto"/>
              <w:bottom w:val="single" w:sz="4" w:space="0" w:color="auto"/>
              <w:right w:val="single" w:sz="2" w:space="0" w:color="A5A5A5" w:themeColor="accent3"/>
            </w:tcBorders>
          </w:tcPr>
          <w:p w14:paraId="01554536" w14:textId="77777777" w:rsidR="00032915" w:rsidRPr="0054489A" w:rsidRDefault="00032915" w:rsidP="00032915">
            <w:pPr>
              <w:rPr>
                <w:rFonts w:asciiTheme="minorHAnsi" w:hAnsiTheme="minorHAnsi" w:cstheme="minorHAnsi"/>
                <w:rPrChange w:id="77" w:author="Allison Adams" w:date="2023-06-12T14:58:00Z">
                  <w:rPr/>
                </w:rPrChange>
              </w:rPr>
            </w:pPr>
            <w:r w:rsidRPr="0054489A">
              <w:rPr>
                <w:rFonts w:asciiTheme="minorHAnsi" w:hAnsiTheme="minorHAnsi" w:cstheme="minorHAnsi"/>
                <w:rPrChange w:id="78" w:author="Allison Adams" w:date="2023-06-12T14:58:00Z">
                  <w:rPr/>
                </w:rPrChange>
              </w:rPr>
              <w:t xml:space="preserve">Cell Size, </w:t>
            </w:r>
          </w:p>
          <w:p w14:paraId="16BB4317" w14:textId="3F4CD08E" w:rsidR="00032915" w:rsidRPr="0054489A" w:rsidRDefault="00032915" w:rsidP="00032915">
            <w:pPr>
              <w:rPr>
                <w:rFonts w:asciiTheme="minorHAnsi" w:hAnsiTheme="minorHAnsi" w:cstheme="minorHAnsi"/>
                <w:rPrChange w:id="79" w:author="Allison Adams" w:date="2023-06-12T14:58:00Z">
                  <w:rPr/>
                </w:rPrChange>
              </w:rPr>
            </w:pPr>
            <w:r w:rsidRPr="0054489A">
              <w:rPr>
                <w:rFonts w:asciiTheme="minorHAnsi" w:hAnsiTheme="minorHAnsi" w:cstheme="minorHAnsi"/>
                <w:rPrChange w:id="80" w:author="Allison Adams" w:date="2023-06-12T14:58:00Z">
                  <w:rPr/>
                </w:rPrChange>
              </w:rPr>
              <w:t xml:space="preserve">15 µm </w:t>
            </w:r>
            <w:proofErr w:type="spellStart"/>
            <w:r w:rsidRPr="0054489A">
              <w:rPr>
                <w:rFonts w:asciiTheme="minorHAnsi" w:hAnsiTheme="minorHAnsi" w:cstheme="minorHAnsi"/>
                <w:rPrChange w:id="81" w:author="Allison Adams" w:date="2023-06-12T14:58:00Z">
                  <w:rPr/>
                </w:rPrChange>
              </w:rPr>
              <w:t>esd</w:t>
            </w:r>
            <w:proofErr w:type="spellEnd"/>
          </w:p>
          <w:p w14:paraId="587280A3" w14:textId="196F9216" w:rsidR="00032915" w:rsidRPr="0054489A" w:rsidRDefault="00032915" w:rsidP="00032915">
            <w:pPr>
              <w:rPr>
                <w:rFonts w:asciiTheme="minorHAnsi" w:hAnsiTheme="minorHAnsi" w:cstheme="minorHAnsi"/>
                <w:rPrChange w:id="82" w:author="Allison Adams" w:date="2023-06-12T14:58:00Z">
                  <w:rPr/>
                </w:rPrChange>
              </w:rPr>
            </w:pPr>
            <w:r w:rsidRPr="0054489A">
              <w:rPr>
                <w:rFonts w:asciiTheme="minorHAnsi" w:hAnsiTheme="minorHAnsi" w:cstheme="minorHAnsi"/>
                <w:rPrChange w:id="83" w:author="Allison Adams" w:date="2023-06-12T14:58:00Z">
                  <w:rPr/>
                </w:rPrChange>
              </w:rPr>
              <w:t xml:space="preserve">&gt;=15 µm </w:t>
            </w:r>
            <w:proofErr w:type="spellStart"/>
            <w:r w:rsidRPr="0054489A">
              <w:rPr>
                <w:rFonts w:asciiTheme="minorHAnsi" w:hAnsiTheme="minorHAnsi" w:cstheme="minorHAnsi"/>
                <w:rPrChange w:id="84" w:author="Allison Adams" w:date="2023-06-12T14:58:00Z">
                  <w:rPr/>
                </w:rPrChange>
              </w:rPr>
              <w:t>esd</w:t>
            </w:r>
            <w:proofErr w:type="spellEnd"/>
          </w:p>
        </w:tc>
        <w:tc>
          <w:tcPr>
            <w:tcW w:w="861" w:type="pct"/>
            <w:tcBorders>
              <w:left w:val="single" w:sz="2" w:space="0" w:color="A5A5A5" w:themeColor="accent3"/>
            </w:tcBorders>
          </w:tcPr>
          <w:p w14:paraId="3BBDD4F4" w14:textId="354C7419" w:rsidR="00032915" w:rsidRPr="0054489A" w:rsidRDefault="00032915" w:rsidP="0003291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Change w:id="85" w:author="Allison Adams" w:date="2023-06-12T14:58:00Z">
                  <w:rPr>
                    <w:sz w:val="20"/>
                    <w:szCs w:val="20"/>
                  </w:rPr>
                </w:rPrChange>
              </w:rPr>
            </w:pPr>
            <w:del w:id="86" w:author="Wim Kimmerer" w:date="2023-04-28T17:58:00Z">
              <w:r w:rsidRPr="0054489A" w:rsidDel="000B20E4">
                <w:rPr>
                  <w:rFonts w:asciiTheme="minorHAnsi" w:hAnsiTheme="minorHAnsi" w:cstheme="minorHAnsi"/>
                  <w:sz w:val="20"/>
                  <w:szCs w:val="20"/>
                  <w:rPrChange w:id="87" w:author="Allison Adams" w:date="2023-06-12T14:58:00Z">
                    <w:rPr>
                      <w:sz w:val="20"/>
                      <w:szCs w:val="20"/>
                    </w:rPr>
                  </w:rPrChange>
                </w:rPr>
                <w:delText>Need these parameters because we know CR are low on small cells</w:delText>
              </w:r>
            </w:del>
            <w:ins w:id="88" w:author="Wim Kimmerer" w:date="2023-04-28T17:58:00Z">
              <w:r w:rsidR="000B20E4" w:rsidRPr="0054489A">
                <w:rPr>
                  <w:rFonts w:asciiTheme="minorHAnsi" w:hAnsiTheme="minorHAnsi" w:cstheme="minorHAnsi"/>
                  <w:sz w:val="20"/>
                  <w:szCs w:val="20"/>
                  <w:rPrChange w:id="89" w:author="Allison Adams" w:date="2023-06-12T14:58:00Z">
                    <w:rPr>
                      <w:sz w:val="20"/>
                      <w:szCs w:val="20"/>
                    </w:rPr>
                  </w:rPrChange>
                </w:rPr>
                <w:t xml:space="preserve">Determine </w:t>
              </w:r>
            </w:ins>
            <w:ins w:id="90" w:author="Wim Kimmerer" w:date="2023-04-28T17:59:00Z">
              <w:r w:rsidR="000B20E4" w:rsidRPr="0054489A">
                <w:rPr>
                  <w:rFonts w:asciiTheme="minorHAnsi" w:hAnsiTheme="minorHAnsi" w:cstheme="minorHAnsi"/>
                  <w:sz w:val="20"/>
                  <w:szCs w:val="20"/>
                  <w:rPrChange w:id="91" w:author="Allison Adams" w:date="2023-06-12T14:58:00Z">
                    <w:rPr>
                      <w:sz w:val="20"/>
                      <w:szCs w:val="20"/>
                    </w:rPr>
                  </w:rPrChange>
                </w:rPr>
                <w:t xml:space="preserve">how much </w:t>
              </w:r>
            </w:ins>
            <w:ins w:id="92" w:author="Wim Kimmerer" w:date="2023-04-28T17:58:00Z">
              <w:r w:rsidR="000B20E4" w:rsidRPr="0054489A">
                <w:rPr>
                  <w:rFonts w:asciiTheme="minorHAnsi" w:hAnsiTheme="minorHAnsi" w:cstheme="minorHAnsi"/>
                  <w:sz w:val="20"/>
                  <w:szCs w:val="20"/>
                  <w:rPrChange w:id="93" w:author="Allison Adams" w:date="2023-06-12T14:58:00Z">
                    <w:rPr>
                      <w:sz w:val="20"/>
                      <w:szCs w:val="20"/>
                    </w:rPr>
                  </w:rPrChange>
                </w:rPr>
                <w:t xml:space="preserve">the clearance rate is higher for the larger </w:t>
              </w:r>
            </w:ins>
            <w:ins w:id="94" w:author="Wim Kimmerer" w:date="2023-04-28T17:59:00Z">
              <w:r w:rsidR="000B20E4" w:rsidRPr="0054489A">
                <w:rPr>
                  <w:rFonts w:asciiTheme="minorHAnsi" w:hAnsiTheme="minorHAnsi" w:cstheme="minorHAnsi"/>
                  <w:sz w:val="20"/>
                  <w:szCs w:val="20"/>
                  <w:rPrChange w:id="95" w:author="Allison Adams" w:date="2023-06-12T14:58:00Z">
                    <w:rPr>
                      <w:sz w:val="20"/>
                      <w:szCs w:val="20"/>
                    </w:rPr>
                  </w:rPrChange>
                </w:rPr>
                <w:t>than the smaller cells.</w:t>
              </w:r>
            </w:ins>
          </w:p>
        </w:tc>
        <w:tc>
          <w:tcPr>
            <w:tcW w:w="862" w:type="pct"/>
          </w:tcPr>
          <w:p w14:paraId="08E07D6F" w14:textId="77777777" w:rsidR="00032915" w:rsidRPr="0054489A" w:rsidRDefault="00032915" w:rsidP="0003291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Change w:id="96" w:author="Allison Adams" w:date="2023-06-12T14:58:00Z">
                  <w:rPr>
                    <w:sz w:val="20"/>
                    <w:szCs w:val="20"/>
                  </w:rPr>
                </w:rPrChange>
              </w:rPr>
            </w:pPr>
            <w:r w:rsidRPr="0054489A">
              <w:rPr>
                <w:rFonts w:asciiTheme="minorHAnsi" w:hAnsiTheme="minorHAnsi" w:cstheme="minorHAnsi"/>
                <w:sz w:val="20"/>
                <w:szCs w:val="20"/>
                <w:rPrChange w:id="97" w:author="Allison Adams" w:date="2023-06-12T14:58:00Z">
                  <w:rPr>
                    <w:sz w:val="20"/>
                    <w:szCs w:val="20"/>
                  </w:rPr>
                </w:rPrChange>
              </w:rPr>
              <w:t>What amount of carbon nutrition did they get from smaller or larger cells, and was there a big difference between the two size groups?</w:t>
            </w:r>
          </w:p>
          <w:p w14:paraId="7C9F6DCD" w14:textId="01A2A449" w:rsidR="00032915" w:rsidRPr="0054489A" w:rsidRDefault="00032915" w:rsidP="0003291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Change w:id="98" w:author="Allison Adams" w:date="2023-06-12T14:58:00Z">
                  <w:rPr>
                    <w:sz w:val="20"/>
                    <w:szCs w:val="20"/>
                  </w:rPr>
                </w:rPrChange>
              </w:rPr>
            </w:pPr>
            <w:r w:rsidRPr="0054489A">
              <w:rPr>
                <w:rFonts w:asciiTheme="minorHAnsi" w:hAnsiTheme="minorHAnsi" w:cstheme="minorHAnsi"/>
                <w:sz w:val="20"/>
                <w:szCs w:val="20"/>
                <w:rPrChange w:id="99" w:author="Allison Adams" w:date="2023-06-12T14:58:00Z">
                  <w:rPr>
                    <w:sz w:val="20"/>
                    <w:szCs w:val="20"/>
                  </w:rPr>
                </w:rPrChange>
              </w:rPr>
              <w:t>How does cell size contribute, or not, to their nutrition?</w:t>
            </w:r>
          </w:p>
        </w:tc>
        <w:tc>
          <w:tcPr>
            <w:tcW w:w="862" w:type="pct"/>
          </w:tcPr>
          <w:p w14:paraId="140C24CB" w14:textId="77777777" w:rsidR="00032915" w:rsidRPr="0054489A" w:rsidRDefault="00032915" w:rsidP="0003291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Change w:id="100" w:author="Allison Adams" w:date="2023-06-12T14:58:00Z">
                  <w:rPr>
                    <w:sz w:val="20"/>
                    <w:szCs w:val="20"/>
                  </w:rPr>
                </w:rPrChange>
              </w:rPr>
            </w:pPr>
            <w:r w:rsidRPr="0054489A">
              <w:rPr>
                <w:rFonts w:asciiTheme="minorHAnsi" w:hAnsiTheme="minorHAnsi" w:cstheme="minorHAnsi"/>
                <w:sz w:val="20"/>
                <w:szCs w:val="20"/>
                <w:rPrChange w:id="101" w:author="Allison Adams" w:date="2023-06-12T14:58:00Z">
                  <w:rPr>
                    <w:sz w:val="20"/>
                    <w:szCs w:val="20"/>
                  </w:rPr>
                </w:rPrChange>
              </w:rPr>
              <w:t xml:space="preserve">How many prey item cells did they eat in each size group, and </w:t>
            </w:r>
            <w:proofErr w:type="spellStart"/>
            <w:r w:rsidRPr="0054489A">
              <w:rPr>
                <w:rFonts w:asciiTheme="minorHAnsi" w:hAnsiTheme="minorHAnsi" w:cstheme="minorHAnsi"/>
                <w:sz w:val="20"/>
                <w:szCs w:val="20"/>
                <w:rPrChange w:id="102" w:author="Allison Adams" w:date="2023-06-12T14:58:00Z">
                  <w:rPr>
                    <w:sz w:val="20"/>
                    <w:szCs w:val="20"/>
                  </w:rPr>
                </w:rPrChange>
              </w:rPr>
              <w:t>and</w:t>
            </w:r>
            <w:proofErr w:type="spellEnd"/>
            <w:r w:rsidRPr="0054489A">
              <w:rPr>
                <w:rFonts w:asciiTheme="minorHAnsi" w:hAnsiTheme="minorHAnsi" w:cstheme="minorHAnsi"/>
                <w:sz w:val="20"/>
                <w:szCs w:val="20"/>
                <w:rPrChange w:id="103" w:author="Allison Adams" w:date="2023-06-12T14:58:00Z">
                  <w:rPr>
                    <w:sz w:val="20"/>
                    <w:szCs w:val="20"/>
                  </w:rPr>
                </w:rPrChange>
              </w:rPr>
              <w:t xml:space="preserve"> was there a big difference between the two size groups?</w:t>
            </w:r>
          </w:p>
          <w:p w14:paraId="0B445786" w14:textId="370B0133" w:rsidR="00032915" w:rsidRPr="0054489A" w:rsidRDefault="00032915" w:rsidP="0003291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Change w:id="104" w:author="Allison Adams" w:date="2023-06-12T14:58:00Z">
                  <w:rPr>
                    <w:sz w:val="20"/>
                    <w:szCs w:val="20"/>
                  </w:rPr>
                </w:rPrChange>
              </w:rPr>
            </w:pPr>
            <w:r w:rsidRPr="0054489A">
              <w:rPr>
                <w:rFonts w:asciiTheme="minorHAnsi" w:hAnsiTheme="minorHAnsi" w:cstheme="minorHAnsi"/>
                <w:sz w:val="20"/>
                <w:szCs w:val="20"/>
                <w:rPrChange w:id="105" w:author="Allison Adams" w:date="2023-06-12T14:58:00Z">
                  <w:rPr>
                    <w:sz w:val="20"/>
                    <w:szCs w:val="20"/>
                  </w:rPr>
                </w:rPrChange>
              </w:rPr>
              <w:t>How does cell size contribute, or not, to  the cells they ate?</w:t>
            </w:r>
          </w:p>
        </w:tc>
        <w:tc>
          <w:tcPr>
            <w:tcW w:w="862" w:type="pct"/>
          </w:tcPr>
          <w:p w14:paraId="57DE6182" w14:textId="407EF0B1" w:rsidR="00032915" w:rsidRPr="0054489A" w:rsidRDefault="00032915" w:rsidP="0003291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Change w:id="106" w:author="Allison Adams" w:date="2023-06-12T14:58:00Z">
                  <w:rPr>
                    <w:sz w:val="20"/>
                    <w:szCs w:val="20"/>
                  </w:rPr>
                </w:rPrChange>
              </w:rPr>
            </w:pPr>
            <w:r w:rsidRPr="0054489A">
              <w:rPr>
                <w:rFonts w:asciiTheme="minorHAnsi" w:hAnsiTheme="minorHAnsi" w:cstheme="minorHAnsi"/>
                <w:sz w:val="20"/>
                <w:szCs w:val="20"/>
                <w:rPrChange w:id="107" w:author="Allison Adams" w:date="2023-06-12T14:58:00Z">
                  <w:rPr>
                    <w:sz w:val="20"/>
                    <w:szCs w:val="20"/>
                  </w:rPr>
                </w:rPrChange>
              </w:rPr>
              <w:t>How many prey items of each of the two size groups were found in the water they live in. Compare what was there to what they ate and didn’t eat.</w:t>
            </w:r>
          </w:p>
        </w:tc>
        <w:tc>
          <w:tcPr>
            <w:tcW w:w="860" w:type="pct"/>
          </w:tcPr>
          <w:p w14:paraId="3E20C443" w14:textId="77777777" w:rsidR="00032915" w:rsidRPr="0054489A" w:rsidRDefault="00032915" w:rsidP="0003291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Change w:id="108" w:author="Allison Adams" w:date="2023-06-12T14:58:00Z">
                  <w:rPr>
                    <w:sz w:val="20"/>
                    <w:szCs w:val="20"/>
                  </w:rPr>
                </w:rPrChange>
              </w:rPr>
            </w:pPr>
            <w:r w:rsidRPr="0054489A">
              <w:rPr>
                <w:rFonts w:asciiTheme="minorHAnsi" w:hAnsiTheme="minorHAnsi" w:cstheme="minorHAnsi"/>
                <w:sz w:val="20"/>
                <w:szCs w:val="20"/>
                <w:rPrChange w:id="109" w:author="Allison Adams" w:date="2023-06-12T14:58:00Z">
                  <w:rPr>
                    <w:sz w:val="20"/>
                    <w:szCs w:val="20"/>
                  </w:rPr>
                </w:rPrChange>
              </w:rPr>
              <w:t>IR biomass</w:t>
            </w:r>
          </w:p>
          <w:p w14:paraId="0A16145C" w14:textId="77777777" w:rsidR="00032915" w:rsidRPr="0054489A" w:rsidRDefault="00032915" w:rsidP="0003291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Change w:id="110" w:author="Allison Adams" w:date="2023-06-12T14:58:00Z">
                  <w:rPr>
                    <w:sz w:val="20"/>
                    <w:szCs w:val="20"/>
                  </w:rPr>
                </w:rPrChange>
              </w:rPr>
            </w:pPr>
            <w:proofErr w:type="spellStart"/>
            <w:r w:rsidRPr="0054489A">
              <w:rPr>
                <w:rFonts w:asciiTheme="minorHAnsi" w:hAnsiTheme="minorHAnsi" w:cstheme="minorHAnsi"/>
                <w:sz w:val="20"/>
                <w:szCs w:val="20"/>
                <w:rPrChange w:id="111" w:author="Allison Adams" w:date="2023-06-12T14:58:00Z">
                  <w:rPr>
                    <w:sz w:val="20"/>
                    <w:szCs w:val="20"/>
                  </w:rPr>
                </w:rPrChange>
              </w:rPr>
              <w:t>IRbio</w:t>
            </w:r>
            <w:proofErr w:type="spellEnd"/>
            <w:r w:rsidRPr="0054489A">
              <w:rPr>
                <w:rFonts w:asciiTheme="minorHAnsi" w:hAnsiTheme="minorHAnsi" w:cstheme="minorHAnsi"/>
                <w:sz w:val="20"/>
                <w:szCs w:val="20"/>
                <w:rPrChange w:id="112" w:author="Allison Adams" w:date="2023-06-12T14:58:00Z">
                  <w:rPr>
                    <w:sz w:val="20"/>
                    <w:szCs w:val="20"/>
                  </w:rPr>
                </w:rPrChange>
              </w:rPr>
              <w:t xml:space="preserve"> with CR</w:t>
            </w:r>
          </w:p>
          <w:p w14:paraId="0C17D4FB" w14:textId="77777777" w:rsidR="00032915" w:rsidRPr="0054489A" w:rsidRDefault="00032915" w:rsidP="0003291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Change w:id="113" w:author="Allison Adams" w:date="2023-06-12T14:58:00Z">
                  <w:rPr>
                    <w:sz w:val="20"/>
                    <w:szCs w:val="20"/>
                  </w:rPr>
                </w:rPrChange>
              </w:rPr>
            </w:pPr>
            <w:proofErr w:type="spellStart"/>
            <w:r w:rsidRPr="0054489A">
              <w:rPr>
                <w:rFonts w:asciiTheme="minorHAnsi" w:hAnsiTheme="minorHAnsi" w:cstheme="minorHAnsi"/>
                <w:sz w:val="20"/>
                <w:szCs w:val="20"/>
                <w:rPrChange w:id="114" w:author="Allison Adams" w:date="2023-06-12T14:58:00Z">
                  <w:rPr>
                    <w:sz w:val="20"/>
                    <w:szCs w:val="20"/>
                  </w:rPr>
                </w:rPrChange>
              </w:rPr>
              <w:t>IRcells</w:t>
            </w:r>
            <w:proofErr w:type="spellEnd"/>
            <w:r w:rsidRPr="0054489A">
              <w:rPr>
                <w:rFonts w:asciiTheme="minorHAnsi" w:hAnsiTheme="minorHAnsi" w:cstheme="minorHAnsi"/>
                <w:sz w:val="20"/>
                <w:szCs w:val="20"/>
                <w:rPrChange w:id="115" w:author="Allison Adams" w:date="2023-06-12T14:58:00Z">
                  <w:rPr>
                    <w:sz w:val="20"/>
                    <w:szCs w:val="20"/>
                  </w:rPr>
                </w:rPrChange>
              </w:rPr>
              <w:t>? with CR?</w:t>
            </w:r>
          </w:p>
          <w:p w14:paraId="09526692" w14:textId="77777777" w:rsidR="00032915" w:rsidRPr="0054489A" w:rsidRDefault="00032915" w:rsidP="0003291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Change w:id="116" w:author="Allison Adams" w:date="2023-06-12T14:58:00Z">
                  <w:rPr>
                    <w:sz w:val="20"/>
                    <w:szCs w:val="20"/>
                  </w:rPr>
                </w:rPrChange>
              </w:rPr>
            </w:pPr>
            <w:r w:rsidRPr="0054489A">
              <w:rPr>
                <w:rFonts w:asciiTheme="minorHAnsi" w:hAnsiTheme="minorHAnsi" w:cstheme="minorHAnsi"/>
                <w:sz w:val="20"/>
                <w:szCs w:val="20"/>
                <w:rPrChange w:id="117" w:author="Allison Adams" w:date="2023-06-12T14:58:00Z">
                  <w:rPr>
                    <w:sz w:val="20"/>
                    <w:szCs w:val="20"/>
                  </w:rPr>
                </w:rPrChange>
              </w:rPr>
              <w:t xml:space="preserve">All this with abundance? </w:t>
            </w:r>
          </w:p>
          <w:p w14:paraId="3935AA29" w14:textId="77777777" w:rsidR="00032915" w:rsidRPr="0054489A" w:rsidRDefault="00032915" w:rsidP="0003291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Change w:id="118" w:author="Allison Adams" w:date="2023-06-12T14:58:00Z">
                  <w:rPr>
                    <w:sz w:val="20"/>
                    <w:szCs w:val="20"/>
                  </w:rPr>
                </w:rPrChange>
              </w:rPr>
            </w:pPr>
          </w:p>
          <w:p w14:paraId="4D2EDBEE" w14:textId="77777777" w:rsidR="00032915" w:rsidRPr="0054489A" w:rsidRDefault="00032915" w:rsidP="0003291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Change w:id="119" w:author="Allison Adams" w:date="2023-06-12T14:58:00Z">
                  <w:rPr>
                    <w:sz w:val="20"/>
                    <w:szCs w:val="20"/>
                  </w:rPr>
                </w:rPrChange>
              </w:rPr>
            </w:pPr>
          </w:p>
        </w:tc>
      </w:tr>
      <w:tr w:rsidR="00032915" w:rsidRPr="0054489A" w14:paraId="1468ECC0" w14:textId="19B80B36" w:rsidTr="00032915">
        <w:tc>
          <w:tcPr>
            <w:cnfStyle w:val="001000000000" w:firstRow="0" w:lastRow="0" w:firstColumn="1" w:lastColumn="0" w:oddVBand="0" w:evenVBand="0" w:oddHBand="0" w:evenHBand="0" w:firstRowFirstColumn="0" w:firstRowLastColumn="0" w:lastRowFirstColumn="0" w:lastRowLastColumn="0"/>
            <w:tcW w:w="694" w:type="pct"/>
            <w:tcBorders>
              <w:top w:val="single" w:sz="4" w:space="0" w:color="auto"/>
              <w:bottom w:val="single" w:sz="4" w:space="0" w:color="auto"/>
              <w:right w:val="single" w:sz="2" w:space="0" w:color="A5A5A5" w:themeColor="accent3"/>
            </w:tcBorders>
          </w:tcPr>
          <w:p w14:paraId="1C6586EC" w14:textId="311E3DE4" w:rsidR="00032915" w:rsidRPr="0054489A" w:rsidRDefault="00032915" w:rsidP="00032915">
            <w:pPr>
              <w:rPr>
                <w:rFonts w:asciiTheme="minorHAnsi" w:hAnsiTheme="minorHAnsi" w:cstheme="minorHAnsi"/>
                <w:rPrChange w:id="120" w:author="Allison Adams" w:date="2023-06-12T14:58:00Z">
                  <w:rPr/>
                </w:rPrChange>
              </w:rPr>
            </w:pPr>
            <w:del w:id="121" w:author="Wim Kimmerer" w:date="2023-04-28T17:56:00Z">
              <w:r w:rsidRPr="0054489A" w:rsidDel="000B20E4">
                <w:rPr>
                  <w:rFonts w:asciiTheme="minorHAnsi" w:hAnsiTheme="minorHAnsi" w:cstheme="minorHAnsi"/>
                  <w:rPrChange w:id="122" w:author="Allison Adams" w:date="2023-06-12T14:58:00Z">
                    <w:rPr/>
                  </w:rPrChange>
                </w:rPr>
                <w:delText>Other size divisions or other groupings?</w:delText>
              </w:r>
            </w:del>
            <w:ins w:id="123" w:author="Wim Kimmerer" w:date="2023-04-28T17:56:00Z">
              <w:r w:rsidR="000B20E4" w:rsidRPr="0054489A">
                <w:rPr>
                  <w:rFonts w:asciiTheme="minorHAnsi" w:hAnsiTheme="minorHAnsi" w:cstheme="minorHAnsi"/>
                  <w:rPrChange w:id="124" w:author="Allison Adams" w:date="2023-06-12T14:58:00Z">
                    <w:rPr/>
                  </w:rPrChange>
                </w:rPr>
                <w:t>Subsets of key taxa(e.g., large centric diatoms, ci</w:t>
              </w:r>
            </w:ins>
            <w:ins w:id="125" w:author="Wim Kimmerer" w:date="2023-04-28T17:57:00Z">
              <w:r w:rsidR="000B20E4" w:rsidRPr="0054489A">
                <w:rPr>
                  <w:rFonts w:asciiTheme="minorHAnsi" w:hAnsiTheme="minorHAnsi" w:cstheme="minorHAnsi"/>
                  <w:rPrChange w:id="126" w:author="Allison Adams" w:date="2023-06-12T14:58:00Z">
                    <w:rPr/>
                  </w:rPrChange>
                </w:rPr>
                <w:t>liates, maybe others</w:t>
              </w:r>
            </w:ins>
          </w:p>
        </w:tc>
        <w:tc>
          <w:tcPr>
            <w:tcW w:w="861" w:type="pct"/>
            <w:tcBorders>
              <w:left w:val="single" w:sz="2" w:space="0" w:color="A5A5A5" w:themeColor="accent3"/>
            </w:tcBorders>
          </w:tcPr>
          <w:p w14:paraId="7DF5D83C" w14:textId="6E9B48E3" w:rsidR="00032915" w:rsidRPr="0054489A" w:rsidRDefault="000B20E4" w:rsidP="0003291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Change w:id="127" w:author="Allison Adams" w:date="2023-06-12T14:58:00Z">
                  <w:rPr>
                    <w:sz w:val="20"/>
                    <w:szCs w:val="20"/>
                  </w:rPr>
                </w:rPrChange>
              </w:rPr>
            </w:pPr>
            <w:ins w:id="128" w:author="Wim Kimmerer" w:date="2023-04-28T17:57:00Z">
              <w:r w:rsidRPr="0054489A">
                <w:rPr>
                  <w:rFonts w:asciiTheme="minorHAnsi" w:hAnsiTheme="minorHAnsi" w:cstheme="minorHAnsi"/>
                  <w:sz w:val="20"/>
                  <w:szCs w:val="20"/>
                  <w:rPrChange w:id="129" w:author="Allison Adams" w:date="2023-06-12T14:58:00Z">
                    <w:rPr>
                      <w:sz w:val="20"/>
                      <w:szCs w:val="20"/>
                    </w:rPr>
                  </w:rPrChange>
                </w:rPr>
                <w:t xml:space="preserve">Is </w:t>
              </w:r>
            </w:ins>
            <w:ins w:id="130" w:author="Wim Kimmerer" w:date="2023-04-28T17:59:00Z">
              <w:r w:rsidRPr="0054489A">
                <w:rPr>
                  <w:rFonts w:asciiTheme="minorHAnsi" w:hAnsiTheme="minorHAnsi" w:cstheme="minorHAnsi"/>
                  <w:sz w:val="20"/>
                  <w:szCs w:val="20"/>
                  <w:rPrChange w:id="131" w:author="Allison Adams" w:date="2023-06-12T14:58:00Z">
                    <w:rPr>
                      <w:sz w:val="20"/>
                      <w:szCs w:val="20"/>
                    </w:rPr>
                  </w:rPrChange>
                </w:rPr>
                <w:t xml:space="preserve">CR </w:t>
              </w:r>
            </w:ins>
            <w:ins w:id="132" w:author="Wim Kimmerer" w:date="2023-04-28T17:57:00Z">
              <w:r w:rsidRPr="0054489A">
                <w:rPr>
                  <w:rFonts w:asciiTheme="minorHAnsi" w:hAnsiTheme="minorHAnsi" w:cstheme="minorHAnsi"/>
                  <w:sz w:val="20"/>
                  <w:szCs w:val="20"/>
                  <w:rPrChange w:id="133" w:author="Allison Adams" w:date="2023-06-12T14:58:00Z">
                    <w:rPr>
                      <w:sz w:val="20"/>
                      <w:szCs w:val="20"/>
                    </w:rPr>
                  </w:rPrChange>
                </w:rPr>
                <w:t xml:space="preserve"> the same for each subset? </w:t>
              </w:r>
            </w:ins>
          </w:p>
        </w:tc>
        <w:tc>
          <w:tcPr>
            <w:tcW w:w="862" w:type="pct"/>
          </w:tcPr>
          <w:p w14:paraId="5B756118" w14:textId="77777777" w:rsidR="00032915" w:rsidRPr="0054489A" w:rsidRDefault="00032915" w:rsidP="0003291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Change w:id="134" w:author="Allison Adams" w:date="2023-06-12T14:58:00Z">
                  <w:rPr>
                    <w:sz w:val="20"/>
                    <w:szCs w:val="20"/>
                  </w:rPr>
                </w:rPrChange>
              </w:rPr>
            </w:pPr>
          </w:p>
        </w:tc>
        <w:tc>
          <w:tcPr>
            <w:tcW w:w="862" w:type="pct"/>
          </w:tcPr>
          <w:p w14:paraId="411AB3C1" w14:textId="77777777" w:rsidR="00032915" w:rsidRPr="0054489A" w:rsidRDefault="00032915" w:rsidP="0003291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Change w:id="135" w:author="Allison Adams" w:date="2023-06-12T14:58:00Z">
                  <w:rPr>
                    <w:sz w:val="20"/>
                    <w:szCs w:val="20"/>
                  </w:rPr>
                </w:rPrChange>
              </w:rPr>
            </w:pPr>
          </w:p>
        </w:tc>
        <w:tc>
          <w:tcPr>
            <w:tcW w:w="862" w:type="pct"/>
          </w:tcPr>
          <w:p w14:paraId="386ECB61" w14:textId="77777777" w:rsidR="00032915" w:rsidRPr="0054489A" w:rsidRDefault="00032915" w:rsidP="0003291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Change w:id="136" w:author="Allison Adams" w:date="2023-06-12T14:58:00Z">
                  <w:rPr>
                    <w:sz w:val="20"/>
                    <w:szCs w:val="20"/>
                  </w:rPr>
                </w:rPrChange>
              </w:rPr>
            </w:pPr>
          </w:p>
        </w:tc>
        <w:tc>
          <w:tcPr>
            <w:tcW w:w="860" w:type="pct"/>
          </w:tcPr>
          <w:p w14:paraId="4492D09D" w14:textId="77777777" w:rsidR="00032915" w:rsidRPr="0054489A" w:rsidRDefault="00032915" w:rsidP="0003291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Change w:id="137" w:author="Allison Adams" w:date="2023-06-12T14:58:00Z">
                  <w:rPr>
                    <w:sz w:val="20"/>
                    <w:szCs w:val="20"/>
                  </w:rPr>
                </w:rPrChange>
              </w:rPr>
            </w:pPr>
          </w:p>
        </w:tc>
      </w:tr>
    </w:tbl>
    <w:p w14:paraId="6F52529F" w14:textId="77777777" w:rsidR="00032915" w:rsidRPr="0054489A" w:rsidRDefault="00032915">
      <w:pPr>
        <w:rPr>
          <w:rFonts w:asciiTheme="minorHAnsi" w:hAnsiTheme="minorHAnsi" w:cstheme="minorHAnsi"/>
          <w:rPrChange w:id="138" w:author="Allison Adams" w:date="2023-06-12T14:58:00Z">
            <w:rPr/>
          </w:rPrChange>
        </w:rPr>
      </w:pPr>
    </w:p>
    <w:p w14:paraId="66BC320B" w14:textId="77777777" w:rsidR="00630016" w:rsidRPr="0054489A" w:rsidRDefault="00630016">
      <w:pPr>
        <w:rPr>
          <w:rFonts w:asciiTheme="minorHAnsi" w:hAnsiTheme="minorHAnsi" w:cstheme="minorHAnsi"/>
          <w:rPrChange w:id="139" w:author="Allison Adams" w:date="2023-06-12T14:58:00Z">
            <w:rPr/>
          </w:rPrChange>
        </w:rPr>
      </w:pPr>
    </w:p>
    <w:p w14:paraId="460B2CFB" w14:textId="78106441" w:rsidR="00166E93" w:rsidRPr="0054489A" w:rsidRDefault="00630016" w:rsidP="00630016">
      <w:pPr>
        <w:rPr>
          <w:ins w:id="140" w:author="Allison Adams" w:date="2023-05-03T12:06:00Z"/>
          <w:rFonts w:asciiTheme="minorHAnsi" w:hAnsiTheme="minorHAnsi" w:cstheme="minorHAnsi"/>
          <w:color w:val="242424"/>
          <w:sz w:val="23"/>
          <w:szCs w:val="23"/>
          <w:shd w:val="clear" w:color="auto" w:fill="FFFFFF"/>
          <w:rPrChange w:id="141" w:author="Allison Adams" w:date="2023-06-12T14:58:00Z">
            <w:rPr>
              <w:ins w:id="142" w:author="Allison Adams" w:date="2023-05-03T12:06:00Z"/>
              <w:rFonts w:ascii="Segoe UI" w:hAnsi="Segoe UI" w:cs="Segoe UI"/>
              <w:color w:val="242424"/>
              <w:sz w:val="23"/>
              <w:szCs w:val="23"/>
              <w:shd w:val="clear" w:color="auto" w:fill="FFFFFF"/>
            </w:rPr>
          </w:rPrChange>
        </w:rPr>
      </w:pPr>
      <w:r w:rsidRPr="0054489A">
        <w:rPr>
          <w:rFonts w:asciiTheme="minorHAnsi" w:hAnsiTheme="minorHAnsi" w:cstheme="minorHAnsi"/>
          <w:color w:val="242424"/>
          <w:sz w:val="23"/>
          <w:szCs w:val="23"/>
          <w:shd w:val="clear" w:color="auto" w:fill="FFFFFF"/>
          <w:rPrChange w:id="143" w:author="Allison Adams" w:date="2023-06-12T14:58:00Z">
            <w:rPr>
              <w:rFonts w:ascii="Segoe UI" w:hAnsi="Segoe UI" w:cs="Segoe UI"/>
              <w:color w:val="242424"/>
              <w:sz w:val="23"/>
              <w:szCs w:val="23"/>
              <w:shd w:val="clear" w:color="auto" w:fill="FFFFFF"/>
            </w:rPr>
          </w:rPrChange>
        </w:rPr>
        <w:lastRenderedPageBreak/>
        <w:t>From Wim’s email 4/26/23  Re Q2 good question.  </w:t>
      </w:r>
      <w:proofErr w:type="gramStart"/>
      <w:r w:rsidRPr="0054489A">
        <w:rPr>
          <w:rFonts w:asciiTheme="minorHAnsi" w:hAnsiTheme="minorHAnsi" w:cstheme="minorHAnsi"/>
          <w:color w:val="242424"/>
          <w:sz w:val="23"/>
          <w:szCs w:val="23"/>
          <w:shd w:val="clear" w:color="auto" w:fill="FFFFFF"/>
          <w:rPrChange w:id="144" w:author="Allison Adams" w:date="2023-06-12T14:58:00Z">
            <w:rPr>
              <w:rFonts w:ascii="Segoe UI" w:hAnsi="Segoe UI" w:cs="Segoe UI"/>
              <w:color w:val="242424"/>
              <w:sz w:val="23"/>
              <w:szCs w:val="23"/>
              <w:shd w:val="clear" w:color="auto" w:fill="FFFFFF"/>
            </w:rPr>
          </w:rPrChange>
        </w:rPr>
        <w:t>Yes</w:t>
      </w:r>
      <w:proofErr w:type="gramEnd"/>
      <w:r w:rsidRPr="0054489A">
        <w:rPr>
          <w:rFonts w:asciiTheme="minorHAnsi" w:hAnsiTheme="minorHAnsi" w:cstheme="minorHAnsi"/>
          <w:color w:val="242424"/>
          <w:sz w:val="23"/>
          <w:szCs w:val="23"/>
          <w:shd w:val="clear" w:color="auto" w:fill="FFFFFF"/>
          <w:rPrChange w:id="145" w:author="Allison Adams" w:date="2023-06-12T14:58:00Z">
            <w:rPr>
              <w:rFonts w:ascii="Segoe UI" w:hAnsi="Segoe UI" w:cs="Segoe UI"/>
              <w:color w:val="242424"/>
              <w:sz w:val="23"/>
              <w:szCs w:val="23"/>
              <w:shd w:val="clear" w:color="auto" w:fill="FFFFFF"/>
            </w:rPr>
          </w:rPrChange>
        </w:rPr>
        <w:t xml:space="preserve"> you could add up the IR but not the CR. You will have to go back to the count data you used for this and add up the counts and the biomasses across the </w:t>
      </w:r>
      <w:proofErr w:type="gramStart"/>
      <w:r w:rsidRPr="0054489A">
        <w:rPr>
          <w:rFonts w:asciiTheme="minorHAnsi" w:hAnsiTheme="minorHAnsi" w:cstheme="minorHAnsi"/>
          <w:color w:val="242424"/>
          <w:sz w:val="23"/>
          <w:szCs w:val="23"/>
          <w:shd w:val="clear" w:color="auto" w:fill="FFFFFF"/>
          <w:rPrChange w:id="146" w:author="Allison Adams" w:date="2023-06-12T14:58:00Z">
            <w:rPr>
              <w:rFonts w:ascii="Segoe UI" w:hAnsi="Segoe UI" w:cs="Segoe UI"/>
              <w:color w:val="242424"/>
              <w:sz w:val="23"/>
              <w:szCs w:val="23"/>
              <w:shd w:val="clear" w:color="auto" w:fill="FFFFFF"/>
            </w:rPr>
          </w:rPrChange>
        </w:rPr>
        <w:t>Other</w:t>
      </w:r>
      <w:proofErr w:type="gramEnd"/>
      <w:r w:rsidRPr="0054489A">
        <w:rPr>
          <w:rFonts w:asciiTheme="minorHAnsi" w:hAnsiTheme="minorHAnsi" w:cstheme="minorHAnsi"/>
          <w:color w:val="242424"/>
          <w:sz w:val="23"/>
          <w:szCs w:val="23"/>
          <w:shd w:val="clear" w:color="auto" w:fill="FFFFFF"/>
          <w:rPrChange w:id="147" w:author="Allison Adams" w:date="2023-06-12T14:58:00Z">
            <w:rPr>
              <w:rFonts w:ascii="Segoe UI" w:hAnsi="Segoe UI" w:cs="Segoe UI"/>
              <w:color w:val="242424"/>
              <w:sz w:val="23"/>
              <w:szCs w:val="23"/>
              <w:shd w:val="clear" w:color="auto" w:fill="FFFFFF"/>
            </w:rPr>
          </w:rPrChange>
        </w:rPr>
        <w:t xml:space="preserve"> category, then run your subsequent code again. You should expect to do this more than once as we go over the results. For </w:t>
      </w:r>
      <w:proofErr w:type="gramStart"/>
      <w:r w:rsidRPr="0054489A">
        <w:rPr>
          <w:rFonts w:asciiTheme="minorHAnsi" w:hAnsiTheme="minorHAnsi" w:cstheme="minorHAnsi"/>
          <w:color w:val="242424"/>
          <w:sz w:val="23"/>
          <w:szCs w:val="23"/>
          <w:shd w:val="clear" w:color="auto" w:fill="FFFFFF"/>
          <w:rPrChange w:id="148" w:author="Allison Adams" w:date="2023-06-12T14:58:00Z">
            <w:rPr>
              <w:rFonts w:ascii="Segoe UI" w:hAnsi="Segoe UI" w:cs="Segoe UI"/>
              <w:color w:val="242424"/>
              <w:sz w:val="23"/>
              <w:szCs w:val="23"/>
              <w:shd w:val="clear" w:color="auto" w:fill="FFFFFF"/>
            </w:rPr>
          </w:rPrChange>
        </w:rPr>
        <w:t>example</w:t>
      </w:r>
      <w:proofErr w:type="gramEnd"/>
      <w:r w:rsidRPr="0054489A">
        <w:rPr>
          <w:rFonts w:asciiTheme="minorHAnsi" w:hAnsiTheme="minorHAnsi" w:cstheme="minorHAnsi"/>
          <w:color w:val="242424"/>
          <w:sz w:val="23"/>
          <w:szCs w:val="23"/>
          <w:shd w:val="clear" w:color="auto" w:fill="FFFFFF"/>
          <w:rPrChange w:id="149" w:author="Allison Adams" w:date="2023-06-12T14:58:00Z">
            <w:rPr>
              <w:rFonts w:ascii="Segoe UI" w:hAnsi="Segoe UI" w:cs="Segoe UI"/>
              <w:color w:val="242424"/>
              <w:sz w:val="23"/>
              <w:szCs w:val="23"/>
              <w:shd w:val="clear" w:color="auto" w:fill="FFFFFF"/>
            </w:rPr>
          </w:rPrChange>
        </w:rPr>
        <w:t xml:space="preserve"> at some point </w:t>
      </w:r>
      <w:proofErr w:type="spellStart"/>
      <w:r w:rsidRPr="0054489A">
        <w:rPr>
          <w:rFonts w:asciiTheme="minorHAnsi" w:hAnsiTheme="minorHAnsi" w:cstheme="minorHAnsi"/>
          <w:color w:val="242424"/>
          <w:sz w:val="23"/>
          <w:szCs w:val="23"/>
          <w:shd w:val="clear" w:color="auto" w:fill="FFFFFF"/>
          <w:rPrChange w:id="150" w:author="Allison Adams" w:date="2023-06-12T14:58:00Z">
            <w:rPr>
              <w:rFonts w:ascii="Segoe UI" w:hAnsi="Segoe UI" w:cs="Segoe UI"/>
              <w:color w:val="242424"/>
              <w:sz w:val="23"/>
              <w:szCs w:val="23"/>
              <w:shd w:val="clear" w:color="auto" w:fill="FFFFFF"/>
            </w:rPr>
          </w:rPrChange>
        </w:rPr>
        <w:t>yousill</w:t>
      </w:r>
      <w:proofErr w:type="spellEnd"/>
      <w:r w:rsidRPr="0054489A">
        <w:rPr>
          <w:rFonts w:asciiTheme="minorHAnsi" w:hAnsiTheme="minorHAnsi" w:cstheme="minorHAnsi"/>
          <w:color w:val="242424"/>
          <w:sz w:val="23"/>
          <w:szCs w:val="23"/>
          <w:shd w:val="clear" w:color="auto" w:fill="FFFFFF"/>
          <w:rPrChange w:id="151" w:author="Allison Adams" w:date="2023-06-12T14:58:00Z">
            <w:rPr>
              <w:rFonts w:ascii="Segoe UI" w:hAnsi="Segoe UI" w:cs="Segoe UI"/>
              <w:color w:val="242424"/>
              <w:sz w:val="23"/>
              <w:szCs w:val="23"/>
              <w:shd w:val="clear" w:color="auto" w:fill="FFFFFF"/>
            </w:rPr>
          </w:rPrChange>
        </w:rPr>
        <w:t xml:space="preserve"> want to do the calculations by cell size since we already know that clearance rates are low on small cells.</w:t>
      </w:r>
    </w:p>
    <w:p w14:paraId="27E31963" w14:textId="77777777" w:rsidR="00166E93" w:rsidRPr="0054489A" w:rsidRDefault="00166E93">
      <w:pPr>
        <w:rPr>
          <w:ins w:id="152" w:author="Allison Adams" w:date="2023-05-03T12:06:00Z"/>
          <w:rFonts w:asciiTheme="minorHAnsi" w:hAnsiTheme="minorHAnsi" w:cstheme="minorHAnsi"/>
          <w:color w:val="242424"/>
          <w:sz w:val="23"/>
          <w:szCs w:val="23"/>
          <w:shd w:val="clear" w:color="auto" w:fill="FFFFFF"/>
          <w:rPrChange w:id="153" w:author="Allison Adams" w:date="2023-06-12T14:58:00Z">
            <w:rPr>
              <w:ins w:id="154" w:author="Allison Adams" w:date="2023-05-03T12:06:00Z"/>
              <w:rFonts w:ascii="Segoe UI" w:hAnsi="Segoe UI" w:cs="Segoe UI"/>
              <w:color w:val="242424"/>
              <w:sz w:val="23"/>
              <w:szCs w:val="23"/>
              <w:shd w:val="clear" w:color="auto" w:fill="FFFFFF"/>
            </w:rPr>
          </w:rPrChange>
        </w:rPr>
      </w:pPr>
      <w:ins w:id="155" w:author="Allison Adams" w:date="2023-05-03T12:06:00Z">
        <w:r w:rsidRPr="0054489A">
          <w:rPr>
            <w:rFonts w:asciiTheme="minorHAnsi" w:hAnsiTheme="minorHAnsi" w:cstheme="minorHAnsi"/>
            <w:color w:val="242424"/>
            <w:sz w:val="23"/>
            <w:szCs w:val="23"/>
            <w:shd w:val="clear" w:color="auto" w:fill="FFFFFF"/>
            <w:rPrChange w:id="156" w:author="Allison Adams" w:date="2023-06-12T14:58:00Z">
              <w:rPr>
                <w:rFonts w:ascii="Segoe UI" w:hAnsi="Segoe UI" w:cs="Segoe UI"/>
                <w:color w:val="242424"/>
                <w:sz w:val="23"/>
                <w:szCs w:val="23"/>
                <w:shd w:val="clear" w:color="auto" w:fill="FFFFFF"/>
              </w:rPr>
            </w:rPrChange>
          </w:rPr>
          <w:br w:type="page"/>
        </w:r>
      </w:ins>
    </w:p>
    <w:p w14:paraId="44547B71" w14:textId="77777777" w:rsidR="00166E93" w:rsidRPr="0054489A" w:rsidRDefault="00166E93" w:rsidP="00630016">
      <w:pPr>
        <w:rPr>
          <w:ins w:id="157" w:author="Allison Adams" w:date="2023-05-03T11:46:00Z"/>
          <w:rFonts w:asciiTheme="minorHAnsi" w:hAnsiTheme="minorHAnsi" w:cstheme="minorHAnsi"/>
          <w:color w:val="242424"/>
          <w:sz w:val="23"/>
          <w:szCs w:val="23"/>
          <w:shd w:val="clear" w:color="auto" w:fill="FFFFFF"/>
          <w:rPrChange w:id="158" w:author="Allison Adams" w:date="2023-06-12T14:58:00Z">
            <w:rPr>
              <w:ins w:id="159" w:author="Allison Adams" w:date="2023-05-03T11:46:00Z"/>
              <w:rFonts w:ascii="Segoe UI" w:hAnsi="Segoe UI" w:cs="Segoe UI"/>
              <w:color w:val="242424"/>
              <w:sz w:val="23"/>
              <w:szCs w:val="23"/>
              <w:shd w:val="clear" w:color="auto" w:fill="FFFFFF"/>
            </w:rPr>
          </w:rPrChange>
        </w:rPr>
      </w:pPr>
    </w:p>
    <w:tbl>
      <w:tblPr>
        <w:tblStyle w:val="GridTable2-Accent3"/>
        <w:tblW w:w="0" w:type="auto"/>
        <w:tblLook w:val="04A0" w:firstRow="1" w:lastRow="0" w:firstColumn="1" w:lastColumn="0" w:noHBand="0" w:noVBand="1"/>
      </w:tblPr>
      <w:tblGrid>
        <w:gridCol w:w="1439"/>
        <w:gridCol w:w="790"/>
        <w:gridCol w:w="1940"/>
        <w:gridCol w:w="2937"/>
        <w:gridCol w:w="1314"/>
        <w:gridCol w:w="940"/>
        <w:tblGridChange w:id="160">
          <w:tblGrid>
            <w:gridCol w:w="1439"/>
            <w:gridCol w:w="790"/>
            <w:gridCol w:w="1940"/>
            <w:gridCol w:w="24"/>
            <w:gridCol w:w="2114"/>
            <w:gridCol w:w="799"/>
            <w:gridCol w:w="1028"/>
            <w:gridCol w:w="286"/>
            <w:gridCol w:w="940"/>
          </w:tblGrid>
        </w:tblGridChange>
      </w:tblGrid>
      <w:tr w:rsidR="00FF7A83" w:rsidRPr="0054489A" w14:paraId="77AC2A8A" w14:textId="77777777" w:rsidTr="00F73366">
        <w:trPr>
          <w:cnfStyle w:val="100000000000" w:firstRow="1" w:lastRow="0" w:firstColumn="0" w:lastColumn="0" w:oddVBand="0" w:evenVBand="0" w:oddHBand="0" w:evenHBand="0" w:firstRowFirstColumn="0" w:firstRowLastColumn="0" w:lastRowFirstColumn="0" w:lastRowLastColumn="0"/>
          <w:ins w:id="161" w:author="Allison Adams" w:date="2023-05-03T11:52:00Z"/>
        </w:trPr>
        <w:tc>
          <w:tcPr>
            <w:cnfStyle w:val="001000000000" w:firstRow="0" w:lastRow="0" w:firstColumn="1" w:lastColumn="0" w:oddVBand="0" w:evenVBand="0" w:oddHBand="0" w:evenHBand="0" w:firstRowFirstColumn="0" w:firstRowLastColumn="0" w:lastRowFirstColumn="0" w:lastRowLastColumn="0"/>
            <w:tcW w:w="1439" w:type="dxa"/>
          </w:tcPr>
          <w:p w14:paraId="3A547E91" w14:textId="77777777" w:rsidR="00805826" w:rsidRPr="0054489A" w:rsidRDefault="00805826" w:rsidP="00630016">
            <w:pPr>
              <w:rPr>
                <w:ins w:id="162" w:author="Allison Adams" w:date="2023-05-03T11:52:00Z"/>
                <w:rFonts w:asciiTheme="minorHAnsi" w:hAnsiTheme="minorHAnsi" w:cstheme="minorHAnsi"/>
                <w:color w:val="242424"/>
                <w:sz w:val="23"/>
                <w:szCs w:val="23"/>
                <w:shd w:val="clear" w:color="auto" w:fill="FFFFFF"/>
                <w:rPrChange w:id="163" w:author="Allison Adams" w:date="2023-06-12T14:58:00Z">
                  <w:rPr>
                    <w:ins w:id="164" w:author="Allison Adams" w:date="2023-05-03T11:52:00Z"/>
                    <w:rFonts w:ascii="Segoe UI" w:hAnsi="Segoe UI" w:cs="Segoe UI"/>
                    <w:color w:val="242424"/>
                    <w:sz w:val="23"/>
                    <w:szCs w:val="23"/>
                    <w:shd w:val="clear" w:color="auto" w:fill="FFFFFF"/>
                  </w:rPr>
                </w:rPrChange>
              </w:rPr>
            </w:pPr>
          </w:p>
        </w:tc>
        <w:tc>
          <w:tcPr>
            <w:tcW w:w="790" w:type="dxa"/>
          </w:tcPr>
          <w:p w14:paraId="5688495B" w14:textId="4124C009" w:rsidR="00805826" w:rsidRPr="0054489A" w:rsidRDefault="00805826" w:rsidP="00630016">
            <w:pPr>
              <w:cnfStyle w:val="100000000000" w:firstRow="1" w:lastRow="0" w:firstColumn="0" w:lastColumn="0" w:oddVBand="0" w:evenVBand="0" w:oddHBand="0" w:evenHBand="0" w:firstRowFirstColumn="0" w:firstRowLastColumn="0" w:lastRowFirstColumn="0" w:lastRowLastColumn="0"/>
              <w:rPr>
                <w:ins w:id="165" w:author="Allison Adams" w:date="2023-05-03T11:52:00Z"/>
                <w:rFonts w:asciiTheme="minorHAnsi" w:hAnsiTheme="minorHAnsi" w:cstheme="minorHAnsi"/>
                <w:color w:val="242424"/>
                <w:sz w:val="23"/>
                <w:szCs w:val="23"/>
                <w:shd w:val="clear" w:color="auto" w:fill="FFFFFF"/>
                <w:rPrChange w:id="166" w:author="Allison Adams" w:date="2023-06-12T14:58:00Z">
                  <w:rPr>
                    <w:ins w:id="167" w:author="Allison Adams" w:date="2023-05-03T11:52:00Z"/>
                    <w:rFonts w:ascii="Segoe UI" w:hAnsi="Segoe UI" w:cs="Segoe UI"/>
                    <w:color w:val="242424"/>
                    <w:sz w:val="23"/>
                    <w:szCs w:val="23"/>
                    <w:shd w:val="clear" w:color="auto" w:fill="FFFFFF"/>
                  </w:rPr>
                </w:rPrChange>
              </w:rPr>
            </w:pPr>
            <w:ins w:id="168" w:author="Allison Adams" w:date="2023-05-03T11:53:00Z">
              <w:r w:rsidRPr="0054489A">
                <w:rPr>
                  <w:rFonts w:asciiTheme="minorHAnsi" w:hAnsiTheme="minorHAnsi" w:cstheme="minorHAnsi"/>
                  <w:color w:val="242424"/>
                  <w:sz w:val="23"/>
                  <w:szCs w:val="23"/>
                  <w:shd w:val="clear" w:color="auto" w:fill="FFFFFF"/>
                  <w:rPrChange w:id="169" w:author="Allison Adams" w:date="2023-06-12T14:58:00Z">
                    <w:rPr>
                      <w:rFonts w:ascii="Segoe UI" w:hAnsi="Segoe UI" w:cs="Segoe UI"/>
                      <w:color w:val="242424"/>
                      <w:sz w:val="23"/>
                      <w:szCs w:val="23"/>
                      <w:shd w:val="clear" w:color="auto" w:fill="FFFFFF"/>
                    </w:rPr>
                  </w:rPrChange>
                </w:rPr>
                <w:t>Done</w:t>
              </w:r>
            </w:ins>
          </w:p>
        </w:tc>
        <w:tc>
          <w:tcPr>
            <w:tcW w:w="1940" w:type="dxa"/>
          </w:tcPr>
          <w:p w14:paraId="4573093E" w14:textId="51291D0C" w:rsidR="00805826" w:rsidRPr="0054489A" w:rsidRDefault="00805826" w:rsidP="00630016">
            <w:pPr>
              <w:cnfStyle w:val="100000000000" w:firstRow="1" w:lastRow="0" w:firstColumn="0" w:lastColumn="0" w:oddVBand="0" w:evenVBand="0" w:oddHBand="0" w:evenHBand="0" w:firstRowFirstColumn="0" w:firstRowLastColumn="0" w:lastRowFirstColumn="0" w:lastRowLastColumn="0"/>
              <w:rPr>
                <w:ins w:id="170" w:author="Allison Adams" w:date="2023-05-03T11:52:00Z"/>
                <w:rFonts w:asciiTheme="minorHAnsi" w:hAnsiTheme="minorHAnsi" w:cstheme="minorHAnsi"/>
                <w:color w:val="242424"/>
                <w:sz w:val="23"/>
                <w:szCs w:val="23"/>
                <w:shd w:val="clear" w:color="auto" w:fill="FFFFFF"/>
                <w:rPrChange w:id="171" w:author="Allison Adams" w:date="2023-06-12T14:58:00Z">
                  <w:rPr>
                    <w:ins w:id="172" w:author="Allison Adams" w:date="2023-05-03T11:52:00Z"/>
                    <w:rFonts w:ascii="Segoe UI" w:hAnsi="Segoe UI" w:cs="Segoe UI"/>
                    <w:color w:val="242424"/>
                    <w:sz w:val="23"/>
                    <w:szCs w:val="23"/>
                    <w:shd w:val="clear" w:color="auto" w:fill="FFFFFF"/>
                  </w:rPr>
                </w:rPrChange>
              </w:rPr>
            </w:pPr>
            <w:ins w:id="173" w:author="Allison Adams" w:date="2023-05-03T11:53:00Z">
              <w:r w:rsidRPr="0054489A">
                <w:rPr>
                  <w:rFonts w:asciiTheme="minorHAnsi" w:hAnsiTheme="minorHAnsi" w:cstheme="minorHAnsi"/>
                  <w:color w:val="242424"/>
                  <w:sz w:val="23"/>
                  <w:szCs w:val="23"/>
                  <w:shd w:val="clear" w:color="auto" w:fill="FFFFFF"/>
                  <w:rPrChange w:id="174" w:author="Allison Adams" w:date="2023-06-12T14:58:00Z">
                    <w:rPr>
                      <w:rFonts w:ascii="Segoe UI" w:hAnsi="Segoe UI" w:cs="Segoe UI"/>
                      <w:color w:val="242424"/>
                      <w:sz w:val="23"/>
                      <w:szCs w:val="23"/>
                      <w:shd w:val="clear" w:color="auto" w:fill="FFFFFF"/>
                    </w:rPr>
                  </w:rPrChange>
                </w:rPr>
                <w:t>Calculation</w:t>
              </w:r>
            </w:ins>
          </w:p>
        </w:tc>
        <w:tc>
          <w:tcPr>
            <w:tcW w:w="2937" w:type="dxa"/>
          </w:tcPr>
          <w:p w14:paraId="1C7F8FDB" w14:textId="146E163C" w:rsidR="00805826" w:rsidRPr="0054489A" w:rsidRDefault="00805826" w:rsidP="00630016">
            <w:pPr>
              <w:cnfStyle w:val="100000000000" w:firstRow="1" w:lastRow="0" w:firstColumn="0" w:lastColumn="0" w:oddVBand="0" w:evenVBand="0" w:oddHBand="0" w:evenHBand="0" w:firstRowFirstColumn="0" w:firstRowLastColumn="0" w:lastRowFirstColumn="0" w:lastRowLastColumn="0"/>
              <w:rPr>
                <w:ins w:id="175" w:author="Allison Adams" w:date="2023-05-03T12:24:00Z"/>
                <w:rFonts w:asciiTheme="minorHAnsi" w:hAnsiTheme="minorHAnsi" w:cstheme="minorHAnsi"/>
                <w:color w:val="242424"/>
                <w:sz w:val="23"/>
                <w:szCs w:val="23"/>
                <w:shd w:val="clear" w:color="auto" w:fill="FFFFFF"/>
                <w:rPrChange w:id="176" w:author="Allison Adams" w:date="2023-06-12T14:58:00Z">
                  <w:rPr>
                    <w:ins w:id="177" w:author="Allison Adams" w:date="2023-05-03T12:24:00Z"/>
                    <w:rFonts w:ascii="Segoe UI" w:hAnsi="Segoe UI" w:cs="Segoe UI"/>
                    <w:color w:val="242424"/>
                    <w:sz w:val="23"/>
                    <w:szCs w:val="23"/>
                    <w:shd w:val="clear" w:color="auto" w:fill="FFFFFF"/>
                  </w:rPr>
                </w:rPrChange>
              </w:rPr>
            </w:pPr>
            <w:ins w:id="178" w:author="Allison Adams" w:date="2023-05-03T12:24:00Z">
              <w:r w:rsidRPr="0054489A">
                <w:rPr>
                  <w:rFonts w:asciiTheme="minorHAnsi" w:hAnsiTheme="minorHAnsi" w:cstheme="minorHAnsi"/>
                  <w:color w:val="242424"/>
                  <w:sz w:val="23"/>
                  <w:szCs w:val="23"/>
                  <w:shd w:val="clear" w:color="auto" w:fill="FFFFFF"/>
                  <w:rPrChange w:id="179" w:author="Allison Adams" w:date="2023-06-12T14:58:00Z">
                    <w:rPr>
                      <w:rFonts w:ascii="Segoe UI" w:hAnsi="Segoe UI" w:cs="Segoe UI"/>
                      <w:color w:val="242424"/>
                      <w:sz w:val="23"/>
                      <w:szCs w:val="23"/>
                      <w:shd w:val="clear" w:color="auto" w:fill="FFFFFF"/>
                    </w:rPr>
                  </w:rPrChange>
                </w:rPr>
                <w:t>File name and location</w:t>
              </w:r>
            </w:ins>
          </w:p>
        </w:tc>
        <w:tc>
          <w:tcPr>
            <w:tcW w:w="1314" w:type="dxa"/>
          </w:tcPr>
          <w:p w14:paraId="4EDFE8EF" w14:textId="02C6B7A3" w:rsidR="00805826" w:rsidRPr="0054489A" w:rsidRDefault="00805826" w:rsidP="00630016">
            <w:pPr>
              <w:cnfStyle w:val="100000000000" w:firstRow="1" w:lastRow="0" w:firstColumn="0" w:lastColumn="0" w:oddVBand="0" w:evenVBand="0" w:oddHBand="0" w:evenHBand="0" w:firstRowFirstColumn="0" w:firstRowLastColumn="0" w:lastRowFirstColumn="0" w:lastRowLastColumn="0"/>
              <w:rPr>
                <w:ins w:id="180" w:author="Allison Adams" w:date="2023-05-03T11:53:00Z"/>
                <w:rFonts w:asciiTheme="minorHAnsi" w:hAnsiTheme="minorHAnsi" w:cstheme="minorHAnsi"/>
                <w:color w:val="242424"/>
                <w:sz w:val="23"/>
                <w:szCs w:val="23"/>
                <w:shd w:val="clear" w:color="auto" w:fill="FFFFFF"/>
                <w:rPrChange w:id="181" w:author="Allison Adams" w:date="2023-06-12T14:58:00Z">
                  <w:rPr>
                    <w:ins w:id="182" w:author="Allison Adams" w:date="2023-05-03T11:53:00Z"/>
                    <w:rFonts w:ascii="Segoe UI" w:hAnsi="Segoe UI" w:cs="Segoe UI"/>
                    <w:color w:val="242424"/>
                    <w:sz w:val="23"/>
                    <w:szCs w:val="23"/>
                    <w:shd w:val="clear" w:color="auto" w:fill="FFFFFF"/>
                  </w:rPr>
                </w:rPrChange>
              </w:rPr>
            </w:pPr>
            <w:ins w:id="183" w:author="Allison Adams" w:date="2023-05-03T11:53:00Z">
              <w:r w:rsidRPr="0054489A">
                <w:rPr>
                  <w:rFonts w:asciiTheme="minorHAnsi" w:hAnsiTheme="minorHAnsi" w:cstheme="minorHAnsi"/>
                  <w:color w:val="242424"/>
                  <w:sz w:val="23"/>
                  <w:szCs w:val="23"/>
                  <w:shd w:val="clear" w:color="auto" w:fill="FFFFFF"/>
                  <w:rPrChange w:id="184" w:author="Allison Adams" w:date="2023-06-12T14:58:00Z">
                    <w:rPr>
                      <w:rFonts w:ascii="Segoe UI" w:hAnsi="Segoe UI" w:cs="Segoe UI"/>
                      <w:color w:val="242424"/>
                      <w:sz w:val="23"/>
                      <w:szCs w:val="23"/>
                      <w:shd w:val="clear" w:color="auto" w:fill="FFFFFF"/>
                    </w:rPr>
                  </w:rPrChange>
                </w:rPr>
                <w:t>Results Notes/</w:t>
              </w:r>
            </w:ins>
          </w:p>
          <w:p w14:paraId="6936598D" w14:textId="31CADF29" w:rsidR="00805826" w:rsidRPr="0054489A" w:rsidRDefault="00805826" w:rsidP="00630016">
            <w:pPr>
              <w:cnfStyle w:val="100000000000" w:firstRow="1" w:lastRow="0" w:firstColumn="0" w:lastColumn="0" w:oddVBand="0" w:evenVBand="0" w:oddHBand="0" w:evenHBand="0" w:firstRowFirstColumn="0" w:firstRowLastColumn="0" w:lastRowFirstColumn="0" w:lastRowLastColumn="0"/>
              <w:rPr>
                <w:ins w:id="185" w:author="Allison Adams" w:date="2023-05-03T11:52:00Z"/>
                <w:rFonts w:asciiTheme="minorHAnsi" w:hAnsiTheme="minorHAnsi" w:cstheme="minorHAnsi"/>
                <w:color w:val="242424"/>
                <w:sz w:val="23"/>
                <w:szCs w:val="23"/>
                <w:shd w:val="clear" w:color="auto" w:fill="FFFFFF"/>
                <w:rPrChange w:id="186" w:author="Allison Adams" w:date="2023-06-12T14:58:00Z">
                  <w:rPr>
                    <w:ins w:id="187" w:author="Allison Adams" w:date="2023-05-03T11:52:00Z"/>
                    <w:rFonts w:ascii="Segoe UI" w:hAnsi="Segoe UI" w:cs="Segoe UI"/>
                    <w:color w:val="242424"/>
                    <w:sz w:val="23"/>
                    <w:szCs w:val="23"/>
                    <w:shd w:val="clear" w:color="auto" w:fill="FFFFFF"/>
                  </w:rPr>
                </w:rPrChange>
              </w:rPr>
            </w:pPr>
            <w:ins w:id="188" w:author="Allison Adams" w:date="2023-05-03T11:53:00Z">
              <w:r w:rsidRPr="0054489A">
                <w:rPr>
                  <w:rFonts w:asciiTheme="minorHAnsi" w:hAnsiTheme="minorHAnsi" w:cstheme="minorHAnsi"/>
                  <w:color w:val="242424"/>
                  <w:sz w:val="23"/>
                  <w:szCs w:val="23"/>
                  <w:shd w:val="clear" w:color="auto" w:fill="FFFFFF"/>
                  <w:rPrChange w:id="189" w:author="Allison Adams" w:date="2023-06-12T14:58:00Z">
                    <w:rPr>
                      <w:rFonts w:ascii="Segoe UI" w:hAnsi="Segoe UI" w:cs="Segoe UI"/>
                      <w:color w:val="242424"/>
                      <w:sz w:val="23"/>
                      <w:szCs w:val="23"/>
                      <w:shd w:val="clear" w:color="auto" w:fill="FFFFFF"/>
                    </w:rPr>
                  </w:rPrChange>
                </w:rPr>
                <w:t>What it tells me</w:t>
              </w:r>
            </w:ins>
          </w:p>
        </w:tc>
        <w:tc>
          <w:tcPr>
            <w:tcW w:w="940" w:type="dxa"/>
          </w:tcPr>
          <w:p w14:paraId="651661BE" w14:textId="7D2570BA" w:rsidR="00805826" w:rsidRPr="0054489A" w:rsidRDefault="00805826" w:rsidP="00630016">
            <w:pPr>
              <w:cnfStyle w:val="100000000000" w:firstRow="1" w:lastRow="0" w:firstColumn="0" w:lastColumn="0" w:oddVBand="0" w:evenVBand="0" w:oddHBand="0" w:evenHBand="0" w:firstRowFirstColumn="0" w:firstRowLastColumn="0" w:lastRowFirstColumn="0" w:lastRowLastColumn="0"/>
              <w:rPr>
                <w:ins w:id="190" w:author="Allison Adams" w:date="2023-05-03T11:52:00Z"/>
                <w:rFonts w:asciiTheme="minorHAnsi" w:hAnsiTheme="minorHAnsi" w:cstheme="minorHAnsi"/>
                <w:color w:val="242424"/>
                <w:sz w:val="23"/>
                <w:szCs w:val="23"/>
                <w:shd w:val="clear" w:color="auto" w:fill="FFFFFF"/>
                <w:rPrChange w:id="191" w:author="Allison Adams" w:date="2023-06-12T14:58:00Z">
                  <w:rPr>
                    <w:ins w:id="192" w:author="Allison Adams" w:date="2023-05-03T11:52:00Z"/>
                    <w:rFonts w:ascii="Segoe UI" w:hAnsi="Segoe UI" w:cs="Segoe UI"/>
                    <w:color w:val="242424"/>
                    <w:sz w:val="23"/>
                    <w:szCs w:val="23"/>
                    <w:shd w:val="clear" w:color="auto" w:fill="FFFFFF"/>
                  </w:rPr>
                </w:rPrChange>
              </w:rPr>
            </w:pPr>
            <w:ins w:id="193" w:author="Allison Adams" w:date="2023-05-03T11:53:00Z">
              <w:r w:rsidRPr="0054489A">
                <w:rPr>
                  <w:rFonts w:asciiTheme="minorHAnsi" w:hAnsiTheme="minorHAnsi" w:cstheme="minorHAnsi"/>
                  <w:color w:val="242424"/>
                  <w:sz w:val="23"/>
                  <w:szCs w:val="23"/>
                  <w:shd w:val="clear" w:color="auto" w:fill="FFFFFF"/>
                  <w:rPrChange w:id="194" w:author="Allison Adams" w:date="2023-06-12T14:58:00Z">
                    <w:rPr>
                      <w:rFonts w:ascii="Segoe UI" w:hAnsi="Segoe UI" w:cs="Segoe UI"/>
                      <w:color w:val="242424"/>
                      <w:sz w:val="23"/>
                      <w:szCs w:val="23"/>
                      <w:shd w:val="clear" w:color="auto" w:fill="FFFFFF"/>
                    </w:rPr>
                  </w:rPrChange>
                </w:rPr>
                <w:t>Keep as Final</w:t>
              </w:r>
            </w:ins>
          </w:p>
        </w:tc>
      </w:tr>
      <w:tr w:rsidR="007E1F5E" w:rsidRPr="0054489A" w14:paraId="29B64C06" w14:textId="77777777" w:rsidTr="00F73366">
        <w:tblPrEx>
          <w:tblW w:w="0" w:type="auto"/>
          <w:tblPrExChange w:id="195" w:author="Allison Adams" w:date="2023-05-03T12:49:00Z">
            <w:tblPrEx>
              <w:tblW w:w="0" w:type="auto"/>
            </w:tblPrEx>
          </w:tblPrExChange>
        </w:tblPrEx>
        <w:trPr>
          <w:cnfStyle w:val="000000100000" w:firstRow="0" w:lastRow="0" w:firstColumn="0" w:lastColumn="0" w:oddVBand="0" w:evenVBand="0" w:oddHBand="1" w:evenHBand="0" w:firstRowFirstColumn="0" w:firstRowLastColumn="0" w:lastRowFirstColumn="0" w:lastRowLastColumn="0"/>
          <w:ins w:id="196" w:author="Allison Adams" w:date="2023-05-03T11:52:00Z"/>
        </w:trPr>
        <w:tc>
          <w:tcPr>
            <w:cnfStyle w:val="001000000000" w:firstRow="0" w:lastRow="0" w:firstColumn="1" w:lastColumn="0" w:oddVBand="0" w:evenVBand="0" w:oddHBand="0" w:evenHBand="0" w:firstRowFirstColumn="0" w:firstRowLastColumn="0" w:lastRowFirstColumn="0" w:lastRowLastColumn="0"/>
            <w:tcW w:w="0" w:type="dxa"/>
            <w:vMerge w:val="restart"/>
            <w:tcPrChange w:id="197" w:author="Allison Adams" w:date="2023-05-03T12:49:00Z">
              <w:tcPr>
                <w:tcW w:w="1439" w:type="dxa"/>
                <w:vMerge w:val="restart"/>
              </w:tcPr>
            </w:tcPrChange>
          </w:tcPr>
          <w:p w14:paraId="7B94D00E" w14:textId="77777777" w:rsidR="007E1F5E" w:rsidRPr="0054489A" w:rsidRDefault="007E1F5E" w:rsidP="007E1F5E">
            <w:pPr>
              <w:cnfStyle w:val="001000100000" w:firstRow="0" w:lastRow="0" w:firstColumn="1" w:lastColumn="0" w:oddVBand="0" w:evenVBand="0" w:oddHBand="1" w:evenHBand="0" w:firstRowFirstColumn="0" w:firstRowLastColumn="0" w:lastRowFirstColumn="0" w:lastRowLastColumn="0"/>
              <w:rPr>
                <w:ins w:id="198" w:author="Allison Adams" w:date="2023-05-03T11:56:00Z"/>
                <w:rFonts w:asciiTheme="minorHAnsi" w:hAnsiTheme="minorHAnsi" w:cstheme="minorHAnsi"/>
                <w:color w:val="242424"/>
                <w:sz w:val="23"/>
                <w:szCs w:val="23"/>
                <w:shd w:val="clear" w:color="auto" w:fill="FFFFFF"/>
                <w:rPrChange w:id="199" w:author="Allison Adams" w:date="2023-06-12T14:58:00Z">
                  <w:rPr>
                    <w:ins w:id="200" w:author="Allison Adams" w:date="2023-05-03T11:56:00Z"/>
                    <w:rFonts w:ascii="Segoe UI" w:hAnsi="Segoe UI" w:cs="Segoe UI"/>
                    <w:color w:val="242424"/>
                    <w:sz w:val="23"/>
                    <w:szCs w:val="23"/>
                    <w:shd w:val="clear" w:color="auto" w:fill="FFFFFF"/>
                  </w:rPr>
                </w:rPrChange>
              </w:rPr>
            </w:pPr>
            <w:ins w:id="201" w:author="Allison Adams" w:date="2023-05-03T11:54:00Z">
              <w:r w:rsidRPr="0054489A">
                <w:rPr>
                  <w:rFonts w:asciiTheme="minorHAnsi" w:hAnsiTheme="minorHAnsi" w:cstheme="minorHAnsi"/>
                  <w:color w:val="242424"/>
                  <w:sz w:val="23"/>
                  <w:szCs w:val="23"/>
                  <w:shd w:val="clear" w:color="auto" w:fill="FFFFFF"/>
                  <w:rPrChange w:id="202" w:author="Allison Adams" w:date="2023-06-12T14:58:00Z">
                    <w:rPr>
                      <w:rFonts w:ascii="Segoe UI" w:hAnsi="Segoe UI" w:cs="Segoe UI"/>
                      <w:color w:val="242424"/>
                      <w:sz w:val="23"/>
                      <w:szCs w:val="23"/>
                      <w:shd w:val="clear" w:color="auto" w:fill="FFFFFF"/>
                    </w:rPr>
                  </w:rPrChange>
                </w:rPr>
                <w:t>Ingestion Rate</w:t>
              </w:r>
            </w:ins>
          </w:p>
          <w:p w14:paraId="624ED7A2" w14:textId="46E03AFB" w:rsidR="007E1F5E" w:rsidRPr="0054489A" w:rsidRDefault="007E1F5E" w:rsidP="007E1F5E">
            <w:pPr>
              <w:cnfStyle w:val="001000100000" w:firstRow="0" w:lastRow="0" w:firstColumn="1" w:lastColumn="0" w:oddVBand="0" w:evenVBand="0" w:oddHBand="1" w:evenHBand="0" w:firstRowFirstColumn="0" w:firstRowLastColumn="0" w:lastRowFirstColumn="0" w:lastRowLastColumn="0"/>
              <w:rPr>
                <w:ins w:id="203" w:author="Allison Adams" w:date="2023-05-03T11:52:00Z"/>
                <w:rFonts w:asciiTheme="minorHAnsi" w:hAnsiTheme="minorHAnsi" w:cstheme="minorHAnsi"/>
                <w:color w:val="242424"/>
                <w:sz w:val="23"/>
                <w:szCs w:val="23"/>
                <w:shd w:val="clear" w:color="auto" w:fill="FFFFFF"/>
                <w:rPrChange w:id="204" w:author="Allison Adams" w:date="2023-06-12T14:58:00Z">
                  <w:rPr>
                    <w:ins w:id="205" w:author="Allison Adams" w:date="2023-05-03T11:52:00Z"/>
                    <w:rFonts w:ascii="Segoe UI" w:hAnsi="Segoe UI" w:cs="Segoe UI"/>
                    <w:color w:val="242424"/>
                    <w:sz w:val="23"/>
                    <w:szCs w:val="23"/>
                    <w:shd w:val="clear" w:color="auto" w:fill="FFFFFF"/>
                  </w:rPr>
                </w:rPrChange>
              </w:rPr>
            </w:pPr>
            <w:ins w:id="206" w:author="Allison Adams" w:date="2023-05-03T11:56:00Z">
              <w:r w:rsidRPr="0054489A">
                <w:rPr>
                  <w:rFonts w:asciiTheme="minorHAnsi" w:hAnsiTheme="minorHAnsi" w:cstheme="minorHAnsi"/>
                  <w:color w:val="242424"/>
                  <w:sz w:val="23"/>
                  <w:szCs w:val="23"/>
                  <w:shd w:val="clear" w:color="auto" w:fill="FFFFFF"/>
                  <w:rPrChange w:id="207" w:author="Allison Adams" w:date="2023-06-12T14:58:00Z">
                    <w:rPr>
                      <w:rFonts w:ascii="Segoe UI" w:hAnsi="Segoe UI" w:cs="Segoe UI"/>
                      <w:color w:val="242424"/>
                      <w:sz w:val="23"/>
                      <w:szCs w:val="23"/>
                      <w:shd w:val="clear" w:color="auto" w:fill="FFFFFF"/>
                    </w:rPr>
                  </w:rPrChange>
                </w:rPr>
                <w:t>Biomass</w:t>
              </w:r>
            </w:ins>
          </w:p>
        </w:tc>
        <w:tc>
          <w:tcPr>
            <w:tcW w:w="0" w:type="dxa"/>
            <w:vAlign w:val="center"/>
            <w:tcPrChange w:id="208" w:author="Allison Adams" w:date="2023-05-03T12:49:00Z">
              <w:tcPr>
                <w:tcW w:w="790" w:type="dxa"/>
              </w:tcPr>
            </w:tcPrChange>
          </w:tcPr>
          <w:p w14:paraId="05B33BC5" w14:textId="1282758B" w:rsidR="007E1F5E" w:rsidRPr="0054489A" w:rsidRDefault="007E1F5E" w:rsidP="007E1F5E">
            <w:pPr>
              <w:cnfStyle w:val="000000100000" w:firstRow="0" w:lastRow="0" w:firstColumn="0" w:lastColumn="0" w:oddVBand="0" w:evenVBand="0" w:oddHBand="1" w:evenHBand="0" w:firstRowFirstColumn="0" w:firstRowLastColumn="0" w:lastRowFirstColumn="0" w:lastRowLastColumn="0"/>
              <w:rPr>
                <w:ins w:id="209" w:author="Allison Adams" w:date="2023-05-03T11:52:00Z"/>
                <w:rFonts w:asciiTheme="minorHAnsi" w:hAnsiTheme="minorHAnsi" w:cstheme="minorHAnsi"/>
                <w:color w:val="242424"/>
                <w:sz w:val="23"/>
                <w:szCs w:val="23"/>
                <w:shd w:val="clear" w:color="auto" w:fill="FFFFFF"/>
                <w:rPrChange w:id="210" w:author="Allison Adams" w:date="2023-06-12T14:58:00Z">
                  <w:rPr>
                    <w:ins w:id="211" w:author="Allison Adams" w:date="2023-05-03T11:52:00Z"/>
                    <w:rFonts w:ascii="Segoe UI" w:hAnsi="Segoe UI" w:cs="Segoe UI"/>
                    <w:color w:val="242424"/>
                    <w:sz w:val="23"/>
                    <w:szCs w:val="23"/>
                    <w:shd w:val="clear" w:color="auto" w:fill="FFFFFF"/>
                  </w:rPr>
                </w:rPrChange>
              </w:rPr>
            </w:pPr>
            <w:ins w:id="212" w:author="Allison Adams" w:date="2023-05-03T12:49:00Z">
              <w:r w:rsidRPr="0054489A">
                <w:rPr>
                  <w:rFonts w:asciiTheme="minorHAnsi" w:hAnsiTheme="minorHAnsi" w:cstheme="minorHAnsi"/>
                  <w:color w:val="242424"/>
                  <w:sz w:val="36"/>
                  <w:szCs w:val="36"/>
                  <w:highlight w:val="cyan"/>
                  <w:shd w:val="clear" w:color="auto" w:fill="FFFFFF"/>
                  <w:rPrChange w:id="213" w:author="Allison Adams" w:date="2023-06-12T14:58:00Z">
                    <w:rPr>
                      <w:rFonts w:ascii="Wingdings" w:hAnsi="Wingdings" w:cs="Segoe UI"/>
                      <w:color w:val="242424"/>
                      <w:sz w:val="36"/>
                      <w:szCs w:val="36"/>
                      <w:shd w:val="clear" w:color="auto" w:fill="FFFFFF"/>
                    </w:rPr>
                  </w:rPrChange>
                </w:rPr>
                <w:t>ü</w:t>
              </w:r>
            </w:ins>
          </w:p>
        </w:tc>
        <w:tc>
          <w:tcPr>
            <w:tcW w:w="1940" w:type="dxa"/>
            <w:tcPrChange w:id="214" w:author="Allison Adams" w:date="2023-05-03T12:49:00Z">
              <w:tcPr>
                <w:tcW w:w="1964" w:type="dxa"/>
                <w:gridSpan w:val="2"/>
              </w:tcPr>
            </w:tcPrChange>
          </w:tcPr>
          <w:p w14:paraId="4808A6D8" w14:textId="5181C3B9" w:rsidR="007E1F5E" w:rsidRPr="0054489A" w:rsidRDefault="007E1F5E" w:rsidP="007E1F5E">
            <w:pPr>
              <w:cnfStyle w:val="000000100000" w:firstRow="0" w:lastRow="0" w:firstColumn="0" w:lastColumn="0" w:oddVBand="0" w:evenVBand="0" w:oddHBand="1" w:evenHBand="0" w:firstRowFirstColumn="0" w:firstRowLastColumn="0" w:lastRowFirstColumn="0" w:lastRowLastColumn="0"/>
              <w:rPr>
                <w:ins w:id="215" w:author="Allison Adams" w:date="2023-05-03T11:52:00Z"/>
                <w:rFonts w:asciiTheme="minorHAnsi" w:hAnsiTheme="minorHAnsi" w:cstheme="minorHAnsi"/>
                <w:color w:val="242424"/>
                <w:sz w:val="18"/>
                <w:szCs w:val="18"/>
                <w:shd w:val="clear" w:color="auto" w:fill="FFFFFF"/>
                <w:rPrChange w:id="216" w:author="Allison Adams" w:date="2023-06-12T14:58:00Z">
                  <w:rPr>
                    <w:ins w:id="217" w:author="Allison Adams" w:date="2023-05-03T11:52:00Z"/>
                    <w:rFonts w:ascii="Segoe UI" w:hAnsi="Segoe UI" w:cs="Segoe UI"/>
                    <w:color w:val="242424"/>
                    <w:sz w:val="23"/>
                    <w:szCs w:val="23"/>
                    <w:shd w:val="clear" w:color="auto" w:fill="FFFFFF"/>
                  </w:rPr>
                </w:rPrChange>
              </w:rPr>
            </w:pPr>
            <w:commentRangeStart w:id="218"/>
            <w:commentRangeStart w:id="219"/>
            <w:ins w:id="220" w:author="Allison Adams" w:date="2023-05-03T11:56:00Z">
              <w:r w:rsidRPr="0054489A">
                <w:rPr>
                  <w:rFonts w:asciiTheme="minorHAnsi" w:hAnsiTheme="minorHAnsi" w:cstheme="minorHAnsi"/>
                  <w:color w:val="242424"/>
                  <w:sz w:val="18"/>
                  <w:szCs w:val="18"/>
                  <w:shd w:val="clear" w:color="auto" w:fill="FFFFFF"/>
                  <w:rPrChange w:id="221" w:author="Allison Adams" w:date="2023-06-12T14:58:00Z">
                    <w:rPr>
                      <w:rFonts w:ascii="Segoe UI" w:hAnsi="Segoe UI" w:cs="Segoe UI"/>
                      <w:color w:val="242424"/>
                      <w:sz w:val="23"/>
                      <w:szCs w:val="23"/>
                      <w:shd w:val="clear" w:color="auto" w:fill="FFFFFF"/>
                    </w:rPr>
                  </w:rPrChange>
                </w:rPr>
                <w:t>All taxa 17 groups</w:t>
              </w:r>
              <w:commentRangeEnd w:id="218"/>
              <w:r w:rsidRPr="0054489A">
                <w:rPr>
                  <w:rFonts w:asciiTheme="minorHAnsi" w:hAnsiTheme="minorHAnsi" w:cstheme="minorHAnsi"/>
                  <w:color w:val="242424"/>
                  <w:sz w:val="18"/>
                  <w:szCs w:val="18"/>
                  <w:shd w:val="clear" w:color="auto" w:fill="FFFFFF"/>
                  <w:rPrChange w:id="222" w:author="Allison Adams" w:date="2023-06-12T14:58:00Z">
                    <w:rPr>
                      <w:rFonts w:ascii="Segoe UI" w:hAnsi="Segoe UI" w:cs="Segoe UI"/>
                      <w:color w:val="242424"/>
                      <w:sz w:val="23"/>
                      <w:szCs w:val="23"/>
                      <w:shd w:val="clear" w:color="auto" w:fill="FFFFFF"/>
                    </w:rPr>
                  </w:rPrChange>
                </w:rPr>
                <w:commentReference w:id="218"/>
              </w:r>
              <w:commentRangeEnd w:id="219"/>
              <w:r w:rsidRPr="0054489A">
                <w:rPr>
                  <w:rFonts w:asciiTheme="minorHAnsi" w:hAnsiTheme="minorHAnsi" w:cstheme="minorHAnsi"/>
                  <w:color w:val="242424"/>
                  <w:sz w:val="18"/>
                  <w:szCs w:val="18"/>
                  <w:shd w:val="clear" w:color="auto" w:fill="FFFFFF"/>
                  <w:rPrChange w:id="223" w:author="Allison Adams" w:date="2023-06-12T14:58:00Z">
                    <w:rPr>
                      <w:rFonts w:ascii="Segoe UI" w:hAnsi="Segoe UI" w:cs="Segoe UI"/>
                      <w:color w:val="242424"/>
                      <w:sz w:val="23"/>
                      <w:szCs w:val="23"/>
                      <w:shd w:val="clear" w:color="auto" w:fill="FFFFFF"/>
                    </w:rPr>
                  </w:rPrChange>
                </w:rPr>
                <w:commentReference w:id="219"/>
              </w:r>
              <w:r w:rsidRPr="0054489A">
                <w:rPr>
                  <w:rFonts w:asciiTheme="minorHAnsi" w:hAnsiTheme="minorHAnsi" w:cstheme="minorHAnsi"/>
                  <w:color w:val="242424"/>
                  <w:sz w:val="18"/>
                  <w:szCs w:val="18"/>
                  <w:shd w:val="clear" w:color="auto" w:fill="FFFFFF"/>
                  <w:rPrChange w:id="224" w:author="Allison Adams" w:date="2023-06-12T14:58:00Z">
                    <w:rPr>
                      <w:rFonts w:ascii="Segoe UI" w:hAnsi="Segoe UI" w:cs="Segoe UI"/>
                      <w:color w:val="242424"/>
                      <w:sz w:val="23"/>
                      <w:szCs w:val="23"/>
                      <w:shd w:val="clear" w:color="auto" w:fill="FFFFFF"/>
                    </w:rPr>
                  </w:rPrChange>
                </w:rPr>
                <w:t>, individually</w:t>
              </w:r>
            </w:ins>
            <w:ins w:id="225" w:author="Allison Adams" w:date="2023-05-08T19:37:00Z">
              <w:r w:rsidR="00BA53AA" w:rsidRPr="0054489A">
                <w:rPr>
                  <w:rFonts w:asciiTheme="minorHAnsi" w:hAnsiTheme="minorHAnsi" w:cstheme="minorHAnsi"/>
                  <w:color w:val="242424"/>
                  <w:sz w:val="18"/>
                  <w:szCs w:val="18"/>
                  <w:shd w:val="clear" w:color="auto" w:fill="FFFFFF"/>
                  <w:rPrChange w:id="226" w:author="Allison Adams" w:date="2023-06-12T14:58:00Z">
                    <w:rPr>
                      <w:rFonts w:ascii="Segoe UI" w:hAnsi="Segoe UI" w:cs="Segoe UI"/>
                      <w:color w:val="242424"/>
                      <w:sz w:val="18"/>
                      <w:szCs w:val="18"/>
                      <w:shd w:val="clear" w:color="auto" w:fill="FFFFFF"/>
                    </w:rPr>
                  </w:rPrChange>
                </w:rPr>
                <w:t>, reps and means</w:t>
              </w:r>
            </w:ins>
          </w:p>
        </w:tc>
        <w:tc>
          <w:tcPr>
            <w:tcW w:w="2937" w:type="dxa"/>
            <w:tcPrChange w:id="227" w:author="Allison Adams" w:date="2023-05-03T12:49:00Z">
              <w:tcPr>
                <w:tcW w:w="2114" w:type="dxa"/>
              </w:tcPr>
            </w:tcPrChange>
          </w:tcPr>
          <w:p w14:paraId="5AED1C10" w14:textId="77777777" w:rsidR="007E1F5E" w:rsidRPr="0054489A" w:rsidRDefault="007E1F5E" w:rsidP="007E1F5E">
            <w:pPr>
              <w:cnfStyle w:val="000000100000" w:firstRow="0" w:lastRow="0" w:firstColumn="0" w:lastColumn="0" w:oddVBand="0" w:evenVBand="0" w:oddHBand="1" w:evenHBand="0" w:firstRowFirstColumn="0" w:firstRowLastColumn="0" w:lastRowFirstColumn="0" w:lastRowLastColumn="0"/>
              <w:rPr>
                <w:ins w:id="228" w:author="Allison Adams" w:date="2023-05-03T12:39:00Z"/>
                <w:rFonts w:asciiTheme="minorHAnsi" w:hAnsiTheme="minorHAnsi" w:cstheme="minorHAnsi"/>
                <w:color w:val="242424"/>
                <w:sz w:val="18"/>
                <w:szCs w:val="18"/>
                <w:shd w:val="clear" w:color="auto" w:fill="FFFFFF"/>
                <w:rPrChange w:id="229" w:author="Allison Adams" w:date="2023-06-12T14:58:00Z">
                  <w:rPr>
                    <w:ins w:id="230" w:author="Allison Adams" w:date="2023-05-03T12:39:00Z"/>
                    <w:rFonts w:ascii="Segoe UI" w:hAnsi="Segoe UI" w:cs="Segoe UI"/>
                    <w:b/>
                    <w:bCs/>
                    <w:color w:val="242424"/>
                    <w:sz w:val="18"/>
                    <w:szCs w:val="18"/>
                    <w:shd w:val="clear" w:color="auto" w:fill="FFFFFF"/>
                  </w:rPr>
                </w:rPrChange>
              </w:rPr>
            </w:pPr>
            <w:ins w:id="231" w:author="Allison Adams" w:date="2023-05-03T12:39:00Z">
              <w:r w:rsidRPr="0054489A">
                <w:rPr>
                  <w:rFonts w:asciiTheme="minorHAnsi" w:hAnsiTheme="minorHAnsi" w:cstheme="minorHAnsi"/>
                  <w:color w:val="242424"/>
                  <w:sz w:val="18"/>
                  <w:szCs w:val="18"/>
                  <w:shd w:val="clear" w:color="auto" w:fill="FFFFFF"/>
                  <w:rPrChange w:id="232" w:author="Allison Adams" w:date="2023-06-12T14:58:00Z">
                    <w:rPr>
                      <w:rFonts w:ascii="Segoe UI" w:hAnsi="Segoe UI" w:cs="Segoe UI"/>
                      <w:b/>
                      <w:bCs/>
                      <w:color w:val="242424"/>
                      <w:sz w:val="18"/>
                      <w:szCs w:val="18"/>
                      <w:shd w:val="clear" w:color="auto" w:fill="FFFFFF"/>
                    </w:rPr>
                  </w:rPrChange>
                </w:rPr>
                <w:t xml:space="preserve">03_calcs_CR_FR.R </w:t>
              </w:r>
            </w:ins>
          </w:p>
          <w:p w14:paraId="3C9B0048" w14:textId="77777777" w:rsidR="007E1F5E" w:rsidRPr="0054489A" w:rsidRDefault="007E1F5E" w:rsidP="007E1F5E">
            <w:pPr>
              <w:cnfStyle w:val="000000100000" w:firstRow="0" w:lastRow="0" w:firstColumn="0" w:lastColumn="0" w:oddVBand="0" w:evenVBand="0" w:oddHBand="1" w:evenHBand="0" w:firstRowFirstColumn="0" w:firstRowLastColumn="0" w:lastRowFirstColumn="0" w:lastRowLastColumn="0"/>
              <w:rPr>
                <w:ins w:id="233" w:author="Allison Adams" w:date="2023-05-03T12:39:00Z"/>
                <w:rFonts w:asciiTheme="minorHAnsi" w:hAnsiTheme="minorHAnsi" w:cstheme="minorHAnsi"/>
                <w:color w:val="242424"/>
                <w:sz w:val="18"/>
                <w:szCs w:val="18"/>
                <w:shd w:val="clear" w:color="auto" w:fill="FFFFFF"/>
                <w:rPrChange w:id="234" w:author="Allison Adams" w:date="2023-06-12T14:58:00Z">
                  <w:rPr>
                    <w:ins w:id="235" w:author="Allison Adams" w:date="2023-05-03T12:39:00Z"/>
                    <w:rFonts w:ascii="Segoe UI" w:hAnsi="Segoe UI" w:cs="Segoe UI"/>
                    <w:color w:val="242424"/>
                    <w:sz w:val="18"/>
                    <w:szCs w:val="18"/>
                    <w:shd w:val="clear" w:color="auto" w:fill="FFFFFF"/>
                  </w:rPr>
                </w:rPrChange>
              </w:rPr>
            </w:pPr>
            <w:proofErr w:type="spellStart"/>
            <w:ins w:id="236" w:author="Allison Adams" w:date="2023-05-03T12:37:00Z">
              <w:r w:rsidRPr="0054489A">
                <w:rPr>
                  <w:rFonts w:asciiTheme="minorHAnsi" w:hAnsiTheme="minorHAnsi" w:cstheme="minorHAnsi"/>
                  <w:color w:val="242424"/>
                  <w:sz w:val="18"/>
                  <w:szCs w:val="18"/>
                  <w:shd w:val="clear" w:color="auto" w:fill="FFFFFF"/>
                  <w:rPrChange w:id="237" w:author="Allison Adams" w:date="2023-06-12T14:58:00Z">
                    <w:rPr>
                      <w:rFonts w:ascii="Segoe UI" w:hAnsi="Segoe UI" w:cs="Segoe UI"/>
                      <w:b/>
                      <w:bCs/>
                      <w:color w:val="242424"/>
                      <w:sz w:val="18"/>
                      <w:szCs w:val="18"/>
                      <w:shd w:val="clear" w:color="auto" w:fill="FFFFFF"/>
                    </w:rPr>
                  </w:rPrChange>
                </w:rPr>
                <w:t>FRBio_Rep_Mn.Rdata</w:t>
              </w:r>
            </w:ins>
            <w:proofErr w:type="spellEnd"/>
          </w:p>
          <w:p w14:paraId="77B0867A" w14:textId="77777777" w:rsidR="007E1F5E" w:rsidRPr="0054489A" w:rsidRDefault="007E1F5E" w:rsidP="007E1F5E">
            <w:pPr>
              <w:cnfStyle w:val="000000100000" w:firstRow="0" w:lastRow="0" w:firstColumn="0" w:lastColumn="0" w:oddVBand="0" w:evenVBand="0" w:oddHBand="1" w:evenHBand="0" w:firstRowFirstColumn="0" w:firstRowLastColumn="0" w:lastRowFirstColumn="0" w:lastRowLastColumn="0"/>
              <w:rPr>
                <w:ins w:id="238" w:author="Allison Adams" w:date="2023-05-03T12:42:00Z"/>
                <w:rFonts w:asciiTheme="minorHAnsi" w:hAnsiTheme="minorHAnsi" w:cstheme="minorHAnsi"/>
                <w:color w:val="242424"/>
                <w:sz w:val="18"/>
                <w:szCs w:val="18"/>
                <w:shd w:val="clear" w:color="auto" w:fill="FFFFFF"/>
                <w:rPrChange w:id="239" w:author="Allison Adams" w:date="2023-06-12T14:58:00Z">
                  <w:rPr>
                    <w:ins w:id="240" w:author="Allison Adams" w:date="2023-05-03T12:42:00Z"/>
                    <w:rFonts w:ascii="Segoe UI" w:hAnsi="Segoe UI" w:cs="Segoe UI"/>
                    <w:color w:val="242424"/>
                    <w:sz w:val="18"/>
                    <w:szCs w:val="18"/>
                    <w:shd w:val="clear" w:color="auto" w:fill="FFFFFF"/>
                  </w:rPr>
                </w:rPrChange>
              </w:rPr>
            </w:pPr>
            <w:proofErr w:type="spellStart"/>
            <w:ins w:id="241" w:author="Allison Adams" w:date="2023-05-03T12:39:00Z">
              <w:r w:rsidRPr="0054489A">
                <w:rPr>
                  <w:rFonts w:asciiTheme="minorHAnsi" w:hAnsiTheme="minorHAnsi" w:cstheme="minorHAnsi"/>
                  <w:color w:val="242424"/>
                  <w:sz w:val="18"/>
                  <w:szCs w:val="18"/>
                  <w:shd w:val="clear" w:color="auto" w:fill="FFFFFF"/>
                  <w:rPrChange w:id="242" w:author="Allison Adams" w:date="2023-06-12T14:58:00Z">
                    <w:rPr>
                      <w:rFonts w:ascii="Segoe UI" w:hAnsi="Segoe UI" w:cs="Segoe UI"/>
                      <w:color w:val="242424"/>
                      <w:sz w:val="18"/>
                      <w:szCs w:val="18"/>
                      <w:shd w:val="clear" w:color="auto" w:fill="FFFFFF"/>
                    </w:rPr>
                  </w:rPrChange>
                </w:rPr>
                <w:t>BugFRMn_GrpSz.Rdata</w:t>
              </w:r>
              <w:proofErr w:type="spellEnd"/>
              <w:r w:rsidRPr="0054489A">
                <w:rPr>
                  <w:rFonts w:asciiTheme="minorHAnsi" w:hAnsiTheme="minorHAnsi" w:cstheme="minorHAnsi"/>
                  <w:color w:val="242424"/>
                  <w:sz w:val="18"/>
                  <w:szCs w:val="18"/>
                  <w:shd w:val="clear" w:color="auto" w:fill="FFFFFF"/>
                  <w:rPrChange w:id="243" w:author="Allison Adams" w:date="2023-06-12T14:58:00Z">
                    <w:rPr>
                      <w:rFonts w:ascii="Segoe UI" w:hAnsi="Segoe UI" w:cs="Segoe UI"/>
                      <w:color w:val="242424"/>
                      <w:sz w:val="18"/>
                      <w:szCs w:val="18"/>
                      <w:shd w:val="clear" w:color="auto" w:fill="FFFFFF"/>
                    </w:rPr>
                  </w:rPrChange>
                </w:rPr>
                <w:t xml:space="preserve"> (means only)</w:t>
              </w:r>
            </w:ins>
          </w:p>
          <w:p w14:paraId="4D188752" w14:textId="77777777" w:rsidR="007E1F5E" w:rsidRPr="0054489A" w:rsidRDefault="007E1F5E" w:rsidP="007E1F5E">
            <w:pPr>
              <w:cnfStyle w:val="000000100000" w:firstRow="0" w:lastRow="0" w:firstColumn="0" w:lastColumn="0" w:oddVBand="0" w:evenVBand="0" w:oddHBand="1" w:evenHBand="0" w:firstRowFirstColumn="0" w:firstRowLastColumn="0" w:lastRowFirstColumn="0" w:lastRowLastColumn="0"/>
              <w:rPr>
                <w:ins w:id="244" w:author="Allison Adams" w:date="2023-05-12T13:27:00Z"/>
                <w:rFonts w:asciiTheme="minorHAnsi" w:hAnsiTheme="minorHAnsi" w:cstheme="minorHAnsi"/>
                <w:color w:val="242424"/>
                <w:sz w:val="18"/>
                <w:szCs w:val="18"/>
                <w:shd w:val="clear" w:color="auto" w:fill="FFFFFF"/>
                <w:rPrChange w:id="245" w:author="Allison Adams" w:date="2023-06-12T14:58:00Z">
                  <w:rPr>
                    <w:ins w:id="246" w:author="Allison Adams" w:date="2023-05-12T13:27:00Z"/>
                    <w:rFonts w:ascii="Segoe UI" w:hAnsi="Segoe UI" w:cs="Segoe UI"/>
                    <w:color w:val="242424"/>
                    <w:sz w:val="18"/>
                    <w:szCs w:val="18"/>
                    <w:shd w:val="clear" w:color="auto" w:fill="FFFFFF"/>
                  </w:rPr>
                </w:rPrChange>
              </w:rPr>
            </w:pPr>
            <w:proofErr w:type="spellStart"/>
            <w:ins w:id="247" w:author="Allison Adams" w:date="2023-05-03T12:42:00Z">
              <w:r w:rsidRPr="0054489A">
                <w:rPr>
                  <w:rFonts w:asciiTheme="minorHAnsi" w:hAnsiTheme="minorHAnsi" w:cstheme="minorHAnsi"/>
                  <w:color w:val="242424"/>
                  <w:sz w:val="18"/>
                  <w:szCs w:val="18"/>
                  <w:shd w:val="clear" w:color="auto" w:fill="FFFFFF"/>
                  <w:rPrChange w:id="248" w:author="Allison Adams" w:date="2023-06-12T14:58:00Z">
                    <w:rPr>
                      <w:rFonts w:ascii="Segoe UI" w:hAnsi="Segoe UI" w:cs="Segoe UI"/>
                      <w:color w:val="242424"/>
                      <w:sz w:val="18"/>
                      <w:szCs w:val="18"/>
                      <w:shd w:val="clear" w:color="auto" w:fill="FFFFFF"/>
                    </w:rPr>
                  </w:rPrChange>
                </w:rPr>
                <w:t>CR_IRbio_mn.Rdata</w:t>
              </w:r>
            </w:ins>
            <w:proofErr w:type="spellEnd"/>
          </w:p>
          <w:p w14:paraId="7A91341F" w14:textId="55BD6FD6" w:rsidR="007F6115" w:rsidRPr="0054489A" w:rsidRDefault="007F6115" w:rsidP="007E1F5E">
            <w:pPr>
              <w:cnfStyle w:val="000000100000" w:firstRow="0" w:lastRow="0" w:firstColumn="0" w:lastColumn="0" w:oddVBand="0" w:evenVBand="0" w:oddHBand="1" w:evenHBand="0" w:firstRowFirstColumn="0" w:firstRowLastColumn="0" w:lastRowFirstColumn="0" w:lastRowLastColumn="0"/>
              <w:rPr>
                <w:ins w:id="249" w:author="Allison Adams" w:date="2023-05-03T12:24:00Z"/>
                <w:rFonts w:asciiTheme="minorHAnsi" w:hAnsiTheme="minorHAnsi" w:cstheme="minorHAnsi"/>
                <w:color w:val="242424"/>
                <w:sz w:val="18"/>
                <w:szCs w:val="18"/>
                <w:shd w:val="clear" w:color="auto" w:fill="FFFFFF"/>
                <w:rPrChange w:id="250" w:author="Allison Adams" w:date="2023-06-12T14:58:00Z">
                  <w:rPr>
                    <w:ins w:id="251" w:author="Allison Adams" w:date="2023-05-03T12:24:00Z"/>
                    <w:rFonts w:ascii="Segoe UI" w:hAnsi="Segoe UI" w:cs="Segoe UI"/>
                    <w:color w:val="242424"/>
                    <w:sz w:val="23"/>
                    <w:szCs w:val="23"/>
                    <w:shd w:val="clear" w:color="auto" w:fill="FFFFFF"/>
                  </w:rPr>
                </w:rPrChange>
              </w:rPr>
            </w:pPr>
          </w:p>
        </w:tc>
        <w:tc>
          <w:tcPr>
            <w:tcW w:w="1314" w:type="dxa"/>
            <w:tcPrChange w:id="252" w:author="Allison Adams" w:date="2023-05-03T12:49:00Z">
              <w:tcPr>
                <w:tcW w:w="1827" w:type="dxa"/>
                <w:gridSpan w:val="2"/>
              </w:tcPr>
            </w:tcPrChange>
          </w:tcPr>
          <w:p w14:paraId="0EF581BE" w14:textId="64BE7B68" w:rsidR="007E1F5E" w:rsidRPr="0054489A" w:rsidRDefault="007E1F5E" w:rsidP="007E1F5E">
            <w:pPr>
              <w:cnfStyle w:val="000000100000" w:firstRow="0" w:lastRow="0" w:firstColumn="0" w:lastColumn="0" w:oddVBand="0" w:evenVBand="0" w:oddHBand="1" w:evenHBand="0" w:firstRowFirstColumn="0" w:firstRowLastColumn="0" w:lastRowFirstColumn="0" w:lastRowLastColumn="0"/>
              <w:rPr>
                <w:ins w:id="253" w:author="Allison Adams" w:date="2023-05-03T11:52:00Z"/>
                <w:rFonts w:asciiTheme="minorHAnsi" w:hAnsiTheme="minorHAnsi" w:cstheme="minorHAnsi"/>
                <w:color w:val="242424"/>
                <w:sz w:val="18"/>
                <w:szCs w:val="18"/>
                <w:shd w:val="clear" w:color="auto" w:fill="FFFFFF"/>
                <w:rPrChange w:id="254" w:author="Allison Adams" w:date="2023-06-12T14:58:00Z">
                  <w:rPr>
                    <w:ins w:id="255" w:author="Allison Adams" w:date="2023-05-03T11:52:00Z"/>
                    <w:rFonts w:ascii="Segoe UI" w:hAnsi="Segoe UI" w:cs="Segoe UI"/>
                    <w:color w:val="242424"/>
                    <w:sz w:val="23"/>
                    <w:szCs w:val="23"/>
                    <w:shd w:val="clear" w:color="auto" w:fill="FFFFFF"/>
                  </w:rPr>
                </w:rPrChange>
              </w:rPr>
            </w:pPr>
          </w:p>
        </w:tc>
        <w:tc>
          <w:tcPr>
            <w:tcW w:w="940" w:type="dxa"/>
            <w:tcPrChange w:id="256" w:author="Allison Adams" w:date="2023-05-03T12:49:00Z">
              <w:tcPr>
                <w:tcW w:w="1226" w:type="dxa"/>
                <w:gridSpan w:val="2"/>
              </w:tcPr>
            </w:tcPrChange>
          </w:tcPr>
          <w:p w14:paraId="7B7EFE42" w14:textId="77777777" w:rsidR="007E1F5E" w:rsidRPr="0054489A" w:rsidRDefault="007E1F5E" w:rsidP="007E1F5E">
            <w:pPr>
              <w:cnfStyle w:val="000000100000" w:firstRow="0" w:lastRow="0" w:firstColumn="0" w:lastColumn="0" w:oddVBand="0" w:evenVBand="0" w:oddHBand="1" w:evenHBand="0" w:firstRowFirstColumn="0" w:firstRowLastColumn="0" w:lastRowFirstColumn="0" w:lastRowLastColumn="0"/>
              <w:rPr>
                <w:ins w:id="257" w:author="Allison Adams" w:date="2023-05-03T11:52:00Z"/>
                <w:rFonts w:asciiTheme="minorHAnsi" w:hAnsiTheme="minorHAnsi" w:cstheme="minorHAnsi"/>
                <w:color w:val="242424"/>
                <w:sz w:val="18"/>
                <w:szCs w:val="18"/>
                <w:shd w:val="clear" w:color="auto" w:fill="FFFFFF"/>
                <w:rPrChange w:id="258" w:author="Allison Adams" w:date="2023-06-12T14:58:00Z">
                  <w:rPr>
                    <w:ins w:id="259" w:author="Allison Adams" w:date="2023-05-03T11:52:00Z"/>
                    <w:rFonts w:ascii="Segoe UI" w:hAnsi="Segoe UI" w:cs="Segoe UI"/>
                    <w:color w:val="242424"/>
                    <w:sz w:val="23"/>
                    <w:szCs w:val="23"/>
                    <w:shd w:val="clear" w:color="auto" w:fill="FFFFFF"/>
                  </w:rPr>
                </w:rPrChange>
              </w:rPr>
            </w:pPr>
          </w:p>
        </w:tc>
      </w:tr>
      <w:tr w:rsidR="00BA53AA" w:rsidRPr="0054489A" w14:paraId="741B2270" w14:textId="77777777" w:rsidTr="00F73366">
        <w:trPr>
          <w:ins w:id="260" w:author="Allison Adams" w:date="2023-05-03T11:52:00Z"/>
        </w:trPr>
        <w:tc>
          <w:tcPr>
            <w:cnfStyle w:val="001000000000" w:firstRow="0" w:lastRow="0" w:firstColumn="1" w:lastColumn="0" w:oddVBand="0" w:evenVBand="0" w:oddHBand="0" w:evenHBand="0" w:firstRowFirstColumn="0" w:firstRowLastColumn="0" w:lastRowFirstColumn="0" w:lastRowLastColumn="0"/>
            <w:tcW w:w="1439" w:type="dxa"/>
            <w:vMerge/>
          </w:tcPr>
          <w:p w14:paraId="0FD476C7" w14:textId="77777777" w:rsidR="007E1F5E" w:rsidRPr="0054489A" w:rsidRDefault="007E1F5E" w:rsidP="007E1F5E">
            <w:pPr>
              <w:rPr>
                <w:ins w:id="261" w:author="Allison Adams" w:date="2023-05-03T11:52:00Z"/>
                <w:rFonts w:asciiTheme="minorHAnsi" w:hAnsiTheme="minorHAnsi" w:cstheme="minorHAnsi"/>
                <w:color w:val="242424"/>
                <w:sz w:val="23"/>
                <w:szCs w:val="23"/>
                <w:shd w:val="clear" w:color="auto" w:fill="FFFFFF"/>
                <w:rPrChange w:id="262" w:author="Allison Adams" w:date="2023-06-12T14:58:00Z">
                  <w:rPr>
                    <w:ins w:id="263" w:author="Allison Adams" w:date="2023-05-03T11:52:00Z"/>
                    <w:rFonts w:ascii="Segoe UI" w:hAnsi="Segoe UI" w:cs="Segoe UI"/>
                    <w:color w:val="242424"/>
                    <w:sz w:val="23"/>
                    <w:szCs w:val="23"/>
                    <w:shd w:val="clear" w:color="auto" w:fill="FFFFFF"/>
                  </w:rPr>
                </w:rPrChange>
              </w:rPr>
            </w:pPr>
          </w:p>
        </w:tc>
        <w:tc>
          <w:tcPr>
            <w:tcW w:w="790" w:type="dxa"/>
            <w:vAlign w:val="center"/>
          </w:tcPr>
          <w:p w14:paraId="64DD6CAF" w14:textId="1FFE9112" w:rsidR="007E1F5E" w:rsidRPr="0054489A" w:rsidRDefault="00E17C90">
            <w:pPr>
              <w:jc w:val="center"/>
              <w:cnfStyle w:val="000000000000" w:firstRow="0" w:lastRow="0" w:firstColumn="0" w:lastColumn="0" w:oddVBand="0" w:evenVBand="0" w:oddHBand="0" w:evenHBand="0" w:firstRowFirstColumn="0" w:firstRowLastColumn="0" w:lastRowFirstColumn="0" w:lastRowLastColumn="0"/>
              <w:rPr>
                <w:ins w:id="264" w:author="Allison Adams" w:date="2023-05-03T11:52:00Z"/>
                <w:rFonts w:asciiTheme="minorHAnsi" w:hAnsiTheme="minorHAnsi" w:cstheme="minorHAnsi"/>
                <w:color w:val="242424"/>
                <w:sz w:val="23"/>
                <w:szCs w:val="23"/>
                <w:shd w:val="clear" w:color="auto" w:fill="FFFFFF"/>
                <w:rPrChange w:id="265" w:author="Allison Adams" w:date="2023-06-12T14:58:00Z">
                  <w:rPr>
                    <w:ins w:id="266" w:author="Allison Adams" w:date="2023-05-03T11:52:00Z"/>
                    <w:rFonts w:ascii="Segoe UI" w:hAnsi="Segoe UI" w:cs="Segoe UI"/>
                    <w:color w:val="242424"/>
                    <w:sz w:val="23"/>
                    <w:szCs w:val="23"/>
                    <w:shd w:val="clear" w:color="auto" w:fill="FFFFFF"/>
                  </w:rPr>
                </w:rPrChange>
              </w:rPr>
              <w:pPrChange w:id="267" w:author="Allison Adams" w:date="2023-05-03T13:18:00Z">
                <w:pPr>
                  <w:cnfStyle w:val="000000000000" w:firstRow="0" w:lastRow="0" w:firstColumn="0" w:lastColumn="0" w:oddVBand="0" w:evenVBand="0" w:oddHBand="0" w:evenHBand="0" w:firstRowFirstColumn="0" w:firstRowLastColumn="0" w:lastRowFirstColumn="0" w:lastRowLastColumn="0"/>
                </w:pPr>
              </w:pPrChange>
            </w:pPr>
            <w:ins w:id="268" w:author="Allison Adams" w:date="2023-05-03T13:29:00Z">
              <w:r w:rsidRPr="0054489A">
                <w:rPr>
                  <w:rFonts w:asciiTheme="minorHAnsi" w:hAnsiTheme="minorHAnsi" w:cstheme="minorHAnsi"/>
                  <w:color w:val="242424"/>
                  <w:sz w:val="36"/>
                  <w:szCs w:val="36"/>
                  <w:highlight w:val="cyan"/>
                  <w:shd w:val="clear" w:color="auto" w:fill="FFFFFF"/>
                  <w:rPrChange w:id="269" w:author="Allison Adams" w:date="2023-06-12T14:58:00Z">
                    <w:rPr>
                      <w:rFonts w:ascii="Wingdings" w:hAnsi="Wingdings" w:cs="Segoe UI"/>
                      <w:color w:val="242424"/>
                      <w:sz w:val="36"/>
                      <w:szCs w:val="36"/>
                      <w:shd w:val="clear" w:color="auto" w:fill="FFFFFF"/>
                    </w:rPr>
                  </w:rPrChange>
                </w:rPr>
                <w:t>ü</w:t>
              </w:r>
            </w:ins>
          </w:p>
        </w:tc>
        <w:tc>
          <w:tcPr>
            <w:tcW w:w="1940" w:type="dxa"/>
          </w:tcPr>
          <w:p w14:paraId="1D9F5EDA" w14:textId="562C14E9" w:rsidR="007E1F5E" w:rsidRPr="0054489A" w:rsidRDefault="007E1F5E" w:rsidP="007E1F5E">
            <w:pPr>
              <w:cnfStyle w:val="000000000000" w:firstRow="0" w:lastRow="0" w:firstColumn="0" w:lastColumn="0" w:oddVBand="0" w:evenVBand="0" w:oddHBand="0" w:evenHBand="0" w:firstRowFirstColumn="0" w:firstRowLastColumn="0" w:lastRowFirstColumn="0" w:lastRowLastColumn="0"/>
              <w:rPr>
                <w:ins w:id="270" w:author="Allison Adams" w:date="2023-05-03T11:52:00Z"/>
                <w:rFonts w:asciiTheme="minorHAnsi" w:hAnsiTheme="minorHAnsi" w:cstheme="minorHAnsi"/>
                <w:color w:val="242424"/>
                <w:sz w:val="18"/>
                <w:szCs w:val="18"/>
                <w:shd w:val="clear" w:color="auto" w:fill="FFFFFF"/>
                <w:rPrChange w:id="271" w:author="Allison Adams" w:date="2023-06-12T14:58:00Z">
                  <w:rPr>
                    <w:ins w:id="272" w:author="Allison Adams" w:date="2023-05-03T11:52:00Z"/>
                    <w:rFonts w:ascii="Segoe UI" w:hAnsi="Segoe UI" w:cs="Segoe UI"/>
                    <w:color w:val="242424"/>
                    <w:sz w:val="23"/>
                    <w:szCs w:val="23"/>
                    <w:shd w:val="clear" w:color="auto" w:fill="FFFFFF"/>
                  </w:rPr>
                </w:rPrChange>
              </w:rPr>
            </w:pPr>
            <w:commentRangeStart w:id="273"/>
            <w:commentRangeStart w:id="274"/>
            <w:ins w:id="275" w:author="Allison Adams" w:date="2023-05-03T11:57:00Z">
              <w:r w:rsidRPr="0054489A">
                <w:rPr>
                  <w:rFonts w:asciiTheme="minorHAnsi" w:hAnsiTheme="minorHAnsi" w:cstheme="minorHAnsi"/>
                  <w:color w:val="242424"/>
                  <w:sz w:val="18"/>
                  <w:szCs w:val="18"/>
                  <w:shd w:val="clear" w:color="auto" w:fill="FFFFFF"/>
                  <w:rPrChange w:id="276" w:author="Allison Adams" w:date="2023-06-12T14:58:00Z">
                    <w:rPr>
                      <w:rFonts w:ascii="Segoe UI" w:hAnsi="Segoe UI" w:cs="Segoe UI"/>
                      <w:color w:val="242424"/>
                      <w:sz w:val="23"/>
                      <w:szCs w:val="23"/>
                      <w:shd w:val="clear" w:color="auto" w:fill="FFFFFF"/>
                    </w:rPr>
                  </w:rPrChange>
                </w:rPr>
                <w:t xml:space="preserve">Top 5 </w:t>
              </w:r>
              <w:commentRangeEnd w:id="273"/>
              <w:r w:rsidRPr="0054489A">
                <w:rPr>
                  <w:rFonts w:asciiTheme="minorHAnsi" w:hAnsiTheme="minorHAnsi" w:cstheme="minorHAnsi"/>
                  <w:color w:val="242424"/>
                  <w:sz w:val="18"/>
                  <w:szCs w:val="18"/>
                  <w:shd w:val="clear" w:color="auto" w:fill="FFFFFF"/>
                  <w:rPrChange w:id="277" w:author="Allison Adams" w:date="2023-06-12T14:58:00Z">
                    <w:rPr>
                      <w:rFonts w:ascii="Segoe UI" w:hAnsi="Segoe UI" w:cs="Segoe UI"/>
                      <w:color w:val="242424"/>
                      <w:sz w:val="23"/>
                      <w:szCs w:val="23"/>
                      <w:shd w:val="clear" w:color="auto" w:fill="FFFFFF"/>
                    </w:rPr>
                  </w:rPrChange>
                </w:rPr>
                <w:commentReference w:id="273"/>
              </w:r>
              <w:commentRangeEnd w:id="274"/>
              <w:r w:rsidRPr="0054489A">
                <w:rPr>
                  <w:rFonts w:asciiTheme="minorHAnsi" w:hAnsiTheme="minorHAnsi" w:cstheme="minorHAnsi"/>
                  <w:color w:val="242424"/>
                  <w:sz w:val="18"/>
                  <w:szCs w:val="18"/>
                  <w:shd w:val="clear" w:color="auto" w:fill="FFFFFF"/>
                  <w:rPrChange w:id="278" w:author="Allison Adams" w:date="2023-06-12T14:58:00Z">
                    <w:rPr>
                      <w:rFonts w:ascii="Segoe UI" w:hAnsi="Segoe UI" w:cs="Segoe UI"/>
                      <w:color w:val="242424"/>
                      <w:sz w:val="23"/>
                      <w:szCs w:val="23"/>
                      <w:shd w:val="clear" w:color="auto" w:fill="FFFFFF"/>
                    </w:rPr>
                  </w:rPrChange>
                </w:rPr>
                <w:commentReference w:id="274"/>
              </w:r>
              <w:r w:rsidRPr="0054489A">
                <w:rPr>
                  <w:rFonts w:asciiTheme="minorHAnsi" w:hAnsiTheme="minorHAnsi" w:cstheme="minorHAnsi"/>
                  <w:color w:val="242424"/>
                  <w:sz w:val="18"/>
                  <w:szCs w:val="18"/>
                  <w:shd w:val="clear" w:color="auto" w:fill="FFFFFF"/>
                  <w:rPrChange w:id="279" w:author="Allison Adams" w:date="2023-06-12T14:58:00Z">
                    <w:rPr>
                      <w:rFonts w:ascii="Segoe UI" w:hAnsi="Segoe UI" w:cs="Segoe UI"/>
                      <w:color w:val="242424"/>
                      <w:sz w:val="23"/>
                      <w:szCs w:val="23"/>
                      <w:shd w:val="clear" w:color="auto" w:fill="FFFFFF"/>
                    </w:rPr>
                  </w:rPrChange>
                </w:rPr>
                <w:t>taxa groups and “Other”</w:t>
              </w:r>
            </w:ins>
          </w:p>
        </w:tc>
        <w:tc>
          <w:tcPr>
            <w:tcW w:w="2937" w:type="dxa"/>
          </w:tcPr>
          <w:p w14:paraId="6887EA43" w14:textId="77777777" w:rsidR="007E1F5E" w:rsidRPr="0054489A" w:rsidRDefault="007E1F5E" w:rsidP="007E1F5E">
            <w:pPr>
              <w:cnfStyle w:val="000000000000" w:firstRow="0" w:lastRow="0" w:firstColumn="0" w:lastColumn="0" w:oddVBand="0" w:evenVBand="0" w:oddHBand="0" w:evenHBand="0" w:firstRowFirstColumn="0" w:firstRowLastColumn="0" w:lastRowFirstColumn="0" w:lastRowLastColumn="0"/>
              <w:rPr>
                <w:ins w:id="280" w:author="Allison Adams" w:date="2023-05-03T12:54:00Z"/>
                <w:rFonts w:asciiTheme="minorHAnsi" w:hAnsiTheme="minorHAnsi" w:cstheme="minorHAnsi"/>
                <w:color w:val="242424"/>
                <w:sz w:val="18"/>
                <w:szCs w:val="18"/>
                <w:shd w:val="clear" w:color="auto" w:fill="FFFFFF"/>
                <w:rPrChange w:id="281" w:author="Allison Adams" w:date="2023-06-12T14:58:00Z">
                  <w:rPr>
                    <w:ins w:id="282" w:author="Allison Adams" w:date="2023-05-03T12:54:00Z"/>
                    <w:rFonts w:ascii="Segoe UI" w:hAnsi="Segoe UI" w:cs="Segoe UI"/>
                    <w:color w:val="242424"/>
                    <w:sz w:val="18"/>
                    <w:szCs w:val="18"/>
                    <w:shd w:val="clear" w:color="auto" w:fill="FFFFFF"/>
                  </w:rPr>
                </w:rPrChange>
              </w:rPr>
            </w:pPr>
            <w:ins w:id="283" w:author="Allison Adams" w:date="2023-05-03T12:53:00Z">
              <w:r w:rsidRPr="0054489A">
                <w:rPr>
                  <w:rFonts w:asciiTheme="minorHAnsi" w:hAnsiTheme="minorHAnsi" w:cstheme="minorHAnsi"/>
                  <w:color w:val="242424"/>
                  <w:sz w:val="18"/>
                  <w:szCs w:val="18"/>
                  <w:shd w:val="clear" w:color="auto" w:fill="FFFFFF"/>
                  <w:rPrChange w:id="284" w:author="Allison Adams" w:date="2023-06-12T14:58:00Z">
                    <w:rPr>
                      <w:rFonts w:ascii="Segoe UI" w:hAnsi="Segoe UI" w:cs="Segoe UI"/>
                      <w:color w:val="242424"/>
                      <w:sz w:val="18"/>
                      <w:szCs w:val="18"/>
                      <w:shd w:val="clear" w:color="auto" w:fill="FFFFFF"/>
                    </w:rPr>
                  </w:rPrChange>
                </w:rPr>
                <w:t>03_calcs_IRtop</w:t>
              </w:r>
              <w:proofErr w:type="gramStart"/>
              <w:r w:rsidRPr="0054489A">
                <w:rPr>
                  <w:rFonts w:asciiTheme="minorHAnsi" w:hAnsiTheme="minorHAnsi" w:cstheme="minorHAnsi"/>
                  <w:color w:val="242424"/>
                  <w:sz w:val="18"/>
                  <w:szCs w:val="18"/>
                  <w:shd w:val="clear" w:color="auto" w:fill="FFFFFF"/>
                  <w:rPrChange w:id="285" w:author="Allison Adams" w:date="2023-06-12T14:58:00Z">
                    <w:rPr>
                      <w:rFonts w:ascii="Segoe UI" w:hAnsi="Segoe UI" w:cs="Segoe UI"/>
                      <w:color w:val="242424"/>
                      <w:sz w:val="18"/>
                      <w:szCs w:val="18"/>
                      <w:shd w:val="clear" w:color="auto" w:fill="FFFFFF"/>
                    </w:rPr>
                  </w:rPrChange>
                </w:rPr>
                <w:t>5..</w:t>
              </w:r>
              <w:proofErr w:type="gramEnd"/>
              <w:r w:rsidRPr="0054489A">
                <w:rPr>
                  <w:rFonts w:asciiTheme="minorHAnsi" w:hAnsiTheme="minorHAnsi" w:cstheme="minorHAnsi"/>
                  <w:color w:val="242424"/>
                  <w:sz w:val="18"/>
                  <w:szCs w:val="18"/>
                  <w:shd w:val="clear" w:color="auto" w:fill="FFFFFF"/>
                  <w:rPrChange w:id="286" w:author="Allison Adams" w:date="2023-06-12T14:58:00Z">
                    <w:rPr>
                      <w:rFonts w:ascii="Segoe UI" w:hAnsi="Segoe UI" w:cs="Segoe UI"/>
                      <w:color w:val="242424"/>
                      <w:sz w:val="18"/>
                      <w:szCs w:val="18"/>
                      <w:shd w:val="clear" w:color="auto" w:fill="FFFFFF"/>
                    </w:rPr>
                  </w:rPrChange>
                </w:rPr>
                <w:t>R</w:t>
              </w:r>
            </w:ins>
          </w:p>
          <w:p w14:paraId="15135CAD" w14:textId="77777777" w:rsidR="007E1F5E" w:rsidRPr="0054489A" w:rsidRDefault="007E1F5E" w:rsidP="007E1F5E">
            <w:pPr>
              <w:cnfStyle w:val="000000000000" w:firstRow="0" w:lastRow="0" w:firstColumn="0" w:lastColumn="0" w:oddVBand="0" w:evenVBand="0" w:oddHBand="0" w:evenHBand="0" w:firstRowFirstColumn="0" w:firstRowLastColumn="0" w:lastRowFirstColumn="0" w:lastRowLastColumn="0"/>
              <w:rPr>
                <w:ins w:id="287" w:author="Allison Adams" w:date="2023-05-03T12:54:00Z"/>
                <w:rFonts w:asciiTheme="minorHAnsi" w:hAnsiTheme="minorHAnsi" w:cstheme="minorHAnsi"/>
                <w:color w:val="242424"/>
                <w:sz w:val="18"/>
                <w:szCs w:val="18"/>
                <w:shd w:val="clear" w:color="auto" w:fill="FFFFFF"/>
                <w:rPrChange w:id="288" w:author="Allison Adams" w:date="2023-06-12T14:58:00Z">
                  <w:rPr>
                    <w:ins w:id="289" w:author="Allison Adams" w:date="2023-05-03T12:54:00Z"/>
                    <w:rFonts w:ascii="Segoe UI" w:hAnsi="Segoe UI" w:cs="Segoe UI"/>
                    <w:color w:val="242424"/>
                    <w:sz w:val="18"/>
                    <w:szCs w:val="18"/>
                    <w:shd w:val="clear" w:color="auto" w:fill="FFFFFF"/>
                  </w:rPr>
                </w:rPrChange>
              </w:rPr>
            </w:pPr>
            <w:ins w:id="290" w:author="Allison Adams" w:date="2023-05-03T12:54:00Z">
              <w:r w:rsidRPr="0054489A">
                <w:rPr>
                  <w:rFonts w:asciiTheme="minorHAnsi" w:hAnsiTheme="minorHAnsi" w:cstheme="minorHAnsi"/>
                  <w:color w:val="242424"/>
                  <w:sz w:val="18"/>
                  <w:szCs w:val="18"/>
                  <w:shd w:val="clear" w:color="auto" w:fill="FFFFFF"/>
                  <w:rPrChange w:id="291" w:author="Allison Adams" w:date="2023-06-12T14:58:00Z">
                    <w:rPr>
                      <w:rFonts w:ascii="Segoe UI" w:hAnsi="Segoe UI" w:cs="Segoe UI"/>
                      <w:color w:val="242424"/>
                      <w:sz w:val="18"/>
                      <w:szCs w:val="18"/>
                      <w:shd w:val="clear" w:color="auto" w:fill="FFFFFF"/>
                    </w:rPr>
                  </w:rPrChange>
                </w:rPr>
                <w:t>FRBio5_Rep_Mn.Rdata</w:t>
              </w:r>
            </w:ins>
          </w:p>
          <w:p w14:paraId="08892B86" w14:textId="77777777" w:rsidR="007E1F5E" w:rsidRPr="0054489A" w:rsidRDefault="007E1F5E" w:rsidP="007E1F5E">
            <w:pPr>
              <w:cnfStyle w:val="000000000000" w:firstRow="0" w:lastRow="0" w:firstColumn="0" w:lastColumn="0" w:oddVBand="0" w:evenVBand="0" w:oddHBand="0" w:evenHBand="0" w:firstRowFirstColumn="0" w:firstRowLastColumn="0" w:lastRowFirstColumn="0" w:lastRowLastColumn="0"/>
              <w:rPr>
                <w:ins w:id="292" w:author="Allison Adams" w:date="2023-05-03T12:55:00Z"/>
                <w:rFonts w:asciiTheme="minorHAnsi" w:hAnsiTheme="minorHAnsi" w:cstheme="minorHAnsi"/>
                <w:color w:val="242424"/>
                <w:sz w:val="18"/>
                <w:szCs w:val="18"/>
                <w:shd w:val="clear" w:color="auto" w:fill="FFFFFF"/>
                <w:rPrChange w:id="293" w:author="Allison Adams" w:date="2023-06-12T14:58:00Z">
                  <w:rPr>
                    <w:ins w:id="294" w:author="Allison Adams" w:date="2023-05-03T12:55:00Z"/>
                    <w:rFonts w:ascii="Segoe UI" w:hAnsi="Segoe UI" w:cs="Segoe UI"/>
                    <w:color w:val="242424"/>
                    <w:sz w:val="18"/>
                    <w:szCs w:val="18"/>
                    <w:shd w:val="clear" w:color="auto" w:fill="FFFFFF"/>
                  </w:rPr>
                </w:rPrChange>
              </w:rPr>
            </w:pPr>
            <w:ins w:id="295" w:author="Allison Adams" w:date="2023-05-03T12:54:00Z">
              <w:r w:rsidRPr="0054489A">
                <w:rPr>
                  <w:rFonts w:asciiTheme="minorHAnsi" w:hAnsiTheme="minorHAnsi" w:cstheme="minorHAnsi"/>
                  <w:color w:val="242424"/>
                  <w:sz w:val="18"/>
                  <w:szCs w:val="18"/>
                  <w:shd w:val="clear" w:color="auto" w:fill="FFFFFF"/>
                  <w:rPrChange w:id="296" w:author="Allison Adams" w:date="2023-06-12T14:58:00Z">
                    <w:rPr>
                      <w:rFonts w:ascii="Segoe UI" w:hAnsi="Segoe UI" w:cs="Segoe UI"/>
                      <w:color w:val="242424"/>
                      <w:sz w:val="18"/>
                      <w:szCs w:val="18"/>
                      <w:shd w:val="clear" w:color="auto" w:fill="FFFFFF"/>
                    </w:rPr>
                  </w:rPrChange>
                </w:rPr>
                <w:t>BugFRMn5_GrpSz.Rdata</w:t>
              </w:r>
            </w:ins>
          </w:p>
          <w:p w14:paraId="6EADF808" w14:textId="77777777" w:rsidR="007E1F5E" w:rsidRPr="0054489A" w:rsidRDefault="007E1F5E" w:rsidP="007E1F5E">
            <w:pPr>
              <w:cnfStyle w:val="000000000000" w:firstRow="0" w:lastRow="0" w:firstColumn="0" w:lastColumn="0" w:oddVBand="0" w:evenVBand="0" w:oddHBand="0" w:evenHBand="0" w:firstRowFirstColumn="0" w:firstRowLastColumn="0" w:lastRowFirstColumn="0" w:lastRowLastColumn="0"/>
              <w:rPr>
                <w:ins w:id="297" w:author="Allison Adams" w:date="2023-05-03T13:29:00Z"/>
                <w:rFonts w:asciiTheme="minorHAnsi" w:hAnsiTheme="minorHAnsi" w:cstheme="minorHAnsi"/>
                <w:color w:val="242424"/>
                <w:sz w:val="18"/>
                <w:szCs w:val="18"/>
                <w:shd w:val="clear" w:color="auto" w:fill="FFFFFF"/>
                <w:rPrChange w:id="298" w:author="Allison Adams" w:date="2023-06-12T14:58:00Z">
                  <w:rPr>
                    <w:ins w:id="299" w:author="Allison Adams" w:date="2023-05-03T13:29:00Z"/>
                    <w:rFonts w:ascii="Segoe UI" w:hAnsi="Segoe UI" w:cs="Segoe UI"/>
                    <w:color w:val="242424"/>
                    <w:sz w:val="18"/>
                    <w:szCs w:val="18"/>
                    <w:shd w:val="clear" w:color="auto" w:fill="FFFFFF"/>
                  </w:rPr>
                </w:rPrChange>
              </w:rPr>
            </w:pPr>
            <w:ins w:id="300" w:author="Allison Adams" w:date="2023-05-03T12:55:00Z">
              <w:r w:rsidRPr="0054489A">
                <w:rPr>
                  <w:rFonts w:asciiTheme="minorHAnsi" w:hAnsiTheme="minorHAnsi" w:cstheme="minorHAnsi"/>
                  <w:color w:val="242424"/>
                  <w:sz w:val="18"/>
                  <w:szCs w:val="18"/>
                  <w:shd w:val="clear" w:color="auto" w:fill="FFFFFF"/>
                  <w:rPrChange w:id="301" w:author="Allison Adams" w:date="2023-06-12T14:58:00Z">
                    <w:rPr>
                      <w:rFonts w:ascii="Segoe UI" w:hAnsi="Segoe UI" w:cs="Segoe UI"/>
                      <w:color w:val="242424"/>
                      <w:sz w:val="18"/>
                      <w:szCs w:val="18"/>
                      <w:shd w:val="clear" w:color="auto" w:fill="FFFFFF"/>
                    </w:rPr>
                  </w:rPrChange>
                </w:rPr>
                <w:t>CR5_IRbio_mn.Rdata</w:t>
              </w:r>
            </w:ins>
          </w:p>
          <w:p w14:paraId="00531FB6" w14:textId="77777777" w:rsidR="005E35E6" w:rsidRPr="0054489A" w:rsidRDefault="005E35E6" w:rsidP="007E1F5E">
            <w:pPr>
              <w:cnfStyle w:val="000000000000" w:firstRow="0" w:lastRow="0" w:firstColumn="0" w:lastColumn="0" w:oddVBand="0" w:evenVBand="0" w:oddHBand="0" w:evenHBand="0" w:firstRowFirstColumn="0" w:firstRowLastColumn="0" w:lastRowFirstColumn="0" w:lastRowLastColumn="0"/>
              <w:rPr>
                <w:ins w:id="302" w:author="Allison Adams" w:date="2023-05-12T13:40:00Z"/>
                <w:rFonts w:asciiTheme="minorHAnsi" w:hAnsiTheme="minorHAnsi" w:cstheme="minorHAnsi"/>
                <w:color w:val="242424"/>
                <w:sz w:val="18"/>
                <w:szCs w:val="18"/>
                <w:shd w:val="clear" w:color="auto" w:fill="FFFFFF"/>
                <w:rPrChange w:id="303" w:author="Allison Adams" w:date="2023-06-12T14:58:00Z">
                  <w:rPr>
                    <w:ins w:id="304" w:author="Allison Adams" w:date="2023-05-12T13:40:00Z"/>
                    <w:rFonts w:ascii="Segoe UI" w:hAnsi="Segoe UI" w:cs="Segoe UI"/>
                    <w:color w:val="242424"/>
                    <w:sz w:val="18"/>
                    <w:szCs w:val="18"/>
                    <w:shd w:val="clear" w:color="auto" w:fill="FFFFFF"/>
                  </w:rPr>
                </w:rPrChange>
              </w:rPr>
            </w:pPr>
            <w:ins w:id="305" w:author="Allison Adams" w:date="2023-05-03T13:29:00Z">
              <w:r w:rsidRPr="0054489A">
                <w:rPr>
                  <w:rFonts w:asciiTheme="minorHAnsi" w:hAnsiTheme="minorHAnsi" w:cstheme="minorHAnsi"/>
                  <w:color w:val="242424"/>
                  <w:sz w:val="18"/>
                  <w:szCs w:val="18"/>
                  <w:shd w:val="clear" w:color="auto" w:fill="FFFFFF"/>
                  <w:rPrChange w:id="306" w:author="Allison Adams" w:date="2023-06-12T14:58:00Z">
                    <w:rPr>
                      <w:rFonts w:ascii="Segoe UI" w:hAnsi="Segoe UI" w:cs="Segoe UI"/>
                      <w:color w:val="242424"/>
                      <w:sz w:val="18"/>
                      <w:szCs w:val="18"/>
                      <w:shd w:val="clear" w:color="auto" w:fill="FFFFFF"/>
                    </w:rPr>
                  </w:rPrChange>
                </w:rPr>
                <w:t>CrIrAb5Cell.Rdata</w:t>
              </w:r>
            </w:ins>
          </w:p>
          <w:p w14:paraId="35283555" w14:textId="55FA1A1D" w:rsidR="001C3D9C" w:rsidRPr="0054489A" w:rsidRDefault="001C3D9C" w:rsidP="007E1F5E">
            <w:pPr>
              <w:cnfStyle w:val="000000000000" w:firstRow="0" w:lastRow="0" w:firstColumn="0" w:lastColumn="0" w:oddVBand="0" w:evenVBand="0" w:oddHBand="0" w:evenHBand="0" w:firstRowFirstColumn="0" w:firstRowLastColumn="0" w:lastRowFirstColumn="0" w:lastRowLastColumn="0"/>
              <w:rPr>
                <w:ins w:id="307" w:author="Allison Adams" w:date="2023-05-12T13:40:00Z"/>
                <w:rFonts w:asciiTheme="minorHAnsi" w:hAnsiTheme="minorHAnsi" w:cstheme="minorHAnsi"/>
                <w:color w:val="242424"/>
                <w:sz w:val="18"/>
                <w:szCs w:val="18"/>
                <w:shd w:val="clear" w:color="auto" w:fill="FFFFFF"/>
                <w:rPrChange w:id="308" w:author="Allison Adams" w:date="2023-06-12T14:58:00Z">
                  <w:rPr>
                    <w:ins w:id="309" w:author="Allison Adams" w:date="2023-05-12T13:40:00Z"/>
                    <w:rFonts w:ascii="Segoe UI" w:hAnsi="Segoe UI" w:cs="Segoe UI"/>
                    <w:color w:val="242424"/>
                    <w:sz w:val="18"/>
                    <w:szCs w:val="18"/>
                    <w:shd w:val="clear" w:color="auto" w:fill="FFFFFF"/>
                  </w:rPr>
                </w:rPrChange>
              </w:rPr>
            </w:pPr>
            <w:ins w:id="310" w:author="Allison Adams" w:date="2023-05-12T13:40:00Z">
              <w:r w:rsidRPr="0054489A">
                <w:rPr>
                  <w:rFonts w:asciiTheme="minorHAnsi" w:hAnsiTheme="minorHAnsi" w:cstheme="minorHAnsi"/>
                  <w:color w:val="242424"/>
                  <w:sz w:val="18"/>
                  <w:szCs w:val="18"/>
                  <w:shd w:val="clear" w:color="auto" w:fill="FFFFFF"/>
                  <w:rPrChange w:id="311" w:author="Allison Adams" w:date="2023-06-12T14:58:00Z">
                    <w:rPr>
                      <w:rFonts w:ascii="Segoe UI" w:hAnsi="Segoe UI" w:cs="Segoe UI"/>
                      <w:color w:val="242424"/>
                      <w:sz w:val="18"/>
                      <w:szCs w:val="18"/>
                      <w:shd w:val="clear" w:color="auto" w:fill="FFFFFF"/>
                    </w:rPr>
                  </w:rPrChange>
                </w:rPr>
                <w:t>IRbio_top5Other</w:t>
              </w:r>
            </w:ins>
            <w:ins w:id="312" w:author="Allison Adams" w:date="2023-05-12T13:41:00Z">
              <w:r w:rsidRPr="0054489A">
                <w:rPr>
                  <w:rFonts w:asciiTheme="minorHAnsi" w:hAnsiTheme="minorHAnsi" w:cstheme="minorHAnsi"/>
                  <w:color w:val="242424"/>
                  <w:sz w:val="18"/>
                  <w:szCs w:val="18"/>
                  <w:shd w:val="clear" w:color="auto" w:fill="FFFFFF"/>
                  <w:rPrChange w:id="313" w:author="Allison Adams" w:date="2023-06-12T14:58:00Z">
                    <w:rPr>
                      <w:rFonts w:ascii="Segoe UI" w:hAnsi="Segoe UI" w:cs="Segoe UI"/>
                      <w:color w:val="242424"/>
                      <w:sz w:val="18"/>
                      <w:szCs w:val="18"/>
                      <w:shd w:val="clear" w:color="auto" w:fill="FFFFFF"/>
                    </w:rPr>
                  </w:rPrChange>
                </w:rPr>
                <w:t xml:space="preserve">.pdf, reps &amp; </w:t>
              </w:r>
              <w:proofErr w:type="spellStart"/>
              <w:r w:rsidRPr="0054489A">
                <w:rPr>
                  <w:rFonts w:asciiTheme="minorHAnsi" w:hAnsiTheme="minorHAnsi" w:cstheme="minorHAnsi"/>
                  <w:color w:val="242424"/>
                  <w:sz w:val="18"/>
                  <w:szCs w:val="18"/>
                  <w:shd w:val="clear" w:color="auto" w:fill="FFFFFF"/>
                  <w:rPrChange w:id="314" w:author="Allison Adams" w:date="2023-06-12T14:58:00Z">
                    <w:rPr>
                      <w:rFonts w:ascii="Segoe UI" w:hAnsi="Segoe UI" w:cs="Segoe UI"/>
                      <w:color w:val="242424"/>
                      <w:sz w:val="18"/>
                      <w:szCs w:val="18"/>
                      <w:shd w:val="clear" w:color="auto" w:fill="FFFFFF"/>
                    </w:rPr>
                  </w:rPrChange>
                </w:rPr>
                <w:t>mns</w:t>
              </w:r>
            </w:ins>
            <w:proofErr w:type="spellEnd"/>
          </w:p>
          <w:p w14:paraId="49F2B169" w14:textId="3A7E1C18" w:rsidR="001C3D9C" w:rsidRPr="0054489A" w:rsidRDefault="001C3D9C" w:rsidP="007E1F5E">
            <w:pPr>
              <w:cnfStyle w:val="000000000000" w:firstRow="0" w:lastRow="0" w:firstColumn="0" w:lastColumn="0" w:oddVBand="0" w:evenVBand="0" w:oddHBand="0" w:evenHBand="0" w:firstRowFirstColumn="0" w:firstRowLastColumn="0" w:lastRowFirstColumn="0" w:lastRowLastColumn="0"/>
              <w:rPr>
                <w:ins w:id="315" w:author="Allison Adams" w:date="2023-05-03T12:24:00Z"/>
                <w:rFonts w:asciiTheme="minorHAnsi" w:hAnsiTheme="minorHAnsi" w:cstheme="minorHAnsi"/>
                <w:color w:val="242424"/>
                <w:sz w:val="18"/>
                <w:szCs w:val="18"/>
                <w:shd w:val="clear" w:color="auto" w:fill="FFFFFF"/>
                <w:rPrChange w:id="316" w:author="Allison Adams" w:date="2023-06-12T14:58:00Z">
                  <w:rPr>
                    <w:ins w:id="317" w:author="Allison Adams" w:date="2023-05-03T12:24:00Z"/>
                    <w:rFonts w:ascii="Segoe UI" w:hAnsi="Segoe UI" w:cs="Segoe UI"/>
                    <w:color w:val="242424"/>
                    <w:sz w:val="23"/>
                    <w:szCs w:val="23"/>
                    <w:shd w:val="clear" w:color="auto" w:fill="FFFFFF"/>
                  </w:rPr>
                </w:rPrChange>
              </w:rPr>
            </w:pPr>
            <w:ins w:id="318" w:author="Allison Adams" w:date="2023-05-12T13:40:00Z">
              <w:r w:rsidRPr="0054489A">
                <w:rPr>
                  <w:rFonts w:asciiTheme="minorHAnsi" w:hAnsiTheme="minorHAnsi" w:cstheme="minorHAnsi"/>
                  <w:color w:val="242424"/>
                  <w:sz w:val="18"/>
                  <w:szCs w:val="18"/>
                  <w:shd w:val="clear" w:color="auto" w:fill="FFFFFF"/>
                  <w:rPrChange w:id="319" w:author="Allison Adams" w:date="2023-06-12T14:58:00Z">
                    <w:rPr>
                      <w:rFonts w:ascii="Segoe UI" w:hAnsi="Segoe UI" w:cs="Segoe UI"/>
                      <w:color w:val="242424"/>
                      <w:sz w:val="18"/>
                      <w:szCs w:val="18"/>
                      <w:shd w:val="clear" w:color="auto" w:fill="FFFFFF"/>
                    </w:rPr>
                  </w:rPrChange>
                </w:rPr>
                <w:t>IRbio_top5.pdf</w:t>
              </w:r>
            </w:ins>
            <w:ins w:id="320" w:author="Allison Adams" w:date="2023-05-12T13:41:00Z">
              <w:r w:rsidRPr="0054489A">
                <w:rPr>
                  <w:rFonts w:asciiTheme="minorHAnsi" w:hAnsiTheme="minorHAnsi" w:cstheme="minorHAnsi"/>
                  <w:color w:val="242424"/>
                  <w:sz w:val="18"/>
                  <w:szCs w:val="18"/>
                  <w:shd w:val="clear" w:color="auto" w:fill="FFFFFF"/>
                  <w:rPrChange w:id="321" w:author="Allison Adams" w:date="2023-06-12T14:58:00Z">
                    <w:rPr>
                      <w:rFonts w:ascii="Segoe UI" w:hAnsi="Segoe UI" w:cs="Segoe UI"/>
                      <w:color w:val="242424"/>
                      <w:sz w:val="18"/>
                      <w:szCs w:val="18"/>
                      <w:shd w:val="clear" w:color="auto" w:fill="FFFFFF"/>
                    </w:rPr>
                  </w:rPrChange>
                </w:rPr>
                <w:t>, top 5 only, reps and means</w:t>
              </w:r>
            </w:ins>
          </w:p>
        </w:tc>
        <w:tc>
          <w:tcPr>
            <w:tcW w:w="1314" w:type="dxa"/>
          </w:tcPr>
          <w:p w14:paraId="06068C8B" w14:textId="2F898652" w:rsidR="007E1F5E" w:rsidRPr="0054489A" w:rsidRDefault="007E1F5E" w:rsidP="007E1F5E">
            <w:pPr>
              <w:cnfStyle w:val="000000000000" w:firstRow="0" w:lastRow="0" w:firstColumn="0" w:lastColumn="0" w:oddVBand="0" w:evenVBand="0" w:oddHBand="0" w:evenHBand="0" w:firstRowFirstColumn="0" w:firstRowLastColumn="0" w:lastRowFirstColumn="0" w:lastRowLastColumn="0"/>
              <w:rPr>
                <w:ins w:id="322" w:author="Allison Adams" w:date="2023-05-03T11:52:00Z"/>
                <w:rFonts w:asciiTheme="minorHAnsi" w:hAnsiTheme="minorHAnsi" w:cstheme="minorHAnsi"/>
                <w:color w:val="242424"/>
                <w:sz w:val="18"/>
                <w:szCs w:val="18"/>
                <w:shd w:val="clear" w:color="auto" w:fill="FFFFFF"/>
                <w:rPrChange w:id="323" w:author="Allison Adams" w:date="2023-06-12T14:58:00Z">
                  <w:rPr>
                    <w:ins w:id="324" w:author="Allison Adams" w:date="2023-05-03T11:52:00Z"/>
                    <w:rFonts w:ascii="Segoe UI" w:hAnsi="Segoe UI" w:cs="Segoe UI"/>
                    <w:color w:val="242424"/>
                    <w:sz w:val="23"/>
                    <w:szCs w:val="23"/>
                    <w:shd w:val="clear" w:color="auto" w:fill="FFFFFF"/>
                  </w:rPr>
                </w:rPrChange>
              </w:rPr>
            </w:pPr>
          </w:p>
        </w:tc>
        <w:tc>
          <w:tcPr>
            <w:tcW w:w="940" w:type="dxa"/>
          </w:tcPr>
          <w:p w14:paraId="444A5E94" w14:textId="77777777" w:rsidR="007E1F5E" w:rsidRPr="0054489A" w:rsidRDefault="007E1F5E" w:rsidP="007E1F5E">
            <w:pPr>
              <w:cnfStyle w:val="000000000000" w:firstRow="0" w:lastRow="0" w:firstColumn="0" w:lastColumn="0" w:oddVBand="0" w:evenVBand="0" w:oddHBand="0" w:evenHBand="0" w:firstRowFirstColumn="0" w:firstRowLastColumn="0" w:lastRowFirstColumn="0" w:lastRowLastColumn="0"/>
              <w:rPr>
                <w:ins w:id="325" w:author="Allison Adams" w:date="2023-05-03T11:52:00Z"/>
                <w:rFonts w:asciiTheme="minorHAnsi" w:hAnsiTheme="minorHAnsi" w:cstheme="minorHAnsi"/>
                <w:color w:val="242424"/>
                <w:sz w:val="18"/>
                <w:szCs w:val="18"/>
                <w:shd w:val="clear" w:color="auto" w:fill="FFFFFF"/>
                <w:rPrChange w:id="326" w:author="Allison Adams" w:date="2023-06-12T14:58:00Z">
                  <w:rPr>
                    <w:ins w:id="327" w:author="Allison Adams" w:date="2023-05-03T11:52:00Z"/>
                    <w:rFonts w:ascii="Segoe UI" w:hAnsi="Segoe UI" w:cs="Segoe UI"/>
                    <w:color w:val="242424"/>
                    <w:sz w:val="23"/>
                    <w:szCs w:val="23"/>
                    <w:shd w:val="clear" w:color="auto" w:fill="FFFFFF"/>
                  </w:rPr>
                </w:rPrChange>
              </w:rPr>
            </w:pPr>
          </w:p>
        </w:tc>
      </w:tr>
      <w:tr w:rsidR="00BA53AA" w:rsidRPr="0054489A" w14:paraId="6C38FC72" w14:textId="77777777" w:rsidTr="00F73366">
        <w:trPr>
          <w:cnfStyle w:val="000000100000" w:firstRow="0" w:lastRow="0" w:firstColumn="0" w:lastColumn="0" w:oddVBand="0" w:evenVBand="0" w:oddHBand="1" w:evenHBand="0" w:firstRowFirstColumn="0" w:firstRowLastColumn="0" w:lastRowFirstColumn="0" w:lastRowLastColumn="0"/>
          <w:ins w:id="328" w:author="Allison Adams" w:date="2023-05-03T11:52:00Z"/>
        </w:trPr>
        <w:tc>
          <w:tcPr>
            <w:cnfStyle w:val="001000000000" w:firstRow="0" w:lastRow="0" w:firstColumn="1" w:lastColumn="0" w:oddVBand="0" w:evenVBand="0" w:oddHBand="0" w:evenHBand="0" w:firstRowFirstColumn="0" w:firstRowLastColumn="0" w:lastRowFirstColumn="0" w:lastRowLastColumn="0"/>
            <w:tcW w:w="1439" w:type="dxa"/>
            <w:vMerge/>
          </w:tcPr>
          <w:p w14:paraId="50051840" w14:textId="77777777" w:rsidR="007E1F5E" w:rsidRPr="0054489A" w:rsidRDefault="007E1F5E" w:rsidP="007E1F5E">
            <w:pPr>
              <w:rPr>
                <w:ins w:id="329" w:author="Allison Adams" w:date="2023-05-03T11:52:00Z"/>
                <w:rFonts w:asciiTheme="minorHAnsi" w:hAnsiTheme="minorHAnsi" w:cstheme="minorHAnsi"/>
                <w:color w:val="242424"/>
                <w:sz w:val="23"/>
                <w:szCs w:val="23"/>
                <w:shd w:val="clear" w:color="auto" w:fill="FFFFFF"/>
                <w:rPrChange w:id="330" w:author="Allison Adams" w:date="2023-06-12T14:58:00Z">
                  <w:rPr>
                    <w:ins w:id="331" w:author="Allison Adams" w:date="2023-05-03T11:52:00Z"/>
                    <w:rFonts w:ascii="Segoe UI" w:hAnsi="Segoe UI" w:cs="Segoe UI"/>
                    <w:color w:val="242424"/>
                    <w:sz w:val="23"/>
                    <w:szCs w:val="23"/>
                    <w:shd w:val="clear" w:color="auto" w:fill="FFFFFF"/>
                  </w:rPr>
                </w:rPrChange>
              </w:rPr>
            </w:pPr>
          </w:p>
        </w:tc>
        <w:tc>
          <w:tcPr>
            <w:tcW w:w="790" w:type="dxa"/>
            <w:vAlign w:val="center"/>
          </w:tcPr>
          <w:p w14:paraId="6E8028F0" w14:textId="39355273" w:rsidR="007E1F5E" w:rsidRPr="0054489A" w:rsidRDefault="00BA53AA">
            <w:pPr>
              <w:jc w:val="center"/>
              <w:cnfStyle w:val="000000100000" w:firstRow="0" w:lastRow="0" w:firstColumn="0" w:lastColumn="0" w:oddVBand="0" w:evenVBand="0" w:oddHBand="1" w:evenHBand="0" w:firstRowFirstColumn="0" w:firstRowLastColumn="0" w:lastRowFirstColumn="0" w:lastRowLastColumn="0"/>
              <w:rPr>
                <w:ins w:id="332" w:author="Allison Adams" w:date="2023-05-03T11:52:00Z"/>
                <w:rFonts w:asciiTheme="minorHAnsi" w:hAnsiTheme="minorHAnsi" w:cstheme="minorHAnsi"/>
                <w:color w:val="242424"/>
                <w:sz w:val="23"/>
                <w:szCs w:val="23"/>
                <w:shd w:val="clear" w:color="auto" w:fill="FFFFFF"/>
                <w:rPrChange w:id="333" w:author="Allison Adams" w:date="2023-06-12T14:58:00Z">
                  <w:rPr>
                    <w:ins w:id="334" w:author="Allison Adams" w:date="2023-05-03T11:52:00Z"/>
                    <w:rFonts w:ascii="Segoe UI" w:hAnsi="Segoe UI" w:cs="Segoe UI"/>
                    <w:color w:val="242424"/>
                    <w:sz w:val="23"/>
                    <w:szCs w:val="23"/>
                    <w:shd w:val="clear" w:color="auto" w:fill="FFFFFF"/>
                  </w:rPr>
                </w:rPrChange>
              </w:rPr>
              <w:pPrChange w:id="335" w:author="Allison Adams" w:date="2023-05-03T13:18:00Z">
                <w:pPr>
                  <w:cnfStyle w:val="000000100000" w:firstRow="0" w:lastRow="0" w:firstColumn="0" w:lastColumn="0" w:oddVBand="0" w:evenVBand="0" w:oddHBand="1" w:evenHBand="0" w:firstRowFirstColumn="0" w:firstRowLastColumn="0" w:lastRowFirstColumn="0" w:lastRowLastColumn="0"/>
                </w:pPr>
              </w:pPrChange>
            </w:pPr>
            <w:ins w:id="336" w:author="Allison Adams" w:date="2023-05-08T18:35:00Z">
              <w:r w:rsidRPr="0054489A">
                <w:rPr>
                  <w:rFonts w:asciiTheme="minorHAnsi" w:hAnsiTheme="minorHAnsi" w:cstheme="minorHAnsi"/>
                  <w:color w:val="242424"/>
                  <w:sz w:val="36"/>
                  <w:szCs w:val="36"/>
                  <w:highlight w:val="cyan"/>
                  <w:shd w:val="clear" w:color="auto" w:fill="FFFFFF"/>
                  <w:rPrChange w:id="337" w:author="Allison Adams" w:date="2023-06-12T14:58:00Z">
                    <w:rPr>
                      <w:rFonts w:ascii="Wingdings" w:hAnsi="Wingdings" w:cs="Segoe UI"/>
                      <w:color w:val="242424"/>
                      <w:sz w:val="36"/>
                      <w:szCs w:val="36"/>
                      <w:shd w:val="clear" w:color="auto" w:fill="FFFFFF"/>
                    </w:rPr>
                  </w:rPrChange>
                </w:rPr>
                <w:t>ü</w:t>
              </w:r>
            </w:ins>
          </w:p>
        </w:tc>
        <w:tc>
          <w:tcPr>
            <w:tcW w:w="1940" w:type="dxa"/>
          </w:tcPr>
          <w:p w14:paraId="2D9EDD89" w14:textId="77777777" w:rsidR="007E1F5E" w:rsidRPr="0054489A" w:rsidRDefault="007E1F5E" w:rsidP="007E1F5E">
            <w:pPr>
              <w:cnfStyle w:val="000000100000" w:firstRow="0" w:lastRow="0" w:firstColumn="0" w:lastColumn="0" w:oddVBand="0" w:evenVBand="0" w:oddHBand="1" w:evenHBand="0" w:firstRowFirstColumn="0" w:firstRowLastColumn="0" w:lastRowFirstColumn="0" w:lastRowLastColumn="0"/>
              <w:rPr>
                <w:ins w:id="338" w:author="Allison Adams" w:date="2023-05-03T11:57:00Z"/>
                <w:rFonts w:asciiTheme="minorHAnsi" w:hAnsiTheme="minorHAnsi" w:cstheme="minorHAnsi"/>
                <w:color w:val="242424"/>
                <w:sz w:val="18"/>
                <w:szCs w:val="18"/>
                <w:shd w:val="clear" w:color="auto" w:fill="FFFFFF"/>
                <w:rPrChange w:id="339" w:author="Allison Adams" w:date="2023-06-12T14:58:00Z">
                  <w:rPr>
                    <w:ins w:id="340" w:author="Allison Adams" w:date="2023-05-03T11:57:00Z"/>
                    <w:rFonts w:ascii="Segoe UI" w:hAnsi="Segoe UI" w:cs="Segoe UI"/>
                    <w:color w:val="242424"/>
                    <w:sz w:val="18"/>
                    <w:szCs w:val="18"/>
                    <w:shd w:val="clear" w:color="auto" w:fill="FFFFFF"/>
                  </w:rPr>
                </w:rPrChange>
              </w:rPr>
            </w:pPr>
            <w:ins w:id="341" w:author="Allison Adams" w:date="2023-05-03T11:57:00Z">
              <w:r w:rsidRPr="0054489A">
                <w:rPr>
                  <w:rFonts w:asciiTheme="minorHAnsi" w:hAnsiTheme="minorHAnsi" w:cstheme="minorHAnsi"/>
                  <w:color w:val="242424"/>
                  <w:sz w:val="18"/>
                  <w:szCs w:val="18"/>
                  <w:shd w:val="clear" w:color="auto" w:fill="FFFFFF"/>
                  <w:rPrChange w:id="342" w:author="Allison Adams" w:date="2023-06-12T14:58:00Z">
                    <w:rPr>
                      <w:rFonts w:ascii="Segoe UI" w:hAnsi="Segoe UI" w:cs="Segoe UI"/>
                      <w:color w:val="242424"/>
                      <w:sz w:val="18"/>
                      <w:szCs w:val="18"/>
                      <w:shd w:val="clear" w:color="auto" w:fill="FFFFFF"/>
                    </w:rPr>
                  </w:rPrChange>
                </w:rPr>
                <w:t xml:space="preserve">Cell Size, </w:t>
              </w:r>
            </w:ins>
          </w:p>
          <w:p w14:paraId="1F5611A9" w14:textId="27EC41A3" w:rsidR="007E1F5E" w:rsidRPr="0054489A" w:rsidRDefault="007E1F5E" w:rsidP="007E1F5E">
            <w:pPr>
              <w:cnfStyle w:val="000000100000" w:firstRow="0" w:lastRow="0" w:firstColumn="0" w:lastColumn="0" w:oddVBand="0" w:evenVBand="0" w:oddHBand="1" w:evenHBand="0" w:firstRowFirstColumn="0" w:firstRowLastColumn="0" w:lastRowFirstColumn="0" w:lastRowLastColumn="0"/>
              <w:rPr>
                <w:ins w:id="343" w:author="Allison Adams" w:date="2023-05-03T11:57:00Z"/>
                <w:rFonts w:asciiTheme="minorHAnsi" w:hAnsiTheme="minorHAnsi" w:cstheme="minorHAnsi"/>
                <w:color w:val="242424"/>
                <w:sz w:val="18"/>
                <w:szCs w:val="18"/>
                <w:shd w:val="clear" w:color="auto" w:fill="FFFFFF"/>
                <w:rPrChange w:id="344" w:author="Allison Adams" w:date="2023-06-12T14:58:00Z">
                  <w:rPr>
                    <w:ins w:id="345" w:author="Allison Adams" w:date="2023-05-03T11:57:00Z"/>
                    <w:rFonts w:ascii="Segoe UI" w:hAnsi="Segoe UI" w:cs="Segoe UI"/>
                    <w:color w:val="242424"/>
                    <w:sz w:val="18"/>
                    <w:szCs w:val="18"/>
                    <w:shd w:val="clear" w:color="auto" w:fill="FFFFFF"/>
                  </w:rPr>
                </w:rPrChange>
              </w:rPr>
            </w:pPr>
            <w:ins w:id="346" w:author="Allison Adams" w:date="2023-05-03T11:57:00Z">
              <w:r w:rsidRPr="0054489A">
                <w:rPr>
                  <w:rFonts w:asciiTheme="minorHAnsi" w:hAnsiTheme="minorHAnsi" w:cstheme="minorHAnsi"/>
                  <w:color w:val="242424"/>
                  <w:sz w:val="18"/>
                  <w:szCs w:val="18"/>
                  <w:shd w:val="clear" w:color="auto" w:fill="FFFFFF"/>
                  <w:rPrChange w:id="347" w:author="Allison Adams" w:date="2023-06-12T14:58:00Z">
                    <w:rPr>
                      <w:rFonts w:ascii="Segoe UI" w:hAnsi="Segoe UI" w:cs="Segoe UI"/>
                      <w:color w:val="242424"/>
                      <w:sz w:val="18"/>
                      <w:szCs w:val="18"/>
                      <w:shd w:val="clear" w:color="auto" w:fill="FFFFFF"/>
                    </w:rPr>
                  </w:rPrChange>
                </w:rPr>
                <w:t xml:space="preserve">15 µm </w:t>
              </w:r>
              <w:proofErr w:type="spellStart"/>
              <w:r w:rsidRPr="0054489A">
                <w:rPr>
                  <w:rFonts w:asciiTheme="minorHAnsi" w:hAnsiTheme="minorHAnsi" w:cstheme="minorHAnsi"/>
                  <w:color w:val="242424"/>
                  <w:sz w:val="18"/>
                  <w:szCs w:val="18"/>
                  <w:shd w:val="clear" w:color="auto" w:fill="FFFFFF"/>
                  <w:rPrChange w:id="348" w:author="Allison Adams" w:date="2023-06-12T14:58:00Z">
                    <w:rPr>
                      <w:rFonts w:ascii="Segoe UI" w:hAnsi="Segoe UI" w:cs="Segoe UI"/>
                      <w:color w:val="242424"/>
                      <w:sz w:val="18"/>
                      <w:szCs w:val="18"/>
                      <w:shd w:val="clear" w:color="auto" w:fill="FFFFFF"/>
                    </w:rPr>
                  </w:rPrChange>
                </w:rPr>
                <w:t>esd</w:t>
              </w:r>
              <w:proofErr w:type="spellEnd"/>
            </w:ins>
          </w:p>
          <w:p w14:paraId="45AF6949" w14:textId="43F0507E" w:rsidR="007E1F5E" w:rsidRPr="0054489A" w:rsidRDefault="007E1F5E" w:rsidP="007E1F5E">
            <w:pPr>
              <w:cnfStyle w:val="000000100000" w:firstRow="0" w:lastRow="0" w:firstColumn="0" w:lastColumn="0" w:oddVBand="0" w:evenVBand="0" w:oddHBand="1" w:evenHBand="0" w:firstRowFirstColumn="0" w:firstRowLastColumn="0" w:lastRowFirstColumn="0" w:lastRowLastColumn="0"/>
              <w:rPr>
                <w:ins w:id="349" w:author="Allison Adams" w:date="2023-05-03T11:52:00Z"/>
                <w:rFonts w:asciiTheme="minorHAnsi" w:hAnsiTheme="minorHAnsi" w:cstheme="minorHAnsi"/>
                <w:color w:val="242424"/>
                <w:sz w:val="18"/>
                <w:szCs w:val="18"/>
                <w:shd w:val="clear" w:color="auto" w:fill="FFFFFF"/>
                <w:rPrChange w:id="350" w:author="Allison Adams" w:date="2023-06-12T14:58:00Z">
                  <w:rPr>
                    <w:ins w:id="351" w:author="Allison Adams" w:date="2023-05-03T11:52:00Z"/>
                    <w:rFonts w:ascii="Segoe UI" w:hAnsi="Segoe UI" w:cs="Segoe UI"/>
                    <w:color w:val="242424"/>
                    <w:sz w:val="23"/>
                    <w:szCs w:val="23"/>
                    <w:shd w:val="clear" w:color="auto" w:fill="FFFFFF"/>
                  </w:rPr>
                </w:rPrChange>
              </w:rPr>
            </w:pPr>
            <w:ins w:id="352" w:author="Allison Adams" w:date="2023-05-03T11:57:00Z">
              <w:r w:rsidRPr="0054489A">
                <w:rPr>
                  <w:rFonts w:asciiTheme="minorHAnsi" w:hAnsiTheme="minorHAnsi" w:cstheme="minorHAnsi"/>
                  <w:color w:val="242424"/>
                  <w:sz w:val="18"/>
                  <w:szCs w:val="18"/>
                  <w:shd w:val="clear" w:color="auto" w:fill="FFFFFF"/>
                  <w:rPrChange w:id="353" w:author="Allison Adams" w:date="2023-06-12T14:58:00Z">
                    <w:rPr>
                      <w:rFonts w:ascii="Segoe UI" w:hAnsi="Segoe UI" w:cs="Segoe UI"/>
                      <w:color w:val="242424"/>
                      <w:sz w:val="18"/>
                      <w:szCs w:val="18"/>
                      <w:shd w:val="clear" w:color="auto" w:fill="FFFFFF"/>
                    </w:rPr>
                  </w:rPrChange>
                </w:rPr>
                <w:t xml:space="preserve">&gt;=15 µm </w:t>
              </w:r>
              <w:proofErr w:type="spellStart"/>
              <w:r w:rsidRPr="0054489A">
                <w:rPr>
                  <w:rFonts w:asciiTheme="minorHAnsi" w:hAnsiTheme="minorHAnsi" w:cstheme="minorHAnsi"/>
                  <w:color w:val="242424"/>
                  <w:sz w:val="18"/>
                  <w:szCs w:val="18"/>
                  <w:shd w:val="clear" w:color="auto" w:fill="FFFFFF"/>
                  <w:rPrChange w:id="354" w:author="Allison Adams" w:date="2023-06-12T14:58:00Z">
                    <w:rPr>
                      <w:rFonts w:ascii="Segoe UI" w:hAnsi="Segoe UI" w:cs="Segoe UI"/>
                      <w:color w:val="242424"/>
                      <w:sz w:val="18"/>
                      <w:szCs w:val="18"/>
                      <w:shd w:val="clear" w:color="auto" w:fill="FFFFFF"/>
                    </w:rPr>
                  </w:rPrChange>
                </w:rPr>
                <w:t>esd</w:t>
              </w:r>
            </w:ins>
            <w:proofErr w:type="spellEnd"/>
          </w:p>
        </w:tc>
        <w:tc>
          <w:tcPr>
            <w:tcW w:w="2937" w:type="dxa"/>
          </w:tcPr>
          <w:p w14:paraId="03CF1C5C" w14:textId="09CA8ECC" w:rsidR="00BA53AA" w:rsidRPr="0054489A" w:rsidRDefault="00BA53AA" w:rsidP="00BA53AA">
            <w:pPr>
              <w:cnfStyle w:val="000000100000" w:firstRow="0" w:lastRow="0" w:firstColumn="0" w:lastColumn="0" w:oddVBand="0" w:evenVBand="0" w:oddHBand="1" w:evenHBand="0" w:firstRowFirstColumn="0" w:firstRowLastColumn="0" w:lastRowFirstColumn="0" w:lastRowLastColumn="0"/>
              <w:rPr>
                <w:ins w:id="355" w:author="Allison Adams" w:date="2023-05-08T18:38:00Z"/>
                <w:rFonts w:asciiTheme="minorHAnsi" w:hAnsiTheme="minorHAnsi" w:cstheme="minorHAnsi"/>
                <w:color w:val="242424"/>
                <w:sz w:val="18"/>
                <w:szCs w:val="18"/>
                <w:shd w:val="clear" w:color="auto" w:fill="FFFFFF"/>
                <w:rPrChange w:id="356" w:author="Allison Adams" w:date="2023-06-12T14:58:00Z">
                  <w:rPr>
                    <w:ins w:id="357" w:author="Allison Adams" w:date="2023-05-08T18:38:00Z"/>
                    <w:rFonts w:ascii="Segoe UI" w:hAnsi="Segoe UI" w:cs="Segoe UI"/>
                    <w:color w:val="242424"/>
                    <w:sz w:val="18"/>
                    <w:szCs w:val="18"/>
                    <w:shd w:val="clear" w:color="auto" w:fill="FFFFFF"/>
                  </w:rPr>
                </w:rPrChange>
              </w:rPr>
            </w:pPr>
            <w:ins w:id="358" w:author="Allison Adams" w:date="2023-05-08T18:46:00Z">
              <w:r w:rsidRPr="0054489A">
                <w:rPr>
                  <w:rFonts w:asciiTheme="minorHAnsi" w:hAnsiTheme="minorHAnsi" w:cstheme="minorHAnsi"/>
                  <w:color w:val="242424"/>
                  <w:sz w:val="18"/>
                  <w:szCs w:val="18"/>
                  <w:shd w:val="clear" w:color="auto" w:fill="FFFFFF"/>
                  <w:rPrChange w:id="359" w:author="Allison Adams" w:date="2023-06-12T14:58:00Z">
                    <w:rPr>
                      <w:rFonts w:ascii="Segoe UI" w:hAnsi="Segoe UI" w:cs="Segoe UI"/>
                      <w:color w:val="242424"/>
                      <w:sz w:val="18"/>
                      <w:szCs w:val="18"/>
                      <w:shd w:val="clear" w:color="auto" w:fill="FFFFFF"/>
                    </w:rPr>
                  </w:rPrChange>
                </w:rPr>
                <w:t>03_calcs_CR_FR.R</w:t>
              </w:r>
            </w:ins>
            <w:ins w:id="360" w:author="Allison Adams" w:date="2023-05-09T15:22:00Z">
              <w:r w:rsidR="00F73366" w:rsidRPr="0054489A">
                <w:rPr>
                  <w:rFonts w:asciiTheme="minorHAnsi" w:hAnsiTheme="minorHAnsi" w:cstheme="minorHAnsi"/>
                  <w:color w:val="242424"/>
                  <w:sz w:val="18"/>
                  <w:szCs w:val="18"/>
                  <w:shd w:val="clear" w:color="auto" w:fill="FFFFFF"/>
                  <w:rPrChange w:id="361" w:author="Allison Adams" w:date="2023-06-12T14:58:00Z">
                    <w:rPr>
                      <w:rFonts w:ascii="Segoe UI" w:hAnsi="Segoe UI" w:cs="Segoe UI"/>
                      <w:color w:val="242424"/>
                      <w:sz w:val="18"/>
                      <w:szCs w:val="18"/>
                      <w:shd w:val="clear" w:color="auto" w:fill="FFFFFF"/>
                    </w:rPr>
                  </w:rPrChange>
                </w:rPr>
                <w:t>, line 418</w:t>
              </w:r>
            </w:ins>
            <w:ins w:id="362" w:author="Allison Adams" w:date="2023-05-08T18:46:00Z">
              <w:r w:rsidRPr="0054489A">
                <w:rPr>
                  <w:rFonts w:asciiTheme="minorHAnsi" w:hAnsiTheme="minorHAnsi" w:cstheme="minorHAnsi"/>
                  <w:color w:val="242424"/>
                  <w:sz w:val="18"/>
                  <w:szCs w:val="18"/>
                  <w:shd w:val="clear" w:color="auto" w:fill="FFFFFF"/>
                  <w:rPrChange w:id="363" w:author="Allison Adams" w:date="2023-06-12T14:58:00Z">
                    <w:rPr>
                      <w:rFonts w:ascii="Segoe UI" w:hAnsi="Segoe UI" w:cs="Segoe UI"/>
                      <w:color w:val="242424"/>
                      <w:sz w:val="18"/>
                      <w:szCs w:val="18"/>
                      <w:shd w:val="clear" w:color="auto" w:fill="FFFFFF"/>
                    </w:rPr>
                  </w:rPrChange>
                </w:rPr>
                <w:t xml:space="preserve"> </w:t>
              </w:r>
            </w:ins>
          </w:p>
          <w:p w14:paraId="0E1380E7" w14:textId="77777777" w:rsidR="007E1F5E" w:rsidRPr="0054489A" w:rsidRDefault="00BA53AA" w:rsidP="00BA53AA">
            <w:pPr>
              <w:cnfStyle w:val="000000100000" w:firstRow="0" w:lastRow="0" w:firstColumn="0" w:lastColumn="0" w:oddVBand="0" w:evenVBand="0" w:oddHBand="1" w:evenHBand="0" w:firstRowFirstColumn="0" w:firstRowLastColumn="0" w:lastRowFirstColumn="0" w:lastRowLastColumn="0"/>
              <w:rPr>
                <w:ins w:id="364" w:author="Allison Adams" w:date="2023-05-09T15:31:00Z"/>
                <w:rFonts w:asciiTheme="minorHAnsi" w:hAnsiTheme="minorHAnsi" w:cstheme="minorHAnsi"/>
                <w:color w:val="242424"/>
                <w:sz w:val="18"/>
                <w:szCs w:val="18"/>
                <w:shd w:val="clear" w:color="auto" w:fill="FFFFFF"/>
                <w:rPrChange w:id="365" w:author="Allison Adams" w:date="2023-06-12T14:58:00Z">
                  <w:rPr>
                    <w:ins w:id="366" w:author="Allison Adams" w:date="2023-05-09T15:31:00Z"/>
                    <w:rFonts w:ascii="Segoe UI" w:hAnsi="Segoe UI" w:cs="Segoe UI"/>
                    <w:color w:val="242424"/>
                    <w:sz w:val="18"/>
                    <w:szCs w:val="18"/>
                    <w:shd w:val="clear" w:color="auto" w:fill="FFFFFF"/>
                  </w:rPr>
                </w:rPrChange>
              </w:rPr>
            </w:pPr>
            <w:proofErr w:type="spellStart"/>
            <w:ins w:id="367" w:author="Allison Adams" w:date="2023-05-08T18:38:00Z">
              <w:r w:rsidRPr="0054489A">
                <w:rPr>
                  <w:rFonts w:asciiTheme="minorHAnsi" w:hAnsiTheme="minorHAnsi" w:cstheme="minorHAnsi"/>
                  <w:color w:val="242424"/>
                  <w:sz w:val="18"/>
                  <w:szCs w:val="18"/>
                  <w:shd w:val="clear" w:color="auto" w:fill="FFFFFF"/>
                  <w:rPrChange w:id="368" w:author="Allison Adams" w:date="2023-06-12T14:58:00Z">
                    <w:rPr>
                      <w:rFonts w:ascii="Segoe UI" w:hAnsi="Segoe UI" w:cs="Segoe UI"/>
                      <w:color w:val="242424"/>
                      <w:sz w:val="18"/>
                      <w:szCs w:val="18"/>
                      <w:shd w:val="clear" w:color="auto" w:fill="FFFFFF"/>
                    </w:rPr>
                  </w:rPrChange>
                </w:rPr>
                <w:t>F</w:t>
              </w:r>
              <w:r w:rsidR="00F73366" w:rsidRPr="0054489A">
                <w:rPr>
                  <w:rFonts w:asciiTheme="minorHAnsi" w:hAnsiTheme="minorHAnsi" w:cstheme="minorHAnsi"/>
                  <w:color w:val="242424"/>
                  <w:sz w:val="18"/>
                  <w:szCs w:val="18"/>
                  <w:shd w:val="clear" w:color="auto" w:fill="FFFFFF"/>
                  <w:rPrChange w:id="369" w:author="Allison Adams" w:date="2023-06-12T14:58:00Z">
                    <w:rPr>
                      <w:rFonts w:ascii="Segoe UI" w:hAnsi="Segoe UI" w:cs="Segoe UI"/>
                      <w:color w:val="242424"/>
                      <w:sz w:val="18"/>
                      <w:szCs w:val="18"/>
                      <w:shd w:val="clear" w:color="auto" w:fill="FFFFFF"/>
                    </w:rPr>
                  </w:rPrChange>
                </w:rPr>
                <w:t>r</w:t>
              </w:r>
            </w:ins>
            <w:ins w:id="370" w:author="Allison Adams" w:date="2023-05-09T15:22:00Z">
              <w:r w:rsidR="00F73366" w:rsidRPr="0054489A">
                <w:rPr>
                  <w:rFonts w:asciiTheme="minorHAnsi" w:hAnsiTheme="minorHAnsi" w:cstheme="minorHAnsi"/>
                  <w:color w:val="242424"/>
                  <w:sz w:val="18"/>
                  <w:szCs w:val="18"/>
                  <w:shd w:val="clear" w:color="auto" w:fill="FFFFFF"/>
                  <w:rPrChange w:id="371" w:author="Allison Adams" w:date="2023-06-12T14:58:00Z">
                    <w:rPr>
                      <w:rFonts w:ascii="Segoe UI" w:hAnsi="Segoe UI" w:cs="Segoe UI"/>
                      <w:color w:val="242424"/>
                      <w:sz w:val="18"/>
                      <w:szCs w:val="18"/>
                      <w:shd w:val="clear" w:color="auto" w:fill="FFFFFF"/>
                    </w:rPr>
                  </w:rPrChange>
                </w:rPr>
                <w:t>bio_allEvents</w:t>
              </w:r>
            </w:ins>
            <w:ins w:id="372" w:author="Allison Adams" w:date="2023-05-08T18:38:00Z">
              <w:r w:rsidRPr="0054489A">
                <w:rPr>
                  <w:rFonts w:asciiTheme="minorHAnsi" w:hAnsiTheme="minorHAnsi" w:cstheme="minorHAnsi"/>
                  <w:color w:val="242424"/>
                  <w:sz w:val="18"/>
                  <w:szCs w:val="18"/>
                  <w:shd w:val="clear" w:color="auto" w:fill="FFFFFF"/>
                  <w:rPrChange w:id="373" w:author="Allison Adams" w:date="2023-06-12T14:58:00Z">
                    <w:rPr>
                      <w:rFonts w:ascii="Segoe UI" w:hAnsi="Segoe UI" w:cs="Segoe UI"/>
                      <w:color w:val="242424"/>
                      <w:sz w:val="18"/>
                      <w:szCs w:val="18"/>
                      <w:shd w:val="clear" w:color="auto" w:fill="FFFFFF"/>
                    </w:rPr>
                  </w:rPrChange>
                </w:rPr>
                <w:t>.</w:t>
              </w:r>
            </w:ins>
            <w:ins w:id="374" w:author="Allison Adams" w:date="2023-05-08T18:40:00Z">
              <w:r w:rsidRPr="0054489A">
                <w:rPr>
                  <w:rFonts w:asciiTheme="minorHAnsi" w:hAnsiTheme="minorHAnsi" w:cstheme="minorHAnsi"/>
                  <w:color w:val="242424"/>
                  <w:sz w:val="18"/>
                  <w:szCs w:val="18"/>
                  <w:shd w:val="clear" w:color="auto" w:fill="FFFFFF"/>
                  <w:rPrChange w:id="375" w:author="Allison Adams" w:date="2023-06-12T14:58:00Z">
                    <w:rPr>
                      <w:rFonts w:ascii="Segoe UI" w:hAnsi="Segoe UI" w:cs="Segoe UI"/>
                      <w:color w:val="242424"/>
                      <w:sz w:val="18"/>
                      <w:szCs w:val="18"/>
                      <w:shd w:val="clear" w:color="auto" w:fill="FFFFFF"/>
                    </w:rPr>
                  </w:rPrChange>
                </w:rPr>
                <w:t>Rdata</w:t>
              </w:r>
            </w:ins>
            <w:proofErr w:type="spellEnd"/>
          </w:p>
          <w:p w14:paraId="0453D30C" w14:textId="77777777" w:rsidR="00F73366" w:rsidRPr="0054489A" w:rsidRDefault="00F73366" w:rsidP="00BA53AA">
            <w:pPr>
              <w:cnfStyle w:val="000000100000" w:firstRow="0" w:lastRow="0" w:firstColumn="0" w:lastColumn="0" w:oddVBand="0" w:evenVBand="0" w:oddHBand="1" w:evenHBand="0" w:firstRowFirstColumn="0" w:firstRowLastColumn="0" w:lastRowFirstColumn="0" w:lastRowLastColumn="0"/>
              <w:rPr>
                <w:ins w:id="376" w:author="Allison Adams" w:date="2023-05-09T15:31:00Z"/>
                <w:rFonts w:asciiTheme="minorHAnsi" w:hAnsiTheme="minorHAnsi" w:cstheme="minorHAnsi"/>
                <w:color w:val="242424"/>
                <w:sz w:val="18"/>
                <w:szCs w:val="18"/>
                <w:shd w:val="clear" w:color="auto" w:fill="FFFFFF"/>
                <w:rPrChange w:id="377" w:author="Allison Adams" w:date="2023-06-12T14:58:00Z">
                  <w:rPr>
                    <w:ins w:id="378" w:author="Allison Adams" w:date="2023-05-09T15:31:00Z"/>
                    <w:rFonts w:ascii="Segoe UI" w:hAnsi="Segoe UI" w:cs="Segoe UI"/>
                    <w:color w:val="242424"/>
                    <w:sz w:val="18"/>
                    <w:szCs w:val="18"/>
                    <w:shd w:val="clear" w:color="auto" w:fill="FFFFFF"/>
                  </w:rPr>
                </w:rPrChange>
              </w:rPr>
            </w:pPr>
            <w:ins w:id="379" w:author="Allison Adams" w:date="2023-05-09T15:31:00Z">
              <w:r w:rsidRPr="0054489A">
                <w:rPr>
                  <w:rFonts w:asciiTheme="minorHAnsi" w:hAnsiTheme="minorHAnsi" w:cstheme="minorHAnsi"/>
                  <w:color w:val="242424"/>
                  <w:sz w:val="18"/>
                  <w:szCs w:val="18"/>
                  <w:shd w:val="clear" w:color="auto" w:fill="FFFFFF"/>
                  <w:rPrChange w:id="380" w:author="Allison Adams" w:date="2023-06-12T14:58:00Z">
                    <w:rPr>
                      <w:rFonts w:ascii="Segoe UI" w:hAnsi="Segoe UI" w:cs="Segoe UI"/>
                      <w:color w:val="242424"/>
                      <w:sz w:val="18"/>
                      <w:szCs w:val="18"/>
                      <w:shd w:val="clear" w:color="auto" w:fill="FFFFFF"/>
                    </w:rPr>
                  </w:rPrChange>
                </w:rPr>
                <w:t>04_plots_IR_Various.R, line 210</w:t>
              </w:r>
            </w:ins>
          </w:p>
          <w:p w14:paraId="7C18244C" w14:textId="66E35D3A" w:rsidR="00F73366" w:rsidRPr="0054489A" w:rsidRDefault="00F73366" w:rsidP="00BA53AA">
            <w:pPr>
              <w:cnfStyle w:val="000000100000" w:firstRow="0" w:lastRow="0" w:firstColumn="0" w:lastColumn="0" w:oddVBand="0" w:evenVBand="0" w:oddHBand="1" w:evenHBand="0" w:firstRowFirstColumn="0" w:firstRowLastColumn="0" w:lastRowFirstColumn="0" w:lastRowLastColumn="0"/>
              <w:rPr>
                <w:ins w:id="381" w:author="Allison Adams" w:date="2023-05-03T12:24:00Z"/>
                <w:rFonts w:asciiTheme="minorHAnsi" w:hAnsiTheme="minorHAnsi" w:cstheme="minorHAnsi"/>
                <w:color w:val="242424"/>
                <w:sz w:val="18"/>
                <w:szCs w:val="18"/>
                <w:shd w:val="clear" w:color="auto" w:fill="FFFFFF"/>
                <w:rPrChange w:id="382" w:author="Allison Adams" w:date="2023-06-12T14:58:00Z">
                  <w:rPr>
                    <w:ins w:id="383" w:author="Allison Adams" w:date="2023-05-03T12:24:00Z"/>
                    <w:rFonts w:ascii="Segoe UI" w:hAnsi="Segoe UI" w:cs="Segoe UI"/>
                    <w:color w:val="242424"/>
                    <w:sz w:val="23"/>
                    <w:szCs w:val="23"/>
                    <w:shd w:val="clear" w:color="auto" w:fill="FFFFFF"/>
                  </w:rPr>
                </w:rPrChange>
              </w:rPr>
            </w:pPr>
            <w:ins w:id="384" w:author="Allison Adams" w:date="2023-05-09T15:31:00Z">
              <w:r w:rsidRPr="0054489A">
                <w:rPr>
                  <w:rFonts w:asciiTheme="minorHAnsi" w:hAnsiTheme="minorHAnsi" w:cstheme="minorHAnsi"/>
                  <w:color w:val="242424"/>
                  <w:sz w:val="18"/>
                  <w:szCs w:val="18"/>
                  <w:shd w:val="clear" w:color="auto" w:fill="FFFFFF"/>
                  <w:rPrChange w:id="385" w:author="Allison Adams" w:date="2023-06-12T14:58:00Z">
                    <w:rPr>
                      <w:rFonts w:ascii="Segoe UI" w:hAnsi="Segoe UI" w:cs="Segoe UI"/>
                      <w:color w:val="242424"/>
                      <w:sz w:val="18"/>
                      <w:szCs w:val="18"/>
                      <w:shd w:val="clear" w:color="auto" w:fill="FFFFFF"/>
                    </w:rPr>
                  </w:rPrChange>
                </w:rPr>
                <w:t>IRbio_allEvents.pdf, plot</w:t>
              </w:r>
            </w:ins>
          </w:p>
        </w:tc>
        <w:tc>
          <w:tcPr>
            <w:tcW w:w="1314" w:type="dxa"/>
          </w:tcPr>
          <w:p w14:paraId="7566F726" w14:textId="7E8CD6C4" w:rsidR="007E1F5E" w:rsidRPr="0054489A" w:rsidRDefault="007E1F5E" w:rsidP="007E1F5E">
            <w:pPr>
              <w:cnfStyle w:val="000000100000" w:firstRow="0" w:lastRow="0" w:firstColumn="0" w:lastColumn="0" w:oddVBand="0" w:evenVBand="0" w:oddHBand="1" w:evenHBand="0" w:firstRowFirstColumn="0" w:firstRowLastColumn="0" w:lastRowFirstColumn="0" w:lastRowLastColumn="0"/>
              <w:rPr>
                <w:ins w:id="386" w:author="Allison Adams" w:date="2023-05-03T11:52:00Z"/>
                <w:rFonts w:asciiTheme="minorHAnsi" w:hAnsiTheme="minorHAnsi" w:cstheme="minorHAnsi"/>
                <w:color w:val="242424"/>
                <w:sz w:val="18"/>
                <w:szCs w:val="18"/>
                <w:shd w:val="clear" w:color="auto" w:fill="FFFFFF"/>
                <w:rPrChange w:id="387" w:author="Allison Adams" w:date="2023-06-12T14:58:00Z">
                  <w:rPr>
                    <w:ins w:id="388" w:author="Allison Adams" w:date="2023-05-03T11:52:00Z"/>
                    <w:rFonts w:ascii="Segoe UI" w:hAnsi="Segoe UI" w:cs="Segoe UI"/>
                    <w:color w:val="242424"/>
                    <w:sz w:val="23"/>
                    <w:szCs w:val="23"/>
                    <w:shd w:val="clear" w:color="auto" w:fill="FFFFFF"/>
                  </w:rPr>
                </w:rPrChange>
              </w:rPr>
            </w:pPr>
          </w:p>
        </w:tc>
        <w:tc>
          <w:tcPr>
            <w:tcW w:w="940" w:type="dxa"/>
          </w:tcPr>
          <w:p w14:paraId="0A2460A6" w14:textId="77777777" w:rsidR="007E1F5E" w:rsidRPr="0054489A" w:rsidRDefault="007E1F5E" w:rsidP="007E1F5E">
            <w:pPr>
              <w:cnfStyle w:val="000000100000" w:firstRow="0" w:lastRow="0" w:firstColumn="0" w:lastColumn="0" w:oddVBand="0" w:evenVBand="0" w:oddHBand="1" w:evenHBand="0" w:firstRowFirstColumn="0" w:firstRowLastColumn="0" w:lastRowFirstColumn="0" w:lastRowLastColumn="0"/>
              <w:rPr>
                <w:ins w:id="389" w:author="Allison Adams" w:date="2023-05-03T11:52:00Z"/>
                <w:rFonts w:asciiTheme="minorHAnsi" w:hAnsiTheme="minorHAnsi" w:cstheme="minorHAnsi"/>
                <w:color w:val="242424"/>
                <w:sz w:val="18"/>
                <w:szCs w:val="18"/>
                <w:shd w:val="clear" w:color="auto" w:fill="FFFFFF"/>
                <w:rPrChange w:id="390" w:author="Allison Adams" w:date="2023-06-12T14:58:00Z">
                  <w:rPr>
                    <w:ins w:id="391" w:author="Allison Adams" w:date="2023-05-03T11:52:00Z"/>
                    <w:rFonts w:ascii="Segoe UI" w:hAnsi="Segoe UI" w:cs="Segoe UI"/>
                    <w:color w:val="242424"/>
                    <w:sz w:val="23"/>
                    <w:szCs w:val="23"/>
                    <w:shd w:val="clear" w:color="auto" w:fill="FFFFFF"/>
                  </w:rPr>
                </w:rPrChange>
              </w:rPr>
            </w:pPr>
          </w:p>
        </w:tc>
      </w:tr>
      <w:tr w:rsidR="00BA53AA" w:rsidRPr="0054489A" w14:paraId="57EC18D8" w14:textId="77777777" w:rsidTr="00F73366">
        <w:trPr>
          <w:ins w:id="392" w:author="Allison Adams" w:date="2023-05-03T11:52:00Z"/>
        </w:trPr>
        <w:tc>
          <w:tcPr>
            <w:cnfStyle w:val="001000000000" w:firstRow="0" w:lastRow="0" w:firstColumn="1" w:lastColumn="0" w:oddVBand="0" w:evenVBand="0" w:oddHBand="0" w:evenHBand="0" w:firstRowFirstColumn="0" w:firstRowLastColumn="0" w:lastRowFirstColumn="0" w:lastRowLastColumn="0"/>
            <w:tcW w:w="1439" w:type="dxa"/>
            <w:vMerge/>
          </w:tcPr>
          <w:p w14:paraId="7C0A1D39" w14:textId="77777777" w:rsidR="007E1F5E" w:rsidRPr="0054489A" w:rsidRDefault="007E1F5E" w:rsidP="007E1F5E">
            <w:pPr>
              <w:rPr>
                <w:ins w:id="393" w:author="Allison Adams" w:date="2023-05-03T11:52:00Z"/>
                <w:rFonts w:asciiTheme="minorHAnsi" w:hAnsiTheme="minorHAnsi" w:cstheme="minorHAnsi"/>
                <w:color w:val="242424"/>
                <w:sz w:val="23"/>
                <w:szCs w:val="23"/>
                <w:shd w:val="clear" w:color="auto" w:fill="FFFFFF"/>
                <w:rPrChange w:id="394" w:author="Allison Adams" w:date="2023-06-12T14:58:00Z">
                  <w:rPr>
                    <w:ins w:id="395" w:author="Allison Adams" w:date="2023-05-03T11:52:00Z"/>
                    <w:rFonts w:ascii="Segoe UI" w:hAnsi="Segoe UI" w:cs="Segoe UI"/>
                    <w:color w:val="242424"/>
                    <w:sz w:val="23"/>
                    <w:szCs w:val="23"/>
                    <w:shd w:val="clear" w:color="auto" w:fill="FFFFFF"/>
                  </w:rPr>
                </w:rPrChange>
              </w:rPr>
            </w:pPr>
          </w:p>
        </w:tc>
        <w:tc>
          <w:tcPr>
            <w:tcW w:w="790" w:type="dxa"/>
            <w:vAlign w:val="center"/>
          </w:tcPr>
          <w:p w14:paraId="2B100EF7" w14:textId="653F70DB" w:rsidR="007E1F5E" w:rsidRPr="0054489A" w:rsidRDefault="00BA53AA">
            <w:pPr>
              <w:jc w:val="center"/>
              <w:cnfStyle w:val="000000000000" w:firstRow="0" w:lastRow="0" w:firstColumn="0" w:lastColumn="0" w:oddVBand="0" w:evenVBand="0" w:oddHBand="0" w:evenHBand="0" w:firstRowFirstColumn="0" w:firstRowLastColumn="0" w:lastRowFirstColumn="0" w:lastRowLastColumn="0"/>
              <w:rPr>
                <w:ins w:id="396" w:author="Allison Adams" w:date="2023-05-03T11:52:00Z"/>
                <w:rFonts w:asciiTheme="minorHAnsi" w:hAnsiTheme="minorHAnsi" w:cstheme="minorHAnsi"/>
                <w:color w:val="242424"/>
                <w:sz w:val="23"/>
                <w:szCs w:val="23"/>
                <w:shd w:val="clear" w:color="auto" w:fill="FFFFFF"/>
                <w:rPrChange w:id="397" w:author="Allison Adams" w:date="2023-06-12T14:58:00Z">
                  <w:rPr>
                    <w:ins w:id="398" w:author="Allison Adams" w:date="2023-05-03T11:52:00Z"/>
                    <w:rFonts w:ascii="Segoe UI" w:hAnsi="Segoe UI" w:cs="Segoe UI"/>
                    <w:color w:val="242424"/>
                    <w:sz w:val="23"/>
                    <w:szCs w:val="23"/>
                    <w:shd w:val="clear" w:color="auto" w:fill="FFFFFF"/>
                  </w:rPr>
                </w:rPrChange>
              </w:rPr>
              <w:pPrChange w:id="399" w:author="Allison Adams" w:date="2023-05-03T13:18:00Z">
                <w:pPr>
                  <w:cnfStyle w:val="000000000000" w:firstRow="0" w:lastRow="0" w:firstColumn="0" w:lastColumn="0" w:oddVBand="0" w:evenVBand="0" w:oddHBand="0" w:evenHBand="0" w:firstRowFirstColumn="0" w:firstRowLastColumn="0" w:lastRowFirstColumn="0" w:lastRowLastColumn="0"/>
                </w:pPr>
              </w:pPrChange>
            </w:pPr>
            <w:ins w:id="400" w:author="Allison Adams" w:date="2023-05-08T19:34:00Z">
              <w:r w:rsidRPr="0054489A">
                <w:rPr>
                  <w:rFonts w:asciiTheme="minorHAnsi" w:hAnsiTheme="minorHAnsi" w:cstheme="minorHAnsi"/>
                  <w:color w:val="242424"/>
                  <w:sz w:val="23"/>
                  <w:szCs w:val="23"/>
                  <w:shd w:val="clear" w:color="auto" w:fill="FFFFFF"/>
                  <w:rPrChange w:id="401" w:author="Allison Adams" w:date="2023-06-12T14:58:00Z">
                    <w:rPr>
                      <w:rFonts w:ascii="Segoe UI" w:hAnsi="Segoe UI" w:cs="Segoe UI"/>
                      <w:color w:val="242424"/>
                      <w:sz w:val="23"/>
                      <w:szCs w:val="23"/>
                      <w:shd w:val="clear" w:color="auto" w:fill="FFFFFF"/>
                    </w:rPr>
                  </w:rPrChange>
                </w:rPr>
                <w:t>?</w:t>
              </w:r>
            </w:ins>
          </w:p>
        </w:tc>
        <w:tc>
          <w:tcPr>
            <w:tcW w:w="1940" w:type="dxa"/>
          </w:tcPr>
          <w:p w14:paraId="221AEBEE" w14:textId="63D74448" w:rsidR="007E1F5E" w:rsidRPr="0054489A" w:rsidRDefault="00BA53AA" w:rsidP="007E1F5E">
            <w:pPr>
              <w:cnfStyle w:val="000000000000" w:firstRow="0" w:lastRow="0" w:firstColumn="0" w:lastColumn="0" w:oddVBand="0" w:evenVBand="0" w:oddHBand="0" w:evenHBand="0" w:firstRowFirstColumn="0" w:firstRowLastColumn="0" w:lastRowFirstColumn="0" w:lastRowLastColumn="0"/>
              <w:rPr>
                <w:ins w:id="402" w:author="Allison Adams" w:date="2023-05-03T11:52:00Z"/>
                <w:rFonts w:asciiTheme="minorHAnsi" w:hAnsiTheme="minorHAnsi" w:cstheme="minorHAnsi"/>
                <w:color w:val="242424"/>
                <w:sz w:val="18"/>
                <w:szCs w:val="18"/>
                <w:shd w:val="clear" w:color="auto" w:fill="FFFFFF"/>
                <w:rPrChange w:id="403" w:author="Allison Adams" w:date="2023-06-12T14:58:00Z">
                  <w:rPr>
                    <w:ins w:id="404" w:author="Allison Adams" w:date="2023-05-03T11:52:00Z"/>
                    <w:rFonts w:ascii="Segoe UI" w:hAnsi="Segoe UI" w:cs="Segoe UI"/>
                    <w:color w:val="242424"/>
                    <w:sz w:val="23"/>
                    <w:szCs w:val="23"/>
                    <w:shd w:val="clear" w:color="auto" w:fill="FFFFFF"/>
                  </w:rPr>
                </w:rPrChange>
              </w:rPr>
            </w:pPr>
            <w:ins w:id="405" w:author="Allison Adams" w:date="2023-05-08T19:01:00Z">
              <w:r w:rsidRPr="0054489A">
                <w:rPr>
                  <w:rFonts w:asciiTheme="minorHAnsi" w:hAnsiTheme="minorHAnsi" w:cstheme="minorHAnsi"/>
                  <w:color w:val="242424"/>
                  <w:sz w:val="18"/>
                  <w:szCs w:val="18"/>
                  <w:shd w:val="clear" w:color="auto" w:fill="FFFFFF"/>
                  <w:rPrChange w:id="406" w:author="Allison Adams" w:date="2023-06-12T14:58:00Z">
                    <w:rPr>
                      <w:rFonts w:ascii="Segoe UI" w:hAnsi="Segoe UI" w:cs="Segoe UI"/>
                      <w:color w:val="242424"/>
                      <w:sz w:val="18"/>
                      <w:szCs w:val="18"/>
                      <w:shd w:val="clear" w:color="auto" w:fill="FFFFFF"/>
                    </w:rPr>
                  </w:rPrChange>
                </w:rPr>
                <w:t>Taxa totals</w:t>
              </w:r>
            </w:ins>
            <w:ins w:id="407" w:author="Allison Adams" w:date="2023-05-03T11:59:00Z">
              <w:r w:rsidR="007E1F5E" w:rsidRPr="0054489A">
                <w:rPr>
                  <w:rFonts w:asciiTheme="minorHAnsi" w:hAnsiTheme="minorHAnsi" w:cstheme="minorHAnsi"/>
                  <w:color w:val="242424"/>
                  <w:sz w:val="18"/>
                  <w:szCs w:val="18"/>
                  <w:shd w:val="clear" w:color="auto" w:fill="FFFFFF"/>
                  <w:rPrChange w:id="408" w:author="Allison Adams" w:date="2023-06-12T14:58:00Z">
                    <w:rPr>
                      <w:rFonts w:ascii="Segoe UI" w:hAnsi="Segoe UI" w:cs="Segoe UI"/>
                      <w:color w:val="242424"/>
                      <w:sz w:val="18"/>
                      <w:szCs w:val="18"/>
                      <w:shd w:val="clear" w:color="auto" w:fill="FFFFFF"/>
                    </w:rPr>
                  </w:rPrChange>
                </w:rPr>
                <w:t xml:space="preserve"> by Sampling Event</w:t>
              </w:r>
            </w:ins>
          </w:p>
        </w:tc>
        <w:tc>
          <w:tcPr>
            <w:tcW w:w="2937" w:type="dxa"/>
          </w:tcPr>
          <w:p w14:paraId="2C62596B" w14:textId="77777777" w:rsidR="007E1F5E" w:rsidRPr="0054489A" w:rsidRDefault="007E1F5E" w:rsidP="007E1F5E">
            <w:pPr>
              <w:cnfStyle w:val="000000000000" w:firstRow="0" w:lastRow="0" w:firstColumn="0" w:lastColumn="0" w:oddVBand="0" w:evenVBand="0" w:oddHBand="0" w:evenHBand="0" w:firstRowFirstColumn="0" w:firstRowLastColumn="0" w:lastRowFirstColumn="0" w:lastRowLastColumn="0"/>
              <w:rPr>
                <w:ins w:id="409" w:author="Allison Adams" w:date="2023-05-03T12:24:00Z"/>
                <w:rFonts w:asciiTheme="minorHAnsi" w:hAnsiTheme="minorHAnsi" w:cstheme="minorHAnsi"/>
                <w:color w:val="242424"/>
                <w:sz w:val="18"/>
                <w:szCs w:val="18"/>
                <w:shd w:val="clear" w:color="auto" w:fill="FFFFFF"/>
                <w:rPrChange w:id="410" w:author="Allison Adams" w:date="2023-06-12T14:58:00Z">
                  <w:rPr>
                    <w:ins w:id="411" w:author="Allison Adams" w:date="2023-05-03T12:24:00Z"/>
                    <w:rFonts w:ascii="Segoe UI" w:hAnsi="Segoe UI" w:cs="Segoe UI"/>
                    <w:color w:val="242424"/>
                    <w:sz w:val="23"/>
                    <w:szCs w:val="23"/>
                    <w:shd w:val="clear" w:color="auto" w:fill="FFFFFF"/>
                  </w:rPr>
                </w:rPrChange>
              </w:rPr>
            </w:pPr>
          </w:p>
        </w:tc>
        <w:tc>
          <w:tcPr>
            <w:tcW w:w="1314" w:type="dxa"/>
          </w:tcPr>
          <w:p w14:paraId="7DD9C6E6" w14:textId="453564A1" w:rsidR="007E1F5E" w:rsidRPr="0054489A" w:rsidRDefault="007E1F5E" w:rsidP="007E1F5E">
            <w:pPr>
              <w:cnfStyle w:val="000000000000" w:firstRow="0" w:lastRow="0" w:firstColumn="0" w:lastColumn="0" w:oddVBand="0" w:evenVBand="0" w:oddHBand="0" w:evenHBand="0" w:firstRowFirstColumn="0" w:firstRowLastColumn="0" w:lastRowFirstColumn="0" w:lastRowLastColumn="0"/>
              <w:rPr>
                <w:ins w:id="412" w:author="Allison Adams" w:date="2023-05-03T11:52:00Z"/>
                <w:rFonts w:asciiTheme="minorHAnsi" w:hAnsiTheme="minorHAnsi" w:cstheme="minorHAnsi"/>
                <w:color w:val="242424"/>
                <w:sz w:val="18"/>
                <w:szCs w:val="18"/>
                <w:shd w:val="clear" w:color="auto" w:fill="FFFFFF"/>
                <w:rPrChange w:id="413" w:author="Allison Adams" w:date="2023-06-12T14:58:00Z">
                  <w:rPr>
                    <w:ins w:id="414" w:author="Allison Adams" w:date="2023-05-03T11:52:00Z"/>
                    <w:rFonts w:ascii="Segoe UI" w:hAnsi="Segoe UI" w:cs="Segoe UI"/>
                    <w:color w:val="242424"/>
                    <w:sz w:val="23"/>
                    <w:szCs w:val="23"/>
                    <w:shd w:val="clear" w:color="auto" w:fill="FFFFFF"/>
                  </w:rPr>
                </w:rPrChange>
              </w:rPr>
            </w:pPr>
          </w:p>
        </w:tc>
        <w:tc>
          <w:tcPr>
            <w:tcW w:w="940" w:type="dxa"/>
          </w:tcPr>
          <w:p w14:paraId="26B063A9" w14:textId="77777777" w:rsidR="007E1F5E" w:rsidRPr="0054489A" w:rsidRDefault="007E1F5E" w:rsidP="007E1F5E">
            <w:pPr>
              <w:cnfStyle w:val="000000000000" w:firstRow="0" w:lastRow="0" w:firstColumn="0" w:lastColumn="0" w:oddVBand="0" w:evenVBand="0" w:oddHBand="0" w:evenHBand="0" w:firstRowFirstColumn="0" w:firstRowLastColumn="0" w:lastRowFirstColumn="0" w:lastRowLastColumn="0"/>
              <w:rPr>
                <w:ins w:id="415" w:author="Allison Adams" w:date="2023-05-03T11:52:00Z"/>
                <w:rFonts w:asciiTheme="minorHAnsi" w:hAnsiTheme="minorHAnsi" w:cstheme="minorHAnsi"/>
                <w:color w:val="242424"/>
                <w:sz w:val="18"/>
                <w:szCs w:val="18"/>
                <w:shd w:val="clear" w:color="auto" w:fill="FFFFFF"/>
                <w:rPrChange w:id="416" w:author="Allison Adams" w:date="2023-06-12T14:58:00Z">
                  <w:rPr>
                    <w:ins w:id="417" w:author="Allison Adams" w:date="2023-05-03T11:52:00Z"/>
                    <w:rFonts w:ascii="Segoe UI" w:hAnsi="Segoe UI" w:cs="Segoe UI"/>
                    <w:color w:val="242424"/>
                    <w:sz w:val="23"/>
                    <w:szCs w:val="23"/>
                    <w:shd w:val="clear" w:color="auto" w:fill="FFFFFF"/>
                  </w:rPr>
                </w:rPrChange>
              </w:rPr>
            </w:pPr>
          </w:p>
        </w:tc>
      </w:tr>
      <w:tr w:rsidR="00BA53AA" w:rsidRPr="0054489A" w14:paraId="600A1AA0" w14:textId="77777777" w:rsidTr="00F73366">
        <w:trPr>
          <w:cnfStyle w:val="000000100000" w:firstRow="0" w:lastRow="0" w:firstColumn="0" w:lastColumn="0" w:oddVBand="0" w:evenVBand="0" w:oddHBand="1" w:evenHBand="0" w:firstRowFirstColumn="0" w:firstRowLastColumn="0" w:lastRowFirstColumn="0" w:lastRowLastColumn="0"/>
          <w:ins w:id="418" w:author="Allison Adams" w:date="2023-05-08T18:55:00Z"/>
        </w:trPr>
        <w:tc>
          <w:tcPr>
            <w:cnfStyle w:val="001000000000" w:firstRow="0" w:lastRow="0" w:firstColumn="1" w:lastColumn="0" w:oddVBand="0" w:evenVBand="0" w:oddHBand="0" w:evenHBand="0" w:firstRowFirstColumn="0" w:firstRowLastColumn="0" w:lastRowFirstColumn="0" w:lastRowLastColumn="0"/>
            <w:tcW w:w="1439" w:type="dxa"/>
            <w:vMerge/>
          </w:tcPr>
          <w:p w14:paraId="1009A4B9" w14:textId="77777777" w:rsidR="00BA53AA" w:rsidRPr="0054489A" w:rsidRDefault="00BA53AA" w:rsidP="007E1F5E">
            <w:pPr>
              <w:rPr>
                <w:ins w:id="419" w:author="Allison Adams" w:date="2023-05-08T18:55:00Z"/>
                <w:rFonts w:asciiTheme="minorHAnsi" w:hAnsiTheme="minorHAnsi" w:cstheme="minorHAnsi"/>
                <w:color w:val="242424"/>
                <w:sz w:val="23"/>
                <w:szCs w:val="23"/>
                <w:shd w:val="clear" w:color="auto" w:fill="FFFFFF"/>
                <w:rPrChange w:id="420" w:author="Allison Adams" w:date="2023-06-12T14:58:00Z">
                  <w:rPr>
                    <w:ins w:id="421" w:author="Allison Adams" w:date="2023-05-08T18:55:00Z"/>
                    <w:rFonts w:ascii="Segoe UI" w:hAnsi="Segoe UI" w:cs="Segoe UI"/>
                    <w:color w:val="242424"/>
                    <w:sz w:val="23"/>
                    <w:szCs w:val="23"/>
                    <w:shd w:val="clear" w:color="auto" w:fill="FFFFFF"/>
                  </w:rPr>
                </w:rPrChange>
              </w:rPr>
            </w:pPr>
          </w:p>
        </w:tc>
        <w:tc>
          <w:tcPr>
            <w:tcW w:w="790" w:type="dxa"/>
            <w:vAlign w:val="center"/>
          </w:tcPr>
          <w:p w14:paraId="5D010DDE" w14:textId="49EA4EDA" w:rsidR="00BA53AA" w:rsidRPr="0054489A" w:rsidRDefault="00BA53AA">
            <w:pPr>
              <w:jc w:val="center"/>
              <w:cnfStyle w:val="000000100000" w:firstRow="0" w:lastRow="0" w:firstColumn="0" w:lastColumn="0" w:oddVBand="0" w:evenVBand="0" w:oddHBand="1" w:evenHBand="0" w:firstRowFirstColumn="0" w:firstRowLastColumn="0" w:lastRowFirstColumn="0" w:lastRowLastColumn="0"/>
              <w:rPr>
                <w:ins w:id="422" w:author="Allison Adams" w:date="2023-05-08T18:55:00Z"/>
                <w:rFonts w:asciiTheme="minorHAnsi" w:hAnsiTheme="minorHAnsi" w:cstheme="minorHAnsi"/>
                <w:color w:val="242424"/>
                <w:sz w:val="23"/>
                <w:szCs w:val="23"/>
                <w:shd w:val="clear" w:color="auto" w:fill="FFFFFF"/>
                <w:rPrChange w:id="423" w:author="Allison Adams" w:date="2023-06-12T14:58:00Z">
                  <w:rPr>
                    <w:ins w:id="424" w:author="Allison Adams" w:date="2023-05-08T18:55:00Z"/>
                    <w:rFonts w:ascii="Segoe UI" w:hAnsi="Segoe UI" w:cs="Segoe UI"/>
                    <w:color w:val="242424"/>
                    <w:sz w:val="23"/>
                    <w:szCs w:val="23"/>
                    <w:shd w:val="clear" w:color="auto" w:fill="FFFFFF"/>
                  </w:rPr>
                </w:rPrChange>
              </w:rPr>
            </w:pPr>
            <w:ins w:id="425" w:author="Allison Adams" w:date="2023-05-08T19:01:00Z">
              <w:r w:rsidRPr="0054489A">
                <w:rPr>
                  <w:rFonts w:asciiTheme="minorHAnsi" w:hAnsiTheme="minorHAnsi" w:cstheme="minorHAnsi"/>
                  <w:color w:val="242424"/>
                  <w:sz w:val="36"/>
                  <w:szCs w:val="36"/>
                  <w:highlight w:val="cyan"/>
                  <w:shd w:val="clear" w:color="auto" w:fill="FFFFFF"/>
                  <w:rPrChange w:id="426" w:author="Allison Adams" w:date="2023-06-12T14:58:00Z">
                    <w:rPr>
                      <w:rFonts w:ascii="Wingdings" w:hAnsi="Wingdings" w:cs="Segoe UI"/>
                      <w:color w:val="242424"/>
                      <w:sz w:val="36"/>
                      <w:szCs w:val="36"/>
                      <w:shd w:val="clear" w:color="auto" w:fill="FFFFFF"/>
                    </w:rPr>
                  </w:rPrChange>
                </w:rPr>
                <w:t>ü</w:t>
              </w:r>
            </w:ins>
          </w:p>
        </w:tc>
        <w:tc>
          <w:tcPr>
            <w:tcW w:w="1940" w:type="dxa"/>
          </w:tcPr>
          <w:p w14:paraId="0C7DF47D" w14:textId="77C51DFE" w:rsidR="00BA53AA" w:rsidRPr="0054489A" w:rsidRDefault="00BA53AA" w:rsidP="007E1F5E">
            <w:pPr>
              <w:cnfStyle w:val="000000100000" w:firstRow="0" w:lastRow="0" w:firstColumn="0" w:lastColumn="0" w:oddVBand="0" w:evenVBand="0" w:oddHBand="1" w:evenHBand="0" w:firstRowFirstColumn="0" w:firstRowLastColumn="0" w:lastRowFirstColumn="0" w:lastRowLastColumn="0"/>
              <w:rPr>
                <w:ins w:id="427" w:author="Allison Adams" w:date="2023-05-08T18:55:00Z"/>
                <w:rFonts w:asciiTheme="minorHAnsi" w:hAnsiTheme="minorHAnsi" w:cstheme="minorHAnsi"/>
                <w:color w:val="242424"/>
                <w:sz w:val="18"/>
                <w:szCs w:val="18"/>
                <w:shd w:val="clear" w:color="auto" w:fill="FFFFFF"/>
                <w:rPrChange w:id="428" w:author="Allison Adams" w:date="2023-06-12T14:58:00Z">
                  <w:rPr>
                    <w:ins w:id="429" w:author="Allison Adams" w:date="2023-05-08T18:55:00Z"/>
                    <w:rFonts w:ascii="Segoe UI" w:hAnsi="Segoe UI" w:cs="Segoe UI"/>
                    <w:color w:val="242424"/>
                    <w:sz w:val="18"/>
                    <w:szCs w:val="18"/>
                    <w:shd w:val="clear" w:color="auto" w:fill="FFFFFF"/>
                  </w:rPr>
                </w:rPrChange>
              </w:rPr>
            </w:pPr>
            <w:ins w:id="430" w:author="Allison Adams" w:date="2023-05-08T19:01:00Z">
              <w:r w:rsidRPr="0054489A">
                <w:rPr>
                  <w:rFonts w:asciiTheme="minorHAnsi" w:hAnsiTheme="minorHAnsi" w:cstheme="minorHAnsi"/>
                  <w:color w:val="242424"/>
                  <w:sz w:val="18"/>
                  <w:szCs w:val="18"/>
                  <w:shd w:val="clear" w:color="auto" w:fill="FFFFFF"/>
                  <w:rPrChange w:id="431" w:author="Allison Adams" w:date="2023-06-12T14:58:00Z">
                    <w:rPr>
                      <w:rFonts w:ascii="Segoe UI" w:hAnsi="Segoe UI" w:cs="Segoe UI"/>
                      <w:color w:val="242424"/>
                      <w:sz w:val="18"/>
                      <w:szCs w:val="18"/>
                      <w:shd w:val="clear" w:color="auto" w:fill="FFFFFF"/>
                    </w:rPr>
                  </w:rPrChange>
                </w:rPr>
                <w:t>Taxa totals</w:t>
              </w:r>
            </w:ins>
            <w:ins w:id="432" w:author="Allison Adams" w:date="2023-05-08T18:55:00Z">
              <w:r w:rsidRPr="0054489A">
                <w:rPr>
                  <w:rFonts w:asciiTheme="minorHAnsi" w:hAnsiTheme="minorHAnsi" w:cstheme="minorHAnsi"/>
                  <w:color w:val="242424"/>
                  <w:sz w:val="18"/>
                  <w:szCs w:val="18"/>
                  <w:shd w:val="clear" w:color="auto" w:fill="FFFFFF"/>
                  <w:rPrChange w:id="433" w:author="Allison Adams" w:date="2023-06-12T14:58:00Z">
                    <w:rPr>
                      <w:rFonts w:ascii="Segoe UI" w:hAnsi="Segoe UI" w:cs="Segoe UI"/>
                      <w:color w:val="242424"/>
                      <w:sz w:val="18"/>
                      <w:szCs w:val="18"/>
                      <w:shd w:val="clear" w:color="auto" w:fill="FFFFFF"/>
                    </w:rPr>
                  </w:rPrChange>
                </w:rPr>
                <w:t xml:space="preserve"> </w:t>
              </w:r>
            </w:ins>
            <w:ins w:id="434" w:author="Allison Adams" w:date="2023-05-08T19:01:00Z">
              <w:r w:rsidRPr="0054489A">
                <w:rPr>
                  <w:rFonts w:asciiTheme="minorHAnsi" w:hAnsiTheme="minorHAnsi" w:cstheme="minorHAnsi"/>
                  <w:color w:val="242424"/>
                  <w:sz w:val="18"/>
                  <w:szCs w:val="18"/>
                  <w:shd w:val="clear" w:color="auto" w:fill="FFFFFF"/>
                  <w:rPrChange w:id="435" w:author="Allison Adams" w:date="2023-06-12T14:58:00Z">
                    <w:rPr>
                      <w:rFonts w:ascii="Segoe UI" w:hAnsi="Segoe UI" w:cs="Segoe UI"/>
                      <w:color w:val="242424"/>
                      <w:sz w:val="18"/>
                      <w:szCs w:val="18"/>
                      <w:shd w:val="clear" w:color="auto" w:fill="FFFFFF"/>
                    </w:rPr>
                  </w:rPrChange>
                </w:rPr>
                <w:t xml:space="preserve">combined </w:t>
              </w:r>
            </w:ins>
            <w:ins w:id="436" w:author="Allison Adams" w:date="2023-05-08T18:55:00Z">
              <w:r w:rsidRPr="0054489A">
                <w:rPr>
                  <w:rFonts w:asciiTheme="minorHAnsi" w:hAnsiTheme="minorHAnsi" w:cstheme="minorHAnsi"/>
                  <w:color w:val="242424"/>
                  <w:sz w:val="18"/>
                  <w:szCs w:val="18"/>
                  <w:shd w:val="clear" w:color="auto" w:fill="FFFFFF"/>
                  <w:rPrChange w:id="437" w:author="Allison Adams" w:date="2023-06-12T14:58:00Z">
                    <w:rPr>
                      <w:rFonts w:ascii="Segoe UI" w:hAnsi="Segoe UI" w:cs="Segoe UI"/>
                      <w:color w:val="242424"/>
                      <w:sz w:val="18"/>
                      <w:szCs w:val="18"/>
                      <w:shd w:val="clear" w:color="auto" w:fill="FFFFFF"/>
                    </w:rPr>
                  </w:rPrChange>
                </w:rPr>
                <w:t>across all sampling events</w:t>
              </w:r>
            </w:ins>
          </w:p>
        </w:tc>
        <w:tc>
          <w:tcPr>
            <w:tcW w:w="2937" w:type="dxa"/>
          </w:tcPr>
          <w:p w14:paraId="7CCE3A35" w14:textId="5B021C22" w:rsidR="00BA53AA" w:rsidRPr="0054489A" w:rsidRDefault="00BA53AA" w:rsidP="007E1F5E">
            <w:pPr>
              <w:cnfStyle w:val="000000100000" w:firstRow="0" w:lastRow="0" w:firstColumn="0" w:lastColumn="0" w:oddVBand="0" w:evenVBand="0" w:oddHBand="1" w:evenHBand="0" w:firstRowFirstColumn="0" w:firstRowLastColumn="0" w:lastRowFirstColumn="0" w:lastRowLastColumn="0"/>
              <w:rPr>
                <w:ins w:id="438" w:author="Allison Adams" w:date="2023-05-08T18:56:00Z"/>
                <w:rFonts w:asciiTheme="minorHAnsi" w:hAnsiTheme="minorHAnsi" w:cstheme="minorHAnsi"/>
                <w:color w:val="242424"/>
                <w:sz w:val="18"/>
                <w:szCs w:val="18"/>
                <w:shd w:val="clear" w:color="auto" w:fill="FFFFFF"/>
                <w:rPrChange w:id="439" w:author="Allison Adams" w:date="2023-06-12T14:58:00Z">
                  <w:rPr>
                    <w:ins w:id="440" w:author="Allison Adams" w:date="2023-05-08T18:56:00Z"/>
                    <w:rFonts w:ascii="Segoe UI" w:hAnsi="Segoe UI" w:cs="Segoe UI"/>
                    <w:color w:val="242424"/>
                    <w:sz w:val="18"/>
                    <w:szCs w:val="18"/>
                    <w:shd w:val="clear" w:color="auto" w:fill="FFFFFF"/>
                  </w:rPr>
                </w:rPrChange>
              </w:rPr>
            </w:pPr>
            <w:ins w:id="441" w:author="Allison Adams" w:date="2023-05-08T18:56:00Z">
              <w:r w:rsidRPr="0054489A">
                <w:rPr>
                  <w:rFonts w:asciiTheme="minorHAnsi" w:hAnsiTheme="minorHAnsi" w:cstheme="minorHAnsi"/>
                  <w:color w:val="242424"/>
                  <w:sz w:val="18"/>
                  <w:szCs w:val="18"/>
                  <w:shd w:val="clear" w:color="auto" w:fill="FFFFFF"/>
                  <w:rPrChange w:id="442" w:author="Allison Adams" w:date="2023-06-12T14:58:00Z">
                    <w:rPr>
                      <w:rFonts w:ascii="Segoe UI" w:hAnsi="Segoe UI" w:cs="Segoe UI"/>
                      <w:color w:val="242424"/>
                      <w:sz w:val="18"/>
                      <w:szCs w:val="18"/>
                      <w:shd w:val="clear" w:color="auto" w:fill="FFFFFF"/>
                    </w:rPr>
                  </w:rPrChange>
                </w:rPr>
                <w:t>03_calcs_BiomassEtc.R</w:t>
              </w:r>
            </w:ins>
          </w:p>
          <w:p w14:paraId="7039D0D6" w14:textId="77777777" w:rsidR="00BA53AA" w:rsidRPr="0054489A" w:rsidRDefault="00BA53AA" w:rsidP="007E1F5E">
            <w:pPr>
              <w:cnfStyle w:val="000000100000" w:firstRow="0" w:lastRow="0" w:firstColumn="0" w:lastColumn="0" w:oddVBand="0" w:evenVBand="0" w:oddHBand="1" w:evenHBand="0" w:firstRowFirstColumn="0" w:firstRowLastColumn="0" w:lastRowFirstColumn="0" w:lastRowLastColumn="0"/>
              <w:rPr>
                <w:ins w:id="443" w:author="Allison Adams" w:date="2023-05-08T18:57:00Z"/>
                <w:rFonts w:asciiTheme="minorHAnsi" w:hAnsiTheme="minorHAnsi" w:cstheme="minorHAnsi"/>
                <w:color w:val="242424"/>
                <w:sz w:val="18"/>
                <w:szCs w:val="18"/>
                <w:shd w:val="clear" w:color="auto" w:fill="FFFFFF"/>
                <w:rPrChange w:id="444" w:author="Allison Adams" w:date="2023-06-12T14:58:00Z">
                  <w:rPr>
                    <w:ins w:id="445" w:author="Allison Adams" w:date="2023-05-08T18:57:00Z"/>
                    <w:rFonts w:ascii="Segoe UI" w:hAnsi="Segoe UI" w:cs="Segoe UI"/>
                    <w:color w:val="242424"/>
                    <w:sz w:val="18"/>
                    <w:szCs w:val="18"/>
                    <w:shd w:val="clear" w:color="auto" w:fill="FFFFFF"/>
                  </w:rPr>
                </w:rPrChange>
              </w:rPr>
            </w:pPr>
            <w:proofErr w:type="spellStart"/>
            <w:ins w:id="446" w:author="Allison Adams" w:date="2023-05-08T18:55:00Z">
              <w:r w:rsidRPr="0054489A">
                <w:rPr>
                  <w:rFonts w:asciiTheme="minorHAnsi" w:hAnsiTheme="minorHAnsi" w:cstheme="minorHAnsi"/>
                  <w:color w:val="242424"/>
                  <w:sz w:val="18"/>
                  <w:szCs w:val="18"/>
                  <w:shd w:val="clear" w:color="auto" w:fill="FFFFFF"/>
                  <w:rPrChange w:id="447" w:author="Allison Adams" w:date="2023-06-12T14:58:00Z">
                    <w:rPr>
                      <w:rFonts w:ascii="Segoe UI" w:hAnsi="Segoe UI" w:cs="Segoe UI"/>
                      <w:color w:val="242424"/>
                      <w:sz w:val="18"/>
                      <w:szCs w:val="18"/>
                      <w:shd w:val="clear" w:color="auto" w:fill="FFFFFF"/>
                    </w:rPr>
                  </w:rPrChange>
                </w:rPr>
                <w:t>IRbioOverall.Rdata</w:t>
              </w:r>
            </w:ins>
            <w:proofErr w:type="spellEnd"/>
          </w:p>
          <w:p w14:paraId="7B1F16B4" w14:textId="433A6682" w:rsidR="00BA53AA" w:rsidRPr="0054489A" w:rsidRDefault="00BA53AA" w:rsidP="007E1F5E">
            <w:pPr>
              <w:cnfStyle w:val="000000100000" w:firstRow="0" w:lastRow="0" w:firstColumn="0" w:lastColumn="0" w:oddVBand="0" w:evenVBand="0" w:oddHBand="1" w:evenHBand="0" w:firstRowFirstColumn="0" w:firstRowLastColumn="0" w:lastRowFirstColumn="0" w:lastRowLastColumn="0"/>
              <w:rPr>
                <w:ins w:id="448" w:author="Allison Adams" w:date="2023-05-12T13:29:00Z"/>
                <w:rFonts w:asciiTheme="minorHAnsi" w:hAnsiTheme="minorHAnsi" w:cstheme="minorHAnsi"/>
                <w:color w:val="242424"/>
                <w:sz w:val="18"/>
                <w:szCs w:val="18"/>
                <w:shd w:val="clear" w:color="auto" w:fill="FFFFFF"/>
                <w:rPrChange w:id="449" w:author="Allison Adams" w:date="2023-06-12T14:58:00Z">
                  <w:rPr>
                    <w:ins w:id="450" w:author="Allison Adams" w:date="2023-05-12T13:29:00Z"/>
                    <w:rFonts w:ascii="Segoe UI" w:hAnsi="Segoe UI" w:cs="Segoe UI"/>
                    <w:color w:val="242424"/>
                    <w:sz w:val="18"/>
                    <w:szCs w:val="18"/>
                    <w:shd w:val="clear" w:color="auto" w:fill="FFFFFF"/>
                  </w:rPr>
                </w:rPrChange>
              </w:rPr>
            </w:pPr>
            <w:ins w:id="451" w:author="Allison Adams" w:date="2023-05-08T19:00:00Z">
              <w:r w:rsidRPr="0054489A">
                <w:rPr>
                  <w:rFonts w:asciiTheme="minorHAnsi" w:hAnsiTheme="minorHAnsi" w:cstheme="minorHAnsi"/>
                  <w:color w:val="242424"/>
                  <w:sz w:val="18"/>
                  <w:szCs w:val="18"/>
                  <w:shd w:val="clear" w:color="auto" w:fill="FFFFFF"/>
                  <w:rPrChange w:id="452" w:author="Allison Adams" w:date="2023-06-12T14:58:00Z">
                    <w:rPr>
                      <w:rFonts w:ascii="Segoe UI" w:hAnsi="Segoe UI" w:cs="Segoe UI"/>
                      <w:color w:val="242424"/>
                      <w:sz w:val="18"/>
                      <w:szCs w:val="18"/>
                      <w:shd w:val="clear" w:color="auto" w:fill="FFFFFF"/>
                    </w:rPr>
                  </w:rPrChange>
                </w:rPr>
                <w:t>IRbio_AllEventsCo</w:t>
              </w:r>
            </w:ins>
            <w:ins w:id="453" w:author="Allison Adams" w:date="2023-05-08T19:01:00Z">
              <w:r w:rsidRPr="0054489A">
                <w:rPr>
                  <w:rFonts w:asciiTheme="minorHAnsi" w:hAnsiTheme="minorHAnsi" w:cstheme="minorHAnsi"/>
                  <w:color w:val="242424"/>
                  <w:sz w:val="18"/>
                  <w:szCs w:val="18"/>
                  <w:shd w:val="clear" w:color="auto" w:fill="FFFFFF"/>
                  <w:rPrChange w:id="454" w:author="Allison Adams" w:date="2023-06-12T14:58:00Z">
                    <w:rPr>
                      <w:rFonts w:ascii="Segoe UI" w:hAnsi="Segoe UI" w:cs="Segoe UI"/>
                      <w:color w:val="242424"/>
                      <w:sz w:val="18"/>
                      <w:szCs w:val="18"/>
                      <w:shd w:val="clear" w:color="auto" w:fill="FFFFFF"/>
                    </w:rPr>
                  </w:rPrChange>
                </w:rPr>
                <w:t>mbined_plot.pdf</w:t>
              </w:r>
            </w:ins>
            <w:ins w:id="455" w:author="Allison Adams" w:date="2023-05-12T13:30:00Z">
              <w:r w:rsidR="007F6115" w:rsidRPr="0054489A">
                <w:rPr>
                  <w:rFonts w:asciiTheme="minorHAnsi" w:hAnsiTheme="minorHAnsi" w:cstheme="minorHAnsi"/>
                  <w:color w:val="242424"/>
                  <w:sz w:val="18"/>
                  <w:szCs w:val="18"/>
                  <w:shd w:val="clear" w:color="auto" w:fill="FFFFFF"/>
                  <w:rPrChange w:id="456" w:author="Allison Adams" w:date="2023-06-12T14:58:00Z">
                    <w:rPr>
                      <w:rFonts w:ascii="Segoe UI" w:hAnsi="Segoe UI" w:cs="Segoe UI"/>
                      <w:color w:val="242424"/>
                      <w:sz w:val="18"/>
                      <w:szCs w:val="18"/>
                      <w:shd w:val="clear" w:color="auto" w:fill="FFFFFF"/>
                    </w:rPr>
                  </w:rPrChange>
                </w:rPr>
                <w:t xml:space="preserve">, this has </w:t>
              </w:r>
            </w:ins>
            <w:ins w:id="457" w:author="Allison Adams" w:date="2023-05-12T13:31:00Z">
              <w:r w:rsidR="007F6115" w:rsidRPr="0054489A">
                <w:rPr>
                  <w:rFonts w:asciiTheme="minorHAnsi" w:hAnsiTheme="minorHAnsi" w:cstheme="minorHAnsi"/>
                  <w:color w:val="242424"/>
                  <w:sz w:val="18"/>
                  <w:szCs w:val="18"/>
                  <w:shd w:val="clear" w:color="auto" w:fill="FFFFFF"/>
                  <w:rPrChange w:id="458" w:author="Allison Adams" w:date="2023-06-12T14:58:00Z">
                    <w:rPr>
                      <w:rFonts w:ascii="Segoe UI" w:hAnsi="Segoe UI" w:cs="Segoe UI"/>
                      <w:color w:val="242424"/>
                      <w:sz w:val="18"/>
                      <w:szCs w:val="18"/>
                      <w:shd w:val="clear" w:color="auto" w:fill="FFFFFF"/>
                    </w:rPr>
                  </w:rPrChange>
                </w:rPr>
                <w:t>a dot for each</w:t>
              </w:r>
            </w:ins>
            <w:ins w:id="459" w:author="Allison Adams" w:date="2023-05-12T13:30:00Z">
              <w:r w:rsidR="007F6115" w:rsidRPr="0054489A">
                <w:rPr>
                  <w:rFonts w:asciiTheme="minorHAnsi" w:hAnsiTheme="minorHAnsi" w:cstheme="minorHAnsi"/>
                  <w:color w:val="242424"/>
                  <w:sz w:val="18"/>
                  <w:szCs w:val="18"/>
                  <w:shd w:val="clear" w:color="auto" w:fill="FFFFFF"/>
                  <w:rPrChange w:id="460" w:author="Allison Adams" w:date="2023-06-12T14:58:00Z">
                    <w:rPr>
                      <w:rFonts w:ascii="Segoe UI" w:hAnsi="Segoe UI" w:cs="Segoe UI"/>
                      <w:color w:val="242424"/>
                      <w:sz w:val="18"/>
                      <w:szCs w:val="18"/>
                      <w:shd w:val="clear" w:color="auto" w:fill="FFFFFF"/>
                    </w:rPr>
                  </w:rPrChange>
                </w:rPr>
                <w:t xml:space="preserve"> event </w:t>
              </w:r>
            </w:ins>
          </w:p>
          <w:p w14:paraId="1F15D631" w14:textId="77777777" w:rsidR="007F6115" w:rsidRPr="0054489A" w:rsidRDefault="007F6115" w:rsidP="007E1F5E">
            <w:pPr>
              <w:cnfStyle w:val="000000100000" w:firstRow="0" w:lastRow="0" w:firstColumn="0" w:lastColumn="0" w:oddVBand="0" w:evenVBand="0" w:oddHBand="1" w:evenHBand="0" w:firstRowFirstColumn="0" w:firstRowLastColumn="0" w:lastRowFirstColumn="0" w:lastRowLastColumn="0"/>
              <w:rPr>
                <w:ins w:id="461" w:author="Allison Adams" w:date="2023-05-12T13:44:00Z"/>
                <w:rFonts w:asciiTheme="minorHAnsi" w:hAnsiTheme="minorHAnsi" w:cstheme="minorHAnsi"/>
                <w:color w:val="242424"/>
                <w:sz w:val="18"/>
                <w:szCs w:val="18"/>
                <w:shd w:val="clear" w:color="auto" w:fill="FFFFFF"/>
                <w:rPrChange w:id="462" w:author="Allison Adams" w:date="2023-06-12T14:58:00Z">
                  <w:rPr>
                    <w:ins w:id="463" w:author="Allison Adams" w:date="2023-05-12T13:44:00Z"/>
                    <w:rFonts w:ascii="Segoe UI" w:hAnsi="Segoe UI" w:cs="Segoe UI"/>
                    <w:color w:val="242424"/>
                    <w:sz w:val="18"/>
                    <w:szCs w:val="18"/>
                    <w:shd w:val="clear" w:color="auto" w:fill="FFFFFF"/>
                  </w:rPr>
                </w:rPrChange>
              </w:rPr>
            </w:pPr>
            <w:ins w:id="464" w:author="Allison Adams" w:date="2023-05-12T13:29:00Z">
              <w:r w:rsidRPr="0054489A">
                <w:rPr>
                  <w:rFonts w:asciiTheme="minorHAnsi" w:hAnsiTheme="minorHAnsi" w:cstheme="minorHAnsi"/>
                  <w:color w:val="242424"/>
                  <w:sz w:val="18"/>
                  <w:szCs w:val="18"/>
                  <w:shd w:val="clear" w:color="auto" w:fill="FFFFFF"/>
                  <w:rPrChange w:id="465" w:author="Allison Adams" w:date="2023-06-12T14:58:00Z">
                    <w:rPr>
                      <w:rFonts w:ascii="Segoe UI" w:hAnsi="Segoe UI" w:cs="Segoe UI"/>
                      <w:color w:val="242424"/>
                      <w:sz w:val="18"/>
                      <w:szCs w:val="18"/>
                      <w:shd w:val="clear" w:color="auto" w:fill="FFFFFF"/>
                    </w:rPr>
                  </w:rPrChange>
                </w:rPr>
                <w:t>IRbio_allEvents.pdf</w:t>
              </w:r>
            </w:ins>
            <w:ins w:id="466" w:author="Allison Adams" w:date="2023-05-12T13:30:00Z">
              <w:r w:rsidRPr="0054489A">
                <w:rPr>
                  <w:rFonts w:asciiTheme="minorHAnsi" w:hAnsiTheme="minorHAnsi" w:cstheme="minorHAnsi"/>
                  <w:color w:val="242424"/>
                  <w:sz w:val="18"/>
                  <w:szCs w:val="18"/>
                  <w:shd w:val="clear" w:color="auto" w:fill="FFFFFF"/>
                  <w:rPrChange w:id="467" w:author="Allison Adams" w:date="2023-06-12T14:58:00Z">
                    <w:rPr>
                      <w:rFonts w:ascii="Segoe UI" w:hAnsi="Segoe UI" w:cs="Segoe UI"/>
                      <w:color w:val="242424"/>
                      <w:sz w:val="18"/>
                      <w:szCs w:val="18"/>
                      <w:shd w:val="clear" w:color="auto" w:fill="FFFFFF"/>
                    </w:rPr>
                  </w:rPrChange>
                </w:rPr>
                <w:t>, this has means</w:t>
              </w:r>
            </w:ins>
          </w:p>
          <w:p w14:paraId="57191608" w14:textId="0147C463" w:rsidR="00985EDB" w:rsidRPr="0054489A" w:rsidRDefault="00985EDB" w:rsidP="007E1F5E">
            <w:pPr>
              <w:cnfStyle w:val="000000100000" w:firstRow="0" w:lastRow="0" w:firstColumn="0" w:lastColumn="0" w:oddVBand="0" w:evenVBand="0" w:oddHBand="1" w:evenHBand="0" w:firstRowFirstColumn="0" w:firstRowLastColumn="0" w:lastRowFirstColumn="0" w:lastRowLastColumn="0"/>
              <w:rPr>
                <w:ins w:id="468" w:author="Allison Adams" w:date="2023-05-08T18:55:00Z"/>
                <w:rFonts w:asciiTheme="minorHAnsi" w:hAnsiTheme="minorHAnsi" w:cstheme="minorHAnsi"/>
                <w:color w:val="242424"/>
                <w:sz w:val="18"/>
                <w:szCs w:val="18"/>
                <w:shd w:val="clear" w:color="auto" w:fill="FFFFFF"/>
                <w:rPrChange w:id="469" w:author="Allison Adams" w:date="2023-06-12T14:58:00Z">
                  <w:rPr>
                    <w:ins w:id="470" w:author="Allison Adams" w:date="2023-05-08T18:55:00Z"/>
                    <w:rFonts w:ascii="Segoe UI" w:hAnsi="Segoe UI" w:cs="Segoe UI"/>
                    <w:color w:val="242424"/>
                    <w:sz w:val="18"/>
                    <w:szCs w:val="18"/>
                    <w:shd w:val="clear" w:color="auto" w:fill="FFFFFF"/>
                  </w:rPr>
                </w:rPrChange>
              </w:rPr>
            </w:pPr>
            <w:ins w:id="471" w:author="Allison Adams" w:date="2023-05-12T13:44:00Z">
              <w:r w:rsidRPr="0054489A">
                <w:rPr>
                  <w:rFonts w:asciiTheme="minorHAnsi" w:hAnsiTheme="minorHAnsi" w:cstheme="minorHAnsi"/>
                  <w:color w:val="242424"/>
                  <w:sz w:val="18"/>
                  <w:szCs w:val="18"/>
                  <w:shd w:val="clear" w:color="auto" w:fill="FFFFFF"/>
                  <w:rPrChange w:id="472" w:author="Allison Adams" w:date="2023-06-12T14:58:00Z">
                    <w:rPr>
                      <w:rFonts w:ascii="Segoe UI" w:hAnsi="Segoe UI" w:cs="Segoe UI"/>
                      <w:color w:val="242424"/>
                      <w:sz w:val="18"/>
                      <w:szCs w:val="18"/>
                      <w:shd w:val="clear" w:color="auto" w:fill="FFFFFF"/>
                    </w:rPr>
                  </w:rPrChange>
                </w:rPr>
                <w:t>This is essentially the same as the cell size plot above</w:t>
              </w:r>
            </w:ins>
          </w:p>
        </w:tc>
        <w:tc>
          <w:tcPr>
            <w:tcW w:w="1314" w:type="dxa"/>
          </w:tcPr>
          <w:p w14:paraId="786F1AB4" w14:textId="77777777" w:rsidR="00BA53AA" w:rsidRPr="0054489A" w:rsidRDefault="00BA53AA" w:rsidP="007E1F5E">
            <w:pPr>
              <w:cnfStyle w:val="000000100000" w:firstRow="0" w:lastRow="0" w:firstColumn="0" w:lastColumn="0" w:oddVBand="0" w:evenVBand="0" w:oddHBand="1" w:evenHBand="0" w:firstRowFirstColumn="0" w:firstRowLastColumn="0" w:lastRowFirstColumn="0" w:lastRowLastColumn="0"/>
              <w:rPr>
                <w:ins w:id="473" w:author="Allison Adams" w:date="2023-05-08T18:55:00Z"/>
                <w:rFonts w:asciiTheme="minorHAnsi" w:hAnsiTheme="minorHAnsi" w:cstheme="minorHAnsi"/>
                <w:color w:val="242424"/>
                <w:sz w:val="18"/>
                <w:szCs w:val="18"/>
                <w:shd w:val="clear" w:color="auto" w:fill="FFFFFF"/>
                <w:rPrChange w:id="474" w:author="Allison Adams" w:date="2023-06-12T14:58:00Z">
                  <w:rPr>
                    <w:ins w:id="475" w:author="Allison Adams" w:date="2023-05-08T18:55:00Z"/>
                    <w:rFonts w:ascii="Segoe UI" w:hAnsi="Segoe UI" w:cs="Segoe UI"/>
                    <w:color w:val="242424"/>
                    <w:sz w:val="18"/>
                    <w:szCs w:val="18"/>
                    <w:shd w:val="clear" w:color="auto" w:fill="FFFFFF"/>
                  </w:rPr>
                </w:rPrChange>
              </w:rPr>
            </w:pPr>
          </w:p>
        </w:tc>
        <w:tc>
          <w:tcPr>
            <w:tcW w:w="940" w:type="dxa"/>
          </w:tcPr>
          <w:p w14:paraId="59605783" w14:textId="77777777" w:rsidR="00BA53AA" w:rsidRPr="0054489A" w:rsidRDefault="00BA53AA" w:rsidP="007E1F5E">
            <w:pPr>
              <w:cnfStyle w:val="000000100000" w:firstRow="0" w:lastRow="0" w:firstColumn="0" w:lastColumn="0" w:oddVBand="0" w:evenVBand="0" w:oddHBand="1" w:evenHBand="0" w:firstRowFirstColumn="0" w:firstRowLastColumn="0" w:lastRowFirstColumn="0" w:lastRowLastColumn="0"/>
              <w:rPr>
                <w:ins w:id="476" w:author="Allison Adams" w:date="2023-05-08T18:55:00Z"/>
                <w:rFonts w:asciiTheme="minorHAnsi" w:hAnsiTheme="minorHAnsi" w:cstheme="minorHAnsi"/>
                <w:color w:val="242424"/>
                <w:sz w:val="18"/>
                <w:szCs w:val="18"/>
                <w:shd w:val="clear" w:color="auto" w:fill="FFFFFF"/>
                <w:rPrChange w:id="477" w:author="Allison Adams" w:date="2023-06-12T14:58:00Z">
                  <w:rPr>
                    <w:ins w:id="478" w:author="Allison Adams" w:date="2023-05-08T18:55:00Z"/>
                    <w:rFonts w:ascii="Segoe UI" w:hAnsi="Segoe UI" w:cs="Segoe UI"/>
                    <w:color w:val="242424"/>
                    <w:sz w:val="18"/>
                    <w:szCs w:val="18"/>
                    <w:shd w:val="clear" w:color="auto" w:fill="FFFFFF"/>
                  </w:rPr>
                </w:rPrChange>
              </w:rPr>
            </w:pPr>
          </w:p>
        </w:tc>
      </w:tr>
      <w:tr w:rsidR="00985EDB" w:rsidRPr="0054489A" w14:paraId="32CB7174" w14:textId="77777777" w:rsidTr="00F73366">
        <w:trPr>
          <w:ins w:id="479" w:author="Allison Adams" w:date="2023-05-12T13:43:00Z"/>
        </w:trPr>
        <w:tc>
          <w:tcPr>
            <w:cnfStyle w:val="001000000000" w:firstRow="0" w:lastRow="0" w:firstColumn="1" w:lastColumn="0" w:oddVBand="0" w:evenVBand="0" w:oddHBand="0" w:evenHBand="0" w:firstRowFirstColumn="0" w:firstRowLastColumn="0" w:lastRowFirstColumn="0" w:lastRowLastColumn="0"/>
            <w:tcW w:w="1439" w:type="dxa"/>
            <w:vMerge/>
          </w:tcPr>
          <w:p w14:paraId="2502B4BC" w14:textId="77777777" w:rsidR="00985EDB" w:rsidRPr="0054489A" w:rsidRDefault="00985EDB" w:rsidP="007E1F5E">
            <w:pPr>
              <w:rPr>
                <w:ins w:id="480" w:author="Allison Adams" w:date="2023-05-12T13:43:00Z"/>
                <w:rFonts w:asciiTheme="minorHAnsi" w:hAnsiTheme="minorHAnsi" w:cstheme="minorHAnsi"/>
                <w:color w:val="242424"/>
                <w:sz w:val="23"/>
                <w:szCs w:val="23"/>
                <w:shd w:val="clear" w:color="auto" w:fill="FFFFFF"/>
                <w:rPrChange w:id="481" w:author="Allison Adams" w:date="2023-06-12T14:58:00Z">
                  <w:rPr>
                    <w:ins w:id="482" w:author="Allison Adams" w:date="2023-05-12T13:43:00Z"/>
                    <w:rFonts w:ascii="Segoe UI" w:hAnsi="Segoe UI" w:cs="Segoe UI"/>
                    <w:color w:val="242424"/>
                    <w:sz w:val="23"/>
                    <w:szCs w:val="23"/>
                    <w:shd w:val="clear" w:color="auto" w:fill="FFFFFF"/>
                  </w:rPr>
                </w:rPrChange>
              </w:rPr>
            </w:pPr>
          </w:p>
        </w:tc>
        <w:tc>
          <w:tcPr>
            <w:tcW w:w="790" w:type="dxa"/>
            <w:vAlign w:val="center"/>
          </w:tcPr>
          <w:p w14:paraId="73DC63B0" w14:textId="3654EBFC" w:rsidR="00985EDB" w:rsidRPr="0054489A" w:rsidRDefault="007904A7">
            <w:pPr>
              <w:jc w:val="center"/>
              <w:cnfStyle w:val="000000000000" w:firstRow="0" w:lastRow="0" w:firstColumn="0" w:lastColumn="0" w:oddVBand="0" w:evenVBand="0" w:oddHBand="0" w:evenHBand="0" w:firstRowFirstColumn="0" w:firstRowLastColumn="0" w:lastRowFirstColumn="0" w:lastRowLastColumn="0"/>
              <w:rPr>
                <w:ins w:id="483" w:author="Allison Adams" w:date="2023-05-12T13:43:00Z"/>
                <w:rFonts w:asciiTheme="minorHAnsi" w:hAnsiTheme="minorHAnsi" w:cstheme="minorHAnsi"/>
                <w:color w:val="242424"/>
                <w:sz w:val="36"/>
                <w:szCs w:val="36"/>
                <w:shd w:val="clear" w:color="auto" w:fill="FFFFFF"/>
                <w:rPrChange w:id="484" w:author="Allison Adams" w:date="2023-06-12T14:58:00Z">
                  <w:rPr>
                    <w:ins w:id="485" w:author="Allison Adams" w:date="2023-05-12T13:43:00Z"/>
                    <w:rFonts w:ascii="Wingdings" w:hAnsi="Wingdings" w:cs="Segoe UI"/>
                    <w:color w:val="242424"/>
                    <w:sz w:val="36"/>
                    <w:szCs w:val="36"/>
                    <w:shd w:val="clear" w:color="auto" w:fill="FFFFFF"/>
                  </w:rPr>
                </w:rPrChange>
              </w:rPr>
            </w:pPr>
            <w:ins w:id="486" w:author="Allison Adams" w:date="2023-05-12T14:02:00Z">
              <w:r w:rsidRPr="0054489A">
                <w:rPr>
                  <w:rFonts w:asciiTheme="minorHAnsi" w:hAnsiTheme="minorHAnsi" w:cstheme="minorHAnsi"/>
                  <w:color w:val="242424"/>
                  <w:sz w:val="36"/>
                  <w:szCs w:val="36"/>
                  <w:highlight w:val="cyan"/>
                  <w:shd w:val="clear" w:color="auto" w:fill="FFFFFF"/>
                  <w:rPrChange w:id="487" w:author="Allison Adams" w:date="2023-06-12T14:58:00Z">
                    <w:rPr>
                      <w:rFonts w:ascii="Wingdings" w:hAnsi="Wingdings" w:cs="Segoe UI"/>
                      <w:color w:val="242424"/>
                      <w:sz w:val="36"/>
                      <w:szCs w:val="36"/>
                      <w:highlight w:val="cyan"/>
                      <w:shd w:val="clear" w:color="auto" w:fill="FFFFFF"/>
                    </w:rPr>
                  </w:rPrChange>
                </w:rPr>
                <w:t>ü</w:t>
              </w:r>
            </w:ins>
          </w:p>
        </w:tc>
        <w:tc>
          <w:tcPr>
            <w:tcW w:w="1940" w:type="dxa"/>
          </w:tcPr>
          <w:p w14:paraId="68E95D82" w14:textId="20F95C35" w:rsidR="00985EDB" w:rsidRPr="0054489A" w:rsidRDefault="00985EDB" w:rsidP="007E1F5E">
            <w:pPr>
              <w:cnfStyle w:val="000000000000" w:firstRow="0" w:lastRow="0" w:firstColumn="0" w:lastColumn="0" w:oddVBand="0" w:evenVBand="0" w:oddHBand="0" w:evenHBand="0" w:firstRowFirstColumn="0" w:firstRowLastColumn="0" w:lastRowFirstColumn="0" w:lastRowLastColumn="0"/>
              <w:rPr>
                <w:ins w:id="488" w:author="Allison Adams" w:date="2023-05-12T13:43:00Z"/>
                <w:rFonts w:asciiTheme="minorHAnsi" w:hAnsiTheme="minorHAnsi" w:cstheme="minorHAnsi"/>
                <w:color w:val="242424"/>
                <w:sz w:val="18"/>
                <w:szCs w:val="18"/>
                <w:shd w:val="clear" w:color="auto" w:fill="FFFFFF"/>
                <w:rPrChange w:id="489" w:author="Allison Adams" w:date="2023-06-12T14:58:00Z">
                  <w:rPr>
                    <w:ins w:id="490" w:author="Allison Adams" w:date="2023-05-12T13:43:00Z"/>
                    <w:rFonts w:ascii="Segoe UI" w:hAnsi="Segoe UI" w:cs="Segoe UI"/>
                    <w:color w:val="242424"/>
                    <w:sz w:val="18"/>
                    <w:szCs w:val="18"/>
                    <w:shd w:val="clear" w:color="auto" w:fill="FFFFFF"/>
                  </w:rPr>
                </w:rPrChange>
              </w:rPr>
            </w:pPr>
            <w:ins w:id="491" w:author="Allison Adams" w:date="2023-05-12T13:43:00Z">
              <w:r w:rsidRPr="0054489A">
                <w:rPr>
                  <w:rFonts w:asciiTheme="minorHAnsi" w:hAnsiTheme="minorHAnsi" w:cstheme="minorHAnsi"/>
                  <w:color w:val="242424"/>
                  <w:sz w:val="18"/>
                  <w:szCs w:val="18"/>
                  <w:shd w:val="clear" w:color="auto" w:fill="FFFFFF"/>
                  <w:rPrChange w:id="492" w:author="Allison Adams" w:date="2023-06-12T14:58:00Z">
                    <w:rPr>
                      <w:rFonts w:ascii="Segoe UI" w:hAnsi="Segoe UI" w:cs="Segoe UI"/>
                      <w:color w:val="242424"/>
                      <w:sz w:val="18"/>
                      <w:szCs w:val="18"/>
                      <w:shd w:val="clear" w:color="auto" w:fill="FFFFFF"/>
                    </w:rPr>
                  </w:rPrChange>
                </w:rPr>
                <w:t>Totals by Sampling Event</w:t>
              </w:r>
            </w:ins>
          </w:p>
        </w:tc>
        <w:tc>
          <w:tcPr>
            <w:tcW w:w="2937" w:type="dxa"/>
          </w:tcPr>
          <w:p w14:paraId="2D92B2EA" w14:textId="30DCDFDC" w:rsidR="00985EDB" w:rsidRPr="0054489A" w:rsidRDefault="00985EDB" w:rsidP="00985EDB">
            <w:pPr>
              <w:cnfStyle w:val="000000000000" w:firstRow="0" w:lastRow="0" w:firstColumn="0" w:lastColumn="0" w:oddVBand="0" w:evenVBand="0" w:oddHBand="0" w:evenHBand="0" w:firstRowFirstColumn="0" w:firstRowLastColumn="0" w:lastRowFirstColumn="0" w:lastRowLastColumn="0"/>
              <w:rPr>
                <w:ins w:id="493" w:author="Allison Adams" w:date="2023-05-12T13:43:00Z"/>
                <w:rFonts w:asciiTheme="minorHAnsi" w:hAnsiTheme="minorHAnsi" w:cstheme="minorHAnsi"/>
                <w:color w:val="242424"/>
                <w:sz w:val="18"/>
                <w:szCs w:val="18"/>
                <w:shd w:val="clear" w:color="auto" w:fill="FFFFFF"/>
                <w:rPrChange w:id="494" w:author="Allison Adams" w:date="2023-06-12T14:58:00Z">
                  <w:rPr>
                    <w:ins w:id="495" w:author="Allison Adams" w:date="2023-05-12T13:43:00Z"/>
                    <w:rFonts w:ascii="Segoe UI" w:hAnsi="Segoe UI" w:cs="Segoe UI"/>
                    <w:color w:val="242424"/>
                    <w:sz w:val="18"/>
                    <w:szCs w:val="18"/>
                    <w:shd w:val="clear" w:color="auto" w:fill="FFFFFF"/>
                  </w:rPr>
                </w:rPrChange>
              </w:rPr>
            </w:pPr>
            <w:ins w:id="496" w:author="Allison Adams" w:date="2023-05-12T13:43:00Z">
              <w:r w:rsidRPr="0054489A">
                <w:rPr>
                  <w:rFonts w:asciiTheme="minorHAnsi" w:hAnsiTheme="minorHAnsi" w:cstheme="minorHAnsi"/>
                  <w:color w:val="242424"/>
                  <w:sz w:val="18"/>
                  <w:szCs w:val="18"/>
                  <w:shd w:val="clear" w:color="auto" w:fill="FFFFFF"/>
                  <w:rPrChange w:id="497" w:author="Allison Adams" w:date="2023-06-12T14:58:00Z">
                    <w:rPr>
                      <w:rFonts w:ascii="Segoe UI" w:hAnsi="Segoe UI" w:cs="Segoe UI"/>
                      <w:color w:val="242424"/>
                      <w:sz w:val="18"/>
                      <w:szCs w:val="18"/>
                      <w:shd w:val="clear" w:color="auto" w:fill="FFFFFF"/>
                    </w:rPr>
                  </w:rPrChange>
                </w:rPr>
                <w:t xml:space="preserve">03_calcs_CR_FR.R, line </w:t>
              </w:r>
            </w:ins>
            <w:ins w:id="498" w:author="Allison Adams" w:date="2023-05-12T13:50:00Z">
              <w:r w:rsidR="00A279DF" w:rsidRPr="0054489A">
                <w:rPr>
                  <w:rFonts w:asciiTheme="minorHAnsi" w:hAnsiTheme="minorHAnsi" w:cstheme="minorHAnsi"/>
                  <w:color w:val="242424"/>
                  <w:sz w:val="18"/>
                  <w:szCs w:val="18"/>
                  <w:shd w:val="clear" w:color="auto" w:fill="FFFFFF"/>
                  <w:rPrChange w:id="499" w:author="Allison Adams" w:date="2023-06-12T14:58:00Z">
                    <w:rPr>
                      <w:rFonts w:ascii="Segoe UI" w:hAnsi="Segoe UI" w:cs="Segoe UI"/>
                      <w:color w:val="242424"/>
                      <w:sz w:val="18"/>
                      <w:szCs w:val="18"/>
                      <w:highlight w:val="red"/>
                      <w:shd w:val="clear" w:color="auto" w:fill="FFFFFF"/>
                    </w:rPr>
                  </w:rPrChange>
                </w:rPr>
                <w:t>310</w:t>
              </w:r>
            </w:ins>
          </w:p>
          <w:p w14:paraId="6FE6954B" w14:textId="2DCB81DC" w:rsidR="00985EDB" w:rsidRPr="0054489A" w:rsidRDefault="00A279DF" w:rsidP="00985EDB">
            <w:pPr>
              <w:cnfStyle w:val="000000000000" w:firstRow="0" w:lastRow="0" w:firstColumn="0" w:lastColumn="0" w:oddVBand="0" w:evenVBand="0" w:oddHBand="0" w:evenHBand="0" w:firstRowFirstColumn="0" w:firstRowLastColumn="0" w:lastRowFirstColumn="0" w:lastRowLastColumn="0"/>
              <w:rPr>
                <w:ins w:id="500" w:author="Allison Adams" w:date="2023-05-12T13:43:00Z"/>
                <w:rFonts w:asciiTheme="minorHAnsi" w:hAnsiTheme="minorHAnsi" w:cstheme="minorHAnsi"/>
                <w:color w:val="242424"/>
                <w:sz w:val="18"/>
                <w:szCs w:val="18"/>
                <w:shd w:val="clear" w:color="auto" w:fill="FFFFFF"/>
                <w:rPrChange w:id="501" w:author="Allison Adams" w:date="2023-06-12T14:58:00Z">
                  <w:rPr>
                    <w:ins w:id="502" w:author="Allison Adams" w:date="2023-05-12T13:43:00Z"/>
                    <w:rFonts w:ascii="Segoe UI" w:hAnsi="Segoe UI" w:cs="Segoe UI"/>
                    <w:color w:val="242424"/>
                    <w:sz w:val="18"/>
                    <w:szCs w:val="18"/>
                    <w:shd w:val="clear" w:color="auto" w:fill="FFFFFF"/>
                  </w:rPr>
                </w:rPrChange>
              </w:rPr>
            </w:pPr>
            <w:proofErr w:type="spellStart"/>
            <w:ins w:id="503" w:author="Allison Adams" w:date="2023-05-12T13:49:00Z">
              <w:r w:rsidRPr="0054489A">
                <w:rPr>
                  <w:rFonts w:asciiTheme="minorHAnsi" w:hAnsiTheme="minorHAnsi" w:cstheme="minorHAnsi"/>
                  <w:color w:val="242424"/>
                  <w:sz w:val="18"/>
                  <w:szCs w:val="18"/>
                  <w:shd w:val="clear" w:color="auto" w:fill="FFFFFF"/>
                  <w:rPrChange w:id="504" w:author="Allison Adams" w:date="2023-06-12T14:58:00Z">
                    <w:rPr>
                      <w:rFonts w:ascii="Segoe UI" w:hAnsi="Segoe UI" w:cs="Segoe UI"/>
                      <w:color w:val="242424"/>
                      <w:sz w:val="18"/>
                      <w:szCs w:val="18"/>
                      <w:shd w:val="clear" w:color="auto" w:fill="FFFFFF"/>
                    </w:rPr>
                  </w:rPrChange>
                </w:rPr>
                <w:t>IRbio_eventsOnly</w:t>
              </w:r>
            </w:ins>
            <w:ins w:id="505" w:author="Allison Adams" w:date="2023-05-12T13:43:00Z">
              <w:r w:rsidR="00985EDB" w:rsidRPr="0054489A">
                <w:rPr>
                  <w:rFonts w:asciiTheme="minorHAnsi" w:hAnsiTheme="minorHAnsi" w:cstheme="minorHAnsi"/>
                  <w:color w:val="242424"/>
                  <w:sz w:val="18"/>
                  <w:szCs w:val="18"/>
                  <w:shd w:val="clear" w:color="auto" w:fill="FFFFFF"/>
                  <w:rPrChange w:id="506" w:author="Allison Adams" w:date="2023-06-12T14:58:00Z">
                    <w:rPr>
                      <w:rFonts w:ascii="Segoe UI" w:hAnsi="Segoe UI" w:cs="Segoe UI"/>
                      <w:color w:val="242424"/>
                      <w:sz w:val="18"/>
                      <w:szCs w:val="18"/>
                      <w:shd w:val="clear" w:color="auto" w:fill="FFFFFF"/>
                    </w:rPr>
                  </w:rPrChange>
                </w:rPr>
                <w:t>.Rdata</w:t>
              </w:r>
              <w:proofErr w:type="spellEnd"/>
            </w:ins>
          </w:p>
          <w:p w14:paraId="7BFA59B9" w14:textId="3232397D" w:rsidR="00985EDB" w:rsidRPr="0054489A" w:rsidRDefault="00985EDB" w:rsidP="00985EDB">
            <w:pPr>
              <w:cnfStyle w:val="000000000000" w:firstRow="0" w:lastRow="0" w:firstColumn="0" w:lastColumn="0" w:oddVBand="0" w:evenVBand="0" w:oddHBand="0" w:evenHBand="0" w:firstRowFirstColumn="0" w:firstRowLastColumn="0" w:lastRowFirstColumn="0" w:lastRowLastColumn="0"/>
              <w:rPr>
                <w:ins w:id="507" w:author="Allison Adams" w:date="2023-05-12T13:43:00Z"/>
                <w:rFonts w:asciiTheme="minorHAnsi" w:hAnsiTheme="minorHAnsi" w:cstheme="minorHAnsi"/>
                <w:color w:val="242424"/>
                <w:sz w:val="18"/>
                <w:szCs w:val="18"/>
                <w:shd w:val="clear" w:color="auto" w:fill="FFFFFF"/>
                <w:rPrChange w:id="508" w:author="Allison Adams" w:date="2023-06-12T14:58:00Z">
                  <w:rPr>
                    <w:ins w:id="509" w:author="Allison Adams" w:date="2023-05-12T13:43:00Z"/>
                    <w:rFonts w:ascii="Segoe UI" w:hAnsi="Segoe UI" w:cs="Segoe UI"/>
                    <w:color w:val="242424"/>
                    <w:sz w:val="18"/>
                    <w:szCs w:val="18"/>
                    <w:shd w:val="clear" w:color="auto" w:fill="FFFFFF"/>
                  </w:rPr>
                </w:rPrChange>
              </w:rPr>
            </w:pPr>
            <w:ins w:id="510" w:author="Allison Adams" w:date="2023-05-12T13:43:00Z">
              <w:r w:rsidRPr="0054489A">
                <w:rPr>
                  <w:rFonts w:asciiTheme="minorHAnsi" w:hAnsiTheme="minorHAnsi" w:cstheme="minorHAnsi"/>
                  <w:color w:val="242424"/>
                  <w:sz w:val="18"/>
                  <w:szCs w:val="18"/>
                  <w:shd w:val="clear" w:color="auto" w:fill="FFFFFF"/>
                  <w:rPrChange w:id="511" w:author="Allison Adams" w:date="2023-06-12T14:58:00Z">
                    <w:rPr>
                      <w:rFonts w:ascii="Segoe UI" w:hAnsi="Segoe UI" w:cs="Segoe UI"/>
                      <w:color w:val="242424"/>
                      <w:sz w:val="18"/>
                      <w:szCs w:val="18"/>
                      <w:shd w:val="clear" w:color="auto" w:fill="FFFFFF"/>
                    </w:rPr>
                  </w:rPrChange>
                </w:rPr>
                <w:t xml:space="preserve">04_plots_IR_Top5.R, line </w:t>
              </w:r>
            </w:ins>
            <w:ins w:id="512" w:author="Allison Adams" w:date="2023-05-12T13:50:00Z">
              <w:r w:rsidR="00C52120" w:rsidRPr="0054489A">
                <w:rPr>
                  <w:rFonts w:asciiTheme="minorHAnsi" w:hAnsiTheme="minorHAnsi" w:cstheme="minorHAnsi"/>
                  <w:color w:val="242424"/>
                  <w:sz w:val="18"/>
                  <w:szCs w:val="18"/>
                  <w:shd w:val="clear" w:color="auto" w:fill="FFFFFF"/>
                  <w:rPrChange w:id="513" w:author="Allison Adams" w:date="2023-06-12T14:58:00Z">
                    <w:rPr>
                      <w:rFonts w:ascii="Segoe UI" w:hAnsi="Segoe UI" w:cs="Segoe UI"/>
                      <w:color w:val="242424"/>
                      <w:sz w:val="18"/>
                      <w:szCs w:val="18"/>
                      <w:highlight w:val="red"/>
                      <w:shd w:val="clear" w:color="auto" w:fill="FFFFFF"/>
                    </w:rPr>
                  </w:rPrChange>
                </w:rPr>
                <w:t>179</w:t>
              </w:r>
            </w:ins>
          </w:p>
          <w:p w14:paraId="5BB526C2" w14:textId="7899B380" w:rsidR="00985EDB" w:rsidRPr="0054489A" w:rsidRDefault="00985EDB" w:rsidP="007E1F5E">
            <w:pPr>
              <w:cnfStyle w:val="000000000000" w:firstRow="0" w:lastRow="0" w:firstColumn="0" w:lastColumn="0" w:oddVBand="0" w:evenVBand="0" w:oddHBand="0" w:evenHBand="0" w:firstRowFirstColumn="0" w:firstRowLastColumn="0" w:lastRowFirstColumn="0" w:lastRowLastColumn="0"/>
              <w:rPr>
                <w:ins w:id="514" w:author="Allison Adams" w:date="2023-05-12T13:43:00Z"/>
                <w:rFonts w:asciiTheme="minorHAnsi" w:hAnsiTheme="minorHAnsi" w:cstheme="minorHAnsi"/>
                <w:color w:val="242424"/>
                <w:sz w:val="18"/>
                <w:szCs w:val="18"/>
                <w:shd w:val="clear" w:color="auto" w:fill="FFFFFF"/>
                <w:rPrChange w:id="515" w:author="Allison Adams" w:date="2023-06-12T14:58:00Z">
                  <w:rPr>
                    <w:ins w:id="516" w:author="Allison Adams" w:date="2023-05-12T13:43:00Z"/>
                    <w:rFonts w:ascii="Segoe UI" w:hAnsi="Segoe UI" w:cs="Segoe UI"/>
                    <w:color w:val="242424"/>
                    <w:sz w:val="18"/>
                    <w:szCs w:val="18"/>
                    <w:shd w:val="clear" w:color="auto" w:fill="FFFFFF"/>
                  </w:rPr>
                </w:rPrChange>
              </w:rPr>
            </w:pPr>
            <w:ins w:id="517" w:author="Allison Adams" w:date="2023-05-12T13:43:00Z">
              <w:r w:rsidRPr="0054489A">
                <w:rPr>
                  <w:rFonts w:asciiTheme="minorHAnsi" w:hAnsiTheme="minorHAnsi" w:cstheme="minorHAnsi"/>
                  <w:color w:val="242424"/>
                  <w:sz w:val="18"/>
                  <w:szCs w:val="18"/>
                  <w:shd w:val="clear" w:color="auto" w:fill="FFFFFF"/>
                  <w:rPrChange w:id="518" w:author="Allison Adams" w:date="2023-06-12T14:58:00Z">
                    <w:rPr>
                      <w:rFonts w:ascii="Segoe UI" w:hAnsi="Segoe UI" w:cs="Segoe UI"/>
                      <w:color w:val="242424"/>
                      <w:sz w:val="18"/>
                      <w:szCs w:val="18"/>
                      <w:shd w:val="clear" w:color="auto" w:fill="FFFFFF"/>
                    </w:rPr>
                  </w:rPrChange>
                </w:rPr>
                <w:t>IRcells_eventsOnly_plot.pdf</w:t>
              </w:r>
            </w:ins>
            <w:ins w:id="519" w:author="Allison Adams" w:date="2023-05-12T13:55:00Z">
              <w:r w:rsidR="00C52120" w:rsidRPr="0054489A">
                <w:rPr>
                  <w:rFonts w:asciiTheme="minorHAnsi" w:hAnsiTheme="minorHAnsi" w:cstheme="minorHAnsi"/>
                  <w:color w:val="242424"/>
                  <w:sz w:val="18"/>
                  <w:szCs w:val="18"/>
                  <w:shd w:val="clear" w:color="auto" w:fill="FFFFFF"/>
                  <w:rPrChange w:id="520" w:author="Allison Adams" w:date="2023-06-12T14:58:00Z">
                    <w:rPr>
                      <w:rFonts w:ascii="Segoe UI" w:hAnsi="Segoe UI" w:cs="Segoe UI"/>
                      <w:color w:val="242424"/>
                      <w:sz w:val="18"/>
                      <w:szCs w:val="18"/>
                      <w:shd w:val="clear" w:color="auto" w:fill="FFFFFF"/>
                    </w:rPr>
                  </w:rPrChange>
                </w:rPr>
                <w:t>, bar plot</w:t>
              </w:r>
            </w:ins>
          </w:p>
        </w:tc>
        <w:tc>
          <w:tcPr>
            <w:tcW w:w="1314" w:type="dxa"/>
          </w:tcPr>
          <w:p w14:paraId="4F9CB4D8" w14:textId="77777777" w:rsidR="00985EDB" w:rsidRPr="0054489A" w:rsidRDefault="00985EDB" w:rsidP="007E1F5E">
            <w:pPr>
              <w:cnfStyle w:val="000000000000" w:firstRow="0" w:lastRow="0" w:firstColumn="0" w:lastColumn="0" w:oddVBand="0" w:evenVBand="0" w:oddHBand="0" w:evenHBand="0" w:firstRowFirstColumn="0" w:firstRowLastColumn="0" w:lastRowFirstColumn="0" w:lastRowLastColumn="0"/>
              <w:rPr>
                <w:ins w:id="521" w:author="Allison Adams" w:date="2023-05-12T13:43:00Z"/>
                <w:rFonts w:asciiTheme="minorHAnsi" w:hAnsiTheme="minorHAnsi" w:cstheme="minorHAnsi"/>
                <w:color w:val="242424"/>
                <w:sz w:val="18"/>
                <w:szCs w:val="18"/>
                <w:shd w:val="clear" w:color="auto" w:fill="FFFFFF"/>
                <w:rPrChange w:id="522" w:author="Allison Adams" w:date="2023-06-12T14:58:00Z">
                  <w:rPr>
                    <w:ins w:id="523" w:author="Allison Adams" w:date="2023-05-12T13:43:00Z"/>
                    <w:rFonts w:ascii="Segoe UI" w:hAnsi="Segoe UI" w:cs="Segoe UI"/>
                    <w:color w:val="242424"/>
                    <w:sz w:val="18"/>
                    <w:szCs w:val="18"/>
                    <w:shd w:val="clear" w:color="auto" w:fill="FFFFFF"/>
                  </w:rPr>
                </w:rPrChange>
              </w:rPr>
            </w:pPr>
          </w:p>
        </w:tc>
        <w:tc>
          <w:tcPr>
            <w:tcW w:w="940" w:type="dxa"/>
          </w:tcPr>
          <w:p w14:paraId="49D2B08A" w14:textId="77777777" w:rsidR="00985EDB" w:rsidRPr="0054489A" w:rsidRDefault="00985EDB" w:rsidP="007E1F5E">
            <w:pPr>
              <w:cnfStyle w:val="000000000000" w:firstRow="0" w:lastRow="0" w:firstColumn="0" w:lastColumn="0" w:oddVBand="0" w:evenVBand="0" w:oddHBand="0" w:evenHBand="0" w:firstRowFirstColumn="0" w:firstRowLastColumn="0" w:lastRowFirstColumn="0" w:lastRowLastColumn="0"/>
              <w:rPr>
                <w:ins w:id="524" w:author="Allison Adams" w:date="2023-05-12T13:43:00Z"/>
                <w:rFonts w:asciiTheme="minorHAnsi" w:hAnsiTheme="minorHAnsi" w:cstheme="minorHAnsi"/>
                <w:color w:val="242424"/>
                <w:sz w:val="18"/>
                <w:szCs w:val="18"/>
                <w:shd w:val="clear" w:color="auto" w:fill="FFFFFF"/>
                <w:rPrChange w:id="525" w:author="Allison Adams" w:date="2023-06-12T14:58:00Z">
                  <w:rPr>
                    <w:ins w:id="526" w:author="Allison Adams" w:date="2023-05-12T13:43:00Z"/>
                    <w:rFonts w:ascii="Segoe UI" w:hAnsi="Segoe UI" w:cs="Segoe UI"/>
                    <w:color w:val="242424"/>
                    <w:sz w:val="18"/>
                    <w:szCs w:val="18"/>
                    <w:shd w:val="clear" w:color="auto" w:fill="FFFFFF"/>
                  </w:rPr>
                </w:rPrChange>
              </w:rPr>
            </w:pPr>
          </w:p>
        </w:tc>
      </w:tr>
      <w:tr w:rsidR="00BA53AA" w:rsidRPr="0054489A" w14:paraId="2A1758A3" w14:textId="77777777" w:rsidTr="00F73366">
        <w:trPr>
          <w:cnfStyle w:val="000000100000" w:firstRow="0" w:lastRow="0" w:firstColumn="0" w:lastColumn="0" w:oddVBand="0" w:evenVBand="0" w:oddHBand="1" w:evenHBand="0" w:firstRowFirstColumn="0" w:firstRowLastColumn="0" w:lastRowFirstColumn="0" w:lastRowLastColumn="0"/>
          <w:ins w:id="527" w:author="Allison Adams" w:date="2023-05-03T12:03:00Z"/>
        </w:trPr>
        <w:tc>
          <w:tcPr>
            <w:cnfStyle w:val="001000000000" w:firstRow="0" w:lastRow="0" w:firstColumn="1" w:lastColumn="0" w:oddVBand="0" w:evenVBand="0" w:oddHBand="0" w:evenHBand="0" w:firstRowFirstColumn="0" w:firstRowLastColumn="0" w:lastRowFirstColumn="0" w:lastRowLastColumn="0"/>
            <w:tcW w:w="1439" w:type="dxa"/>
            <w:vMerge/>
          </w:tcPr>
          <w:p w14:paraId="771F43C9" w14:textId="77777777" w:rsidR="007E1F5E" w:rsidRPr="0054489A" w:rsidRDefault="007E1F5E" w:rsidP="007E1F5E">
            <w:pPr>
              <w:rPr>
                <w:ins w:id="528" w:author="Allison Adams" w:date="2023-05-03T12:03:00Z"/>
                <w:rFonts w:asciiTheme="minorHAnsi" w:hAnsiTheme="minorHAnsi" w:cstheme="minorHAnsi"/>
                <w:color w:val="242424"/>
                <w:sz w:val="23"/>
                <w:szCs w:val="23"/>
                <w:shd w:val="clear" w:color="auto" w:fill="FFFFFF"/>
                <w:rPrChange w:id="529" w:author="Allison Adams" w:date="2023-06-12T14:58:00Z">
                  <w:rPr>
                    <w:ins w:id="530" w:author="Allison Adams" w:date="2023-05-03T12:03:00Z"/>
                    <w:rFonts w:ascii="Segoe UI" w:hAnsi="Segoe UI" w:cs="Segoe UI"/>
                    <w:color w:val="242424"/>
                    <w:sz w:val="23"/>
                    <w:szCs w:val="23"/>
                    <w:shd w:val="clear" w:color="auto" w:fill="FFFFFF"/>
                  </w:rPr>
                </w:rPrChange>
              </w:rPr>
            </w:pPr>
          </w:p>
        </w:tc>
        <w:tc>
          <w:tcPr>
            <w:tcW w:w="790" w:type="dxa"/>
            <w:vAlign w:val="center"/>
          </w:tcPr>
          <w:p w14:paraId="05786DFC" w14:textId="3885816C" w:rsidR="007E1F5E" w:rsidRPr="0054489A" w:rsidRDefault="007E1F5E">
            <w:pPr>
              <w:jc w:val="center"/>
              <w:cnfStyle w:val="000000100000" w:firstRow="0" w:lastRow="0" w:firstColumn="0" w:lastColumn="0" w:oddVBand="0" w:evenVBand="0" w:oddHBand="1" w:evenHBand="0" w:firstRowFirstColumn="0" w:firstRowLastColumn="0" w:lastRowFirstColumn="0" w:lastRowLastColumn="0"/>
              <w:rPr>
                <w:ins w:id="531" w:author="Allison Adams" w:date="2023-05-03T12:03:00Z"/>
                <w:rFonts w:asciiTheme="minorHAnsi" w:hAnsiTheme="minorHAnsi" w:cstheme="minorHAnsi"/>
                <w:color w:val="242424"/>
                <w:sz w:val="36"/>
                <w:szCs w:val="36"/>
                <w:shd w:val="clear" w:color="auto" w:fill="FFFFFF"/>
                <w:rPrChange w:id="532" w:author="Allison Adams" w:date="2023-06-12T14:58:00Z">
                  <w:rPr>
                    <w:ins w:id="533" w:author="Allison Adams" w:date="2023-05-03T12:03:00Z"/>
                    <w:rFonts w:ascii="Segoe UI" w:hAnsi="Segoe UI" w:cs="Segoe UI"/>
                    <w:color w:val="242424"/>
                    <w:sz w:val="23"/>
                    <w:szCs w:val="23"/>
                    <w:shd w:val="clear" w:color="auto" w:fill="FFFFFF"/>
                  </w:rPr>
                </w:rPrChange>
              </w:rPr>
              <w:pPrChange w:id="534" w:author="Allison Adams" w:date="2023-05-03T12:35:00Z">
                <w:pPr>
                  <w:cnfStyle w:val="000000100000" w:firstRow="0" w:lastRow="0" w:firstColumn="0" w:lastColumn="0" w:oddVBand="0" w:evenVBand="0" w:oddHBand="1" w:evenHBand="0" w:firstRowFirstColumn="0" w:firstRowLastColumn="0" w:lastRowFirstColumn="0" w:lastRowLastColumn="0"/>
                </w:pPr>
              </w:pPrChange>
            </w:pPr>
            <w:ins w:id="535" w:author="Allison Adams" w:date="2023-05-03T12:34:00Z">
              <w:r w:rsidRPr="0054489A">
                <w:rPr>
                  <w:rFonts w:asciiTheme="minorHAnsi" w:hAnsiTheme="minorHAnsi" w:cstheme="minorHAnsi"/>
                  <w:color w:val="242424"/>
                  <w:sz w:val="36"/>
                  <w:szCs w:val="36"/>
                  <w:shd w:val="clear" w:color="auto" w:fill="FFFFFF"/>
                  <w:rPrChange w:id="536" w:author="Allison Adams" w:date="2023-06-12T14:58:00Z">
                    <w:rPr>
                      <w:rFonts w:ascii="Wingdings" w:hAnsi="Wingdings" w:cs="Segoe UI"/>
                      <w:color w:val="242424"/>
                      <w:sz w:val="23"/>
                      <w:szCs w:val="23"/>
                      <w:shd w:val="clear" w:color="auto" w:fill="FFFFFF"/>
                    </w:rPr>
                  </w:rPrChange>
                </w:rPr>
                <w:t>ü</w:t>
              </w:r>
            </w:ins>
          </w:p>
        </w:tc>
        <w:tc>
          <w:tcPr>
            <w:tcW w:w="1940" w:type="dxa"/>
          </w:tcPr>
          <w:p w14:paraId="782008AD" w14:textId="4D67F884" w:rsidR="007E1F5E" w:rsidRPr="0054489A" w:rsidRDefault="007E1F5E" w:rsidP="007E1F5E">
            <w:pPr>
              <w:cnfStyle w:val="000000100000" w:firstRow="0" w:lastRow="0" w:firstColumn="0" w:lastColumn="0" w:oddVBand="0" w:evenVBand="0" w:oddHBand="1" w:evenHBand="0" w:firstRowFirstColumn="0" w:firstRowLastColumn="0" w:lastRowFirstColumn="0" w:lastRowLastColumn="0"/>
              <w:rPr>
                <w:ins w:id="537" w:author="Allison Adams" w:date="2023-05-03T12:03:00Z"/>
                <w:rFonts w:asciiTheme="minorHAnsi" w:hAnsiTheme="minorHAnsi" w:cstheme="minorHAnsi"/>
                <w:color w:val="242424"/>
                <w:sz w:val="18"/>
                <w:szCs w:val="18"/>
                <w:shd w:val="clear" w:color="auto" w:fill="FFFFFF"/>
                <w:rPrChange w:id="538" w:author="Allison Adams" w:date="2023-06-12T14:58:00Z">
                  <w:rPr>
                    <w:ins w:id="539" w:author="Allison Adams" w:date="2023-05-03T12:03:00Z"/>
                    <w:rFonts w:ascii="Segoe UI" w:hAnsi="Segoe UI" w:cs="Segoe UI"/>
                    <w:color w:val="242424"/>
                    <w:sz w:val="18"/>
                    <w:szCs w:val="18"/>
                    <w:shd w:val="clear" w:color="auto" w:fill="FFFFFF"/>
                  </w:rPr>
                </w:rPrChange>
              </w:rPr>
            </w:pPr>
            <w:ins w:id="540" w:author="Allison Adams" w:date="2023-05-03T12:04:00Z">
              <w:r w:rsidRPr="0054489A">
                <w:rPr>
                  <w:rFonts w:asciiTheme="minorHAnsi" w:hAnsiTheme="minorHAnsi" w:cstheme="minorHAnsi"/>
                  <w:color w:val="242424"/>
                  <w:sz w:val="18"/>
                  <w:szCs w:val="18"/>
                  <w:shd w:val="clear" w:color="auto" w:fill="FFFFFF"/>
                  <w:rPrChange w:id="541" w:author="Allison Adams" w:date="2023-06-12T14:58:00Z">
                    <w:rPr>
                      <w:rFonts w:ascii="Segoe UI" w:hAnsi="Segoe UI" w:cs="Segoe UI"/>
                      <w:color w:val="242424"/>
                      <w:sz w:val="18"/>
                      <w:szCs w:val="18"/>
                      <w:shd w:val="clear" w:color="auto" w:fill="FFFFFF"/>
                    </w:rPr>
                  </w:rPrChange>
                </w:rPr>
                <w:t>Taxa group percentages of total per sampling event</w:t>
              </w:r>
            </w:ins>
          </w:p>
        </w:tc>
        <w:tc>
          <w:tcPr>
            <w:tcW w:w="2937" w:type="dxa"/>
          </w:tcPr>
          <w:p w14:paraId="183948A6" w14:textId="2ED33834" w:rsidR="007E1F5E" w:rsidRPr="0054489A" w:rsidRDefault="007E1F5E" w:rsidP="007E1F5E">
            <w:pPr>
              <w:cnfStyle w:val="000000100000" w:firstRow="0" w:lastRow="0" w:firstColumn="0" w:lastColumn="0" w:oddVBand="0" w:evenVBand="0" w:oddHBand="1" w:evenHBand="0" w:firstRowFirstColumn="0" w:firstRowLastColumn="0" w:lastRowFirstColumn="0" w:lastRowLastColumn="0"/>
              <w:rPr>
                <w:ins w:id="542" w:author="Allison Adams" w:date="2023-05-03T12:24:00Z"/>
                <w:rFonts w:asciiTheme="minorHAnsi" w:hAnsiTheme="minorHAnsi" w:cstheme="minorHAnsi"/>
                <w:color w:val="242424"/>
                <w:sz w:val="18"/>
                <w:szCs w:val="18"/>
                <w:shd w:val="clear" w:color="auto" w:fill="FFFFFF"/>
                <w:rPrChange w:id="543" w:author="Allison Adams" w:date="2023-06-12T14:58:00Z">
                  <w:rPr>
                    <w:ins w:id="544" w:author="Allison Adams" w:date="2023-05-03T12:24:00Z"/>
                    <w:rFonts w:ascii="Segoe UI" w:hAnsi="Segoe UI" w:cs="Segoe UI"/>
                    <w:color w:val="242424"/>
                    <w:sz w:val="23"/>
                    <w:szCs w:val="23"/>
                    <w:shd w:val="clear" w:color="auto" w:fill="FFFFFF"/>
                  </w:rPr>
                </w:rPrChange>
              </w:rPr>
            </w:pPr>
            <w:ins w:id="545" w:author="Allison Adams" w:date="2023-05-03T12:25:00Z">
              <w:r w:rsidRPr="0054489A">
                <w:rPr>
                  <w:rFonts w:asciiTheme="minorHAnsi" w:hAnsiTheme="minorHAnsi" w:cstheme="minorHAnsi"/>
                  <w:color w:val="242424"/>
                  <w:sz w:val="18"/>
                  <w:szCs w:val="18"/>
                  <w:shd w:val="clear" w:color="auto" w:fill="FFFFFF"/>
                  <w:rPrChange w:id="546" w:author="Allison Adams" w:date="2023-06-12T14:58:00Z">
                    <w:rPr>
                      <w:rFonts w:ascii="Segoe UI" w:hAnsi="Segoe UI" w:cs="Segoe UI"/>
                      <w:color w:val="242424"/>
                      <w:sz w:val="23"/>
                      <w:szCs w:val="23"/>
                      <w:shd w:val="clear" w:color="auto" w:fill="FFFFFF"/>
                    </w:rPr>
                  </w:rPrChange>
                </w:rPr>
                <w:t>04_plots_IR_Various.R</w:t>
              </w:r>
            </w:ins>
            <w:ins w:id="547" w:author="Allison Adams" w:date="2023-05-03T12:27:00Z">
              <w:r w:rsidRPr="0054489A">
                <w:rPr>
                  <w:rFonts w:asciiTheme="minorHAnsi" w:hAnsiTheme="minorHAnsi" w:cstheme="minorHAnsi"/>
                  <w:color w:val="242424"/>
                  <w:sz w:val="18"/>
                  <w:szCs w:val="18"/>
                  <w:shd w:val="clear" w:color="auto" w:fill="FFFFFF"/>
                  <w:rPrChange w:id="548" w:author="Allison Adams" w:date="2023-06-12T14:58:00Z">
                    <w:rPr>
                      <w:rFonts w:ascii="Segoe UI" w:hAnsi="Segoe UI" w:cs="Segoe UI"/>
                      <w:color w:val="242424"/>
                      <w:sz w:val="18"/>
                      <w:szCs w:val="18"/>
                      <w:shd w:val="clear" w:color="auto" w:fill="FFFFFF"/>
                    </w:rPr>
                  </w:rPrChange>
                </w:rPr>
                <w:t xml:space="preserve"> </w:t>
              </w:r>
              <w:proofErr w:type="spellStart"/>
              <w:r w:rsidRPr="0054489A">
                <w:rPr>
                  <w:rFonts w:asciiTheme="minorHAnsi" w:hAnsiTheme="minorHAnsi" w:cstheme="minorHAnsi"/>
                  <w:color w:val="242424"/>
                  <w:sz w:val="18"/>
                  <w:szCs w:val="18"/>
                  <w:shd w:val="clear" w:color="auto" w:fill="FFFFFF"/>
                  <w:rPrChange w:id="549" w:author="Allison Adams" w:date="2023-06-12T14:58:00Z">
                    <w:rPr>
                      <w:rFonts w:ascii="Segoe UI" w:hAnsi="Segoe UI" w:cs="Segoe UI"/>
                      <w:color w:val="242424"/>
                      <w:sz w:val="18"/>
                      <w:szCs w:val="18"/>
                      <w:shd w:val="clear" w:color="auto" w:fill="FFFFFF"/>
                    </w:rPr>
                  </w:rPrChange>
                </w:rPr>
                <w:t>IR_bio_percent</w:t>
              </w:r>
            </w:ins>
            <w:ins w:id="550" w:author="Allison Adams" w:date="2023-05-03T12:28:00Z">
              <w:r w:rsidRPr="0054489A">
                <w:rPr>
                  <w:rFonts w:asciiTheme="minorHAnsi" w:hAnsiTheme="minorHAnsi" w:cstheme="minorHAnsi"/>
                  <w:color w:val="242424"/>
                  <w:sz w:val="18"/>
                  <w:szCs w:val="18"/>
                  <w:shd w:val="clear" w:color="auto" w:fill="FFFFFF"/>
                  <w:rPrChange w:id="551" w:author="Allison Adams" w:date="2023-06-12T14:58:00Z">
                    <w:rPr>
                      <w:rFonts w:ascii="Segoe UI" w:hAnsi="Segoe UI" w:cs="Segoe UI"/>
                      <w:color w:val="242424"/>
                      <w:sz w:val="18"/>
                      <w:szCs w:val="18"/>
                      <w:shd w:val="clear" w:color="auto" w:fill="FFFFFF"/>
                    </w:rPr>
                  </w:rPrChange>
                </w:rPr>
                <w:t>Tot.Rdata</w:t>
              </w:r>
            </w:ins>
            <w:proofErr w:type="spellEnd"/>
          </w:p>
        </w:tc>
        <w:tc>
          <w:tcPr>
            <w:tcW w:w="1314" w:type="dxa"/>
          </w:tcPr>
          <w:p w14:paraId="7FF9D486" w14:textId="540D2B0C" w:rsidR="007E1F5E" w:rsidRPr="0054489A" w:rsidRDefault="007E1F5E" w:rsidP="007E1F5E">
            <w:pPr>
              <w:cnfStyle w:val="000000100000" w:firstRow="0" w:lastRow="0" w:firstColumn="0" w:lastColumn="0" w:oddVBand="0" w:evenVBand="0" w:oddHBand="1" w:evenHBand="0" w:firstRowFirstColumn="0" w:firstRowLastColumn="0" w:lastRowFirstColumn="0" w:lastRowLastColumn="0"/>
              <w:rPr>
                <w:ins w:id="552" w:author="Allison Adams" w:date="2023-05-03T12:03:00Z"/>
                <w:rFonts w:asciiTheme="minorHAnsi" w:hAnsiTheme="minorHAnsi" w:cstheme="minorHAnsi"/>
                <w:color w:val="242424"/>
                <w:sz w:val="18"/>
                <w:szCs w:val="18"/>
                <w:shd w:val="clear" w:color="auto" w:fill="FFFFFF"/>
                <w:rPrChange w:id="553" w:author="Allison Adams" w:date="2023-06-12T14:58:00Z">
                  <w:rPr>
                    <w:ins w:id="554" w:author="Allison Adams" w:date="2023-05-03T12:03:00Z"/>
                    <w:rFonts w:ascii="Segoe UI" w:hAnsi="Segoe UI" w:cs="Segoe UI"/>
                    <w:color w:val="242424"/>
                    <w:sz w:val="23"/>
                    <w:szCs w:val="23"/>
                    <w:shd w:val="clear" w:color="auto" w:fill="FFFFFF"/>
                  </w:rPr>
                </w:rPrChange>
              </w:rPr>
            </w:pPr>
          </w:p>
        </w:tc>
        <w:tc>
          <w:tcPr>
            <w:tcW w:w="940" w:type="dxa"/>
          </w:tcPr>
          <w:p w14:paraId="2E5B064D" w14:textId="77777777" w:rsidR="007E1F5E" w:rsidRPr="0054489A" w:rsidRDefault="007E1F5E" w:rsidP="007E1F5E">
            <w:pPr>
              <w:cnfStyle w:val="000000100000" w:firstRow="0" w:lastRow="0" w:firstColumn="0" w:lastColumn="0" w:oddVBand="0" w:evenVBand="0" w:oddHBand="1" w:evenHBand="0" w:firstRowFirstColumn="0" w:firstRowLastColumn="0" w:lastRowFirstColumn="0" w:lastRowLastColumn="0"/>
              <w:rPr>
                <w:ins w:id="555" w:author="Allison Adams" w:date="2023-05-03T12:03:00Z"/>
                <w:rFonts w:asciiTheme="minorHAnsi" w:hAnsiTheme="minorHAnsi" w:cstheme="minorHAnsi"/>
                <w:color w:val="242424"/>
                <w:sz w:val="18"/>
                <w:szCs w:val="18"/>
                <w:shd w:val="clear" w:color="auto" w:fill="FFFFFF"/>
                <w:rPrChange w:id="556" w:author="Allison Adams" w:date="2023-06-12T14:58:00Z">
                  <w:rPr>
                    <w:ins w:id="557" w:author="Allison Adams" w:date="2023-05-03T12:03:00Z"/>
                    <w:rFonts w:ascii="Segoe UI" w:hAnsi="Segoe UI" w:cs="Segoe UI"/>
                    <w:color w:val="242424"/>
                    <w:sz w:val="23"/>
                    <w:szCs w:val="23"/>
                    <w:shd w:val="clear" w:color="auto" w:fill="FFFFFF"/>
                  </w:rPr>
                </w:rPrChange>
              </w:rPr>
            </w:pPr>
          </w:p>
        </w:tc>
      </w:tr>
      <w:tr w:rsidR="00BA53AA" w:rsidRPr="0054489A" w14:paraId="53A00FE6" w14:textId="77777777" w:rsidTr="00F73366">
        <w:trPr>
          <w:ins w:id="558" w:author="Allison Adams" w:date="2023-05-03T12:28:00Z"/>
        </w:trPr>
        <w:tc>
          <w:tcPr>
            <w:cnfStyle w:val="001000000000" w:firstRow="0" w:lastRow="0" w:firstColumn="1" w:lastColumn="0" w:oddVBand="0" w:evenVBand="0" w:oddHBand="0" w:evenHBand="0" w:firstRowFirstColumn="0" w:firstRowLastColumn="0" w:lastRowFirstColumn="0" w:lastRowLastColumn="0"/>
            <w:tcW w:w="1439" w:type="dxa"/>
            <w:vMerge/>
          </w:tcPr>
          <w:p w14:paraId="3024BD01" w14:textId="77777777" w:rsidR="007E1F5E" w:rsidRPr="0054489A" w:rsidRDefault="007E1F5E" w:rsidP="007E1F5E">
            <w:pPr>
              <w:rPr>
                <w:ins w:id="559" w:author="Allison Adams" w:date="2023-05-03T12:28:00Z"/>
                <w:rFonts w:asciiTheme="minorHAnsi" w:hAnsiTheme="minorHAnsi" w:cstheme="minorHAnsi"/>
                <w:color w:val="242424"/>
                <w:sz w:val="23"/>
                <w:szCs w:val="23"/>
                <w:shd w:val="clear" w:color="auto" w:fill="FFFFFF"/>
                <w:rPrChange w:id="560" w:author="Allison Adams" w:date="2023-06-12T14:58:00Z">
                  <w:rPr>
                    <w:ins w:id="561" w:author="Allison Adams" w:date="2023-05-03T12:28:00Z"/>
                    <w:rFonts w:ascii="Segoe UI" w:hAnsi="Segoe UI" w:cs="Segoe UI"/>
                    <w:color w:val="242424"/>
                    <w:sz w:val="23"/>
                    <w:szCs w:val="23"/>
                    <w:shd w:val="clear" w:color="auto" w:fill="FFFFFF"/>
                  </w:rPr>
                </w:rPrChange>
              </w:rPr>
            </w:pPr>
          </w:p>
        </w:tc>
        <w:tc>
          <w:tcPr>
            <w:tcW w:w="790" w:type="dxa"/>
            <w:vAlign w:val="center"/>
          </w:tcPr>
          <w:p w14:paraId="0C73AB01" w14:textId="2FC0E522" w:rsidR="007E1F5E" w:rsidRPr="0054489A" w:rsidRDefault="007E1F5E">
            <w:pPr>
              <w:jc w:val="center"/>
              <w:cnfStyle w:val="000000000000" w:firstRow="0" w:lastRow="0" w:firstColumn="0" w:lastColumn="0" w:oddVBand="0" w:evenVBand="0" w:oddHBand="0" w:evenHBand="0" w:firstRowFirstColumn="0" w:firstRowLastColumn="0" w:lastRowFirstColumn="0" w:lastRowLastColumn="0"/>
              <w:rPr>
                <w:ins w:id="562" w:author="Allison Adams" w:date="2023-05-03T12:28:00Z"/>
                <w:rFonts w:asciiTheme="minorHAnsi" w:hAnsiTheme="minorHAnsi" w:cstheme="minorHAnsi"/>
                <w:color w:val="242424"/>
                <w:sz w:val="23"/>
                <w:szCs w:val="23"/>
                <w:shd w:val="clear" w:color="auto" w:fill="FFFFFF"/>
                <w:rPrChange w:id="563" w:author="Allison Adams" w:date="2023-06-12T14:58:00Z">
                  <w:rPr>
                    <w:ins w:id="564" w:author="Allison Adams" w:date="2023-05-03T12:28:00Z"/>
                    <w:rFonts w:ascii="Segoe UI" w:hAnsi="Segoe UI" w:cs="Segoe UI"/>
                    <w:color w:val="242424"/>
                    <w:sz w:val="23"/>
                    <w:szCs w:val="23"/>
                    <w:shd w:val="clear" w:color="auto" w:fill="FFFFFF"/>
                  </w:rPr>
                </w:rPrChange>
              </w:rPr>
              <w:pPrChange w:id="565" w:author="Allison Adams" w:date="2023-05-03T12:35:00Z">
                <w:pPr>
                  <w:cnfStyle w:val="000000000000" w:firstRow="0" w:lastRow="0" w:firstColumn="0" w:lastColumn="0" w:oddVBand="0" w:evenVBand="0" w:oddHBand="0" w:evenHBand="0" w:firstRowFirstColumn="0" w:firstRowLastColumn="0" w:lastRowFirstColumn="0" w:lastRowLastColumn="0"/>
                </w:pPr>
              </w:pPrChange>
            </w:pPr>
            <w:ins w:id="566" w:author="Allison Adams" w:date="2023-05-03T12:35:00Z">
              <w:r w:rsidRPr="0054489A">
                <w:rPr>
                  <w:rFonts w:asciiTheme="minorHAnsi" w:hAnsiTheme="minorHAnsi" w:cstheme="minorHAnsi"/>
                  <w:color w:val="242424"/>
                  <w:sz w:val="36"/>
                  <w:szCs w:val="36"/>
                  <w:shd w:val="clear" w:color="auto" w:fill="FFFFFF"/>
                  <w:rPrChange w:id="567" w:author="Allison Adams" w:date="2023-06-12T14:58:00Z">
                    <w:rPr>
                      <w:rFonts w:ascii="Wingdings" w:hAnsi="Wingdings" w:cs="Segoe UI"/>
                      <w:color w:val="242424"/>
                      <w:sz w:val="36"/>
                      <w:szCs w:val="36"/>
                      <w:shd w:val="clear" w:color="auto" w:fill="FFFFFF"/>
                    </w:rPr>
                  </w:rPrChange>
                </w:rPr>
                <w:t>ü</w:t>
              </w:r>
            </w:ins>
          </w:p>
        </w:tc>
        <w:tc>
          <w:tcPr>
            <w:tcW w:w="1940" w:type="dxa"/>
          </w:tcPr>
          <w:p w14:paraId="4C73FE75" w14:textId="2667D749" w:rsidR="007E1F5E" w:rsidRPr="0054489A" w:rsidRDefault="007E1F5E" w:rsidP="007E1F5E">
            <w:pPr>
              <w:cnfStyle w:val="000000000000" w:firstRow="0" w:lastRow="0" w:firstColumn="0" w:lastColumn="0" w:oddVBand="0" w:evenVBand="0" w:oddHBand="0" w:evenHBand="0" w:firstRowFirstColumn="0" w:firstRowLastColumn="0" w:lastRowFirstColumn="0" w:lastRowLastColumn="0"/>
              <w:rPr>
                <w:ins w:id="568" w:author="Allison Adams" w:date="2023-05-03T12:28:00Z"/>
                <w:rFonts w:asciiTheme="minorHAnsi" w:hAnsiTheme="minorHAnsi" w:cstheme="minorHAnsi"/>
                <w:color w:val="242424"/>
                <w:sz w:val="18"/>
                <w:szCs w:val="18"/>
                <w:shd w:val="clear" w:color="auto" w:fill="FFFFFF"/>
                <w:rPrChange w:id="569" w:author="Allison Adams" w:date="2023-06-12T14:58:00Z">
                  <w:rPr>
                    <w:ins w:id="570" w:author="Allison Adams" w:date="2023-05-03T12:28:00Z"/>
                    <w:rFonts w:ascii="Segoe UI" w:hAnsi="Segoe UI" w:cs="Segoe UI"/>
                    <w:color w:val="242424"/>
                    <w:sz w:val="18"/>
                    <w:szCs w:val="18"/>
                    <w:shd w:val="clear" w:color="auto" w:fill="FFFFFF"/>
                  </w:rPr>
                </w:rPrChange>
              </w:rPr>
            </w:pPr>
            <w:ins w:id="571" w:author="Allison Adams" w:date="2023-05-03T12:29:00Z">
              <w:r w:rsidRPr="0054489A">
                <w:rPr>
                  <w:rFonts w:asciiTheme="minorHAnsi" w:hAnsiTheme="minorHAnsi" w:cstheme="minorHAnsi"/>
                  <w:color w:val="242424"/>
                  <w:sz w:val="18"/>
                  <w:szCs w:val="18"/>
                  <w:shd w:val="clear" w:color="auto" w:fill="FFFFFF"/>
                  <w:rPrChange w:id="572" w:author="Allison Adams" w:date="2023-06-12T14:58:00Z">
                    <w:rPr>
                      <w:rFonts w:ascii="Segoe UI" w:hAnsi="Segoe UI" w:cs="Segoe UI"/>
                      <w:color w:val="242424"/>
                      <w:sz w:val="18"/>
                      <w:szCs w:val="18"/>
                      <w:shd w:val="clear" w:color="auto" w:fill="FFFFFF"/>
                    </w:rPr>
                  </w:rPrChange>
                </w:rPr>
                <w:t xml:space="preserve">Taxa that contributed at least </w:t>
              </w:r>
            </w:ins>
            <w:ins w:id="573" w:author="Allison Adams" w:date="2023-05-03T12:28:00Z">
              <w:r w:rsidRPr="0054489A">
                <w:rPr>
                  <w:rFonts w:asciiTheme="minorHAnsi" w:hAnsiTheme="minorHAnsi" w:cstheme="minorHAnsi"/>
                  <w:color w:val="242424"/>
                  <w:sz w:val="18"/>
                  <w:szCs w:val="18"/>
                  <w:shd w:val="clear" w:color="auto" w:fill="FFFFFF"/>
                  <w:rPrChange w:id="574" w:author="Allison Adams" w:date="2023-06-12T14:58:00Z">
                    <w:rPr>
                      <w:rFonts w:ascii="Segoe UI" w:hAnsi="Segoe UI" w:cs="Segoe UI"/>
                      <w:color w:val="242424"/>
                      <w:sz w:val="18"/>
                      <w:szCs w:val="18"/>
                      <w:shd w:val="clear" w:color="auto" w:fill="FFFFFF"/>
                    </w:rPr>
                  </w:rPrChange>
                </w:rPr>
                <w:t xml:space="preserve">10% of </w:t>
              </w:r>
            </w:ins>
            <w:ins w:id="575" w:author="Allison Adams" w:date="2023-05-03T12:29:00Z">
              <w:r w:rsidRPr="0054489A">
                <w:rPr>
                  <w:rFonts w:asciiTheme="minorHAnsi" w:hAnsiTheme="minorHAnsi" w:cstheme="minorHAnsi"/>
                  <w:color w:val="242424"/>
                  <w:sz w:val="18"/>
                  <w:szCs w:val="18"/>
                  <w:shd w:val="clear" w:color="auto" w:fill="FFFFFF"/>
                  <w:rPrChange w:id="576" w:author="Allison Adams" w:date="2023-06-12T14:58:00Z">
                    <w:rPr>
                      <w:rFonts w:ascii="Segoe UI" w:hAnsi="Segoe UI" w:cs="Segoe UI"/>
                      <w:color w:val="242424"/>
                      <w:sz w:val="18"/>
                      <w:szCs w:val="18"/>
                      <w:shd w:val="clear" w:color="auto" w:fill="FFFFFF"/>
                    </w:rPr>
                  </w:rPrChange>
                </w:rPr>
                <w:t xml:space="preserve"> total</w:t>
              </w:r>
            </w:ins>
          </w:p>
        </w:tc>
        <w:tc>
          <w:tcPr>
            <w:tcW w:w="2937" w:type="dxa"/>
          </w:tcPr>
          <w:p w14:paraId="18F5B815" w14:textId="58391D49" w:rsidR="007E1F5E" w:rsidRPr="0054489A" w:rsidRDefault="007E1F5E" w:rsidP="007E1F5E">
            <w:pPr>
              <w:cnfStyle w:val="000000000000" w:firstRow="0" w:lastRow="0" w:firstColumn="0" w:lastColumn="0" w:oddVBand="0" w:evenVBand="0" w:oddHBand="0" w:evenHBand="0" w:firstRowFirstColumn="0" w:firstRowLastColumn="0" w:lastRowFirstColumn="0" w:lastRowLastColumn="0"/>
              <w:rPr>
                <w:ins w:id="577" w:author="Allison Adams" w:date="2023-05-03T12:28:00Z"/>
                <w:rFonts w:asciiTheme="minorHAnsi" w:hAnsiTheme="minorHAnsi" w:cstheme="minorHAnsi"/>
                <w:color w:val="242424"/>
                <w:sz w:val="18"/>
                <w:szCs w:val="18"/>
                <w:shd w:val="clear" w:color="auto" w:fill="FFFFFF"/>
                <w:rPrChange w:id="578" w:author="Allison Adams" w:date="2023-06-12T14:58:00Z">
                  <w:rPr>
                    <w:ins w:id="579" w:author="Allison Adams" w:date="2023-05-03T12:28:00Z"/>
                    <w:rFonts w:ascii="Segoe UI" w:hAnsi="Segoe UI" w:cs="Segoe UI"/>
                    <w:color w:val="242424"/>
                    <w:sz w:val="18"/>
                    <w:szCs w:val="18"/>
                    <w:shd w:val="clear" w:color="auto" w:fill="FFFFFF"/>
                  </w:rPr>
                </w:rPrChange>
              </w:rPr>
            </w:pPr>
            <w:ins w:id="580" w:author="Allison Adams" w:date="2023-05-03T12:29:00Z">
              <w:r w:rsidRPr="0054489A">
                <w:rPr>
                  <w:rFonts w:asciiTheme="minorHAnsi" w:hAnsiTheme="minorHAnsi" w:cstheme="minorHAnsi"/>
                  <w:color w:val="242424"/>
                  <w:sz w:val="18"/>
                  <w:szCs w:val="18"/>
                  <w:shd w:val="clear" w:color="auto" w:fill="FFFFFF"/>
                  <w:rPrChange w:id="581" w:author="Allison Adams" w:date="2023-06-12T14:58:00Z">
                    <w:rPr>
                      <w:rFonts w:ascii="Segoe UI" w:hAnsi="Segoe UI" w:cs="Segoe UI"/>
                      <w:color w:val="242424"/>
                      <w:sz w:val="18"/>
                      <w:szCs w:val="18"/>
                      <w:shd w:val="clear" w:color="auto" w:fill="FFFFFF"/>
                    </w:rPr>
                  </w:rPrChange>
                </w:rPr>
                <w:t xml:space="preserve">04_plots_IR_Various.R </w:t>
              </w:r>
              <w:proofErr w:type="spellStart"/>
              <w:r w:rsidRPr="0054489A">
                <w:rPr>
                  <w:rFonts w:asciiTheme="minorHAnsi" w:hAnsiTheme="minorHAnsi" w:cstheme="minorHAnsi"/>
                  <w:color w:val="242424"/>
                  <w:sz w:val="18"/>
                  <w:szCs w:val="18"/>
                  <w:shd w:val="clear" w:color="auto" w:fill="FFFFFF"/>
                  <w:rPrChange w:id="582" w:author="Allison Adams" w:date="2023-06-12T14:58:00Z">
                    <w:rPr>
                      <w:rFonts w:ascii="Segoe UI" w:hAnsi="Segoe UI" w:cs="Segoe UI"/>
                      <w:color w:val="242424"/>
                      <w:sz w:val="18"/>
                      <w:szCs w:val="18"/>
                      <w:shd w:val="clear" w:color="auto" w:fill="FFFFFF"/>
                    </w:rPr>
                  </w:rPrChange>
                </w:rPr>
                <w:t>IRbio_topPercent.Rdata</w:t>
              </w:r>
            </w:ins>
            <w:proofErr w:type="spellEnd"/>
          </w:p>
        </w:tc>
        <w:tc>
          <w:tcPr>
            <w:tcW w:w="1314" w:type="dxa"/>
          </w:tcPr>
          <w:p w14:paraId="25A3AE7C" w14:textId="77777777" w:rsidR="007E1F5E" w:rsidRPr="0054489A" w:rsidRDefault="007E1F5E" w:rsidP="007E1F5E">
            <w:pPr>
              <w:cnfStyle w:val="000000000000" w:firstRow="0" w:lastRow="0" w:firstColumn="0" w:lastColumn="0" w:oddVBand="0" w:evenVBand="0" w:oddHBand="0" w:evenHBand="0" w:firstRowFirstColumn="0" w:firstRowLastColumn="0" w:lastRowFirstColumn="0" w:lastRowLastColumn="0"/>
              <w:rPr>
                <w:ins w:id="583" w:author="Allison Adams" w:date="2023-05-03T12:28:00Z"/>
                <w:rFonts w:asciiTheme="minorHAnsi" w:hAnsiTheme="minorHAnsi" w:cstheme="minorHAnsi"/>
                <w:color w:val="242424"/>
                <w:sz w:val="18"/>
                <w:szCs w:val="18"/>
                <w:shd w:val="clear" w:color="auto" w:fill="FFFFFF"/>
                <w:rPrChange w:id="584" w:author="Allison Adams" w:date="2023-06-12T14:58:00Z">
                  <w:rPr>
                    <w:ins w:id="585" w:author="Allison Adams" w:date="2023-05-03T12:28:00Z"/>
                    <w:rFonts w:ascii="Segoe UI" w:hAnsi="Segoe UI" w:cs="Segoe UI"/>
                    <w:color w:val="242424"/>
                    <w:sz w:val="18"/>
                    <w:szCs w:val="18"/>
                    <w:shd w:val="clear" w:color="auto" w:fill="FFFFFF"/>
                  </w:rPr>
                </w:rPrChange>
              </w:rPr>
            </w:pPr>
          </w:p>
        </w:tc>
        <w:tc>
          <w:tcPr>
            <w:tcW w:w="940" w:type="dxa"/>
          </w:tcPr>
          <w:p w14:paraId="13698F03" w14:textId="77777777" w:rsidR="007E1F5E" w:rsidRPr="0054489A" w:rsidRDefault="007E1F5E" w:rsidP="007E1F5E">
            <w:pPr>
              <w:cnfStyle w:val="000000000000" w:firstRow="0" w:lastRow="0" w:firstColumn="0" w:lastColumn="0" w:oddVBand="0" w:evenVBand="0" w:oddHBand="0" w:evenHBand="0" w:firstRowFirstColumn="0" w:firstRowLastColumn="0" w:lastRowFirstColumn="0" w:lastRowLastColumn="0"/>
              <w:rPr>
                <w:ins w:id="586" w:author="Allison Adams" w:date="2023-05-03T12:28:00Z"/>
                <w:rFonts w:asciiTheme="minorHAnsi" w:hAnsiTheme="minorHAnsi" w:cstheme="minorHAnsi"/>
                <w:color w:val="242424"/>
                <w:sz w:val="18"/>
                <w:szCs w:val="18"/>
                <w:shd w:val="clear" w:color="auto" w:fill="FFFFFF"/>
                <w:rPrChange w:id="587" w:author="Allison Adams" w:date="2023-06-12T14:58:00Z">
                  <w:rPr>
                    <w:ins w:id="588" w:author="Allison Adams" w:date="2023-05-03T12:28:00Z"/>
                    <w:rFonts w:ascii="Segoe UI" w:hAnsi="Segoe UI" w:cs="Segoe UI"/>
                    <w:color w:val="242424"/>
                    <w:sz w:val="18"/>
                    <w:szCs w:val="18"/>
                    <w:shd w:val="clear" w:color="auto" w:fill="FFFFFF"/>
                  </w:rPr>
                </w:rPrChange>
              </w:rPr>
            </w:pPr>
          </w:p>
        </w:tc>
      </w:tr>
      <w:tr w:rsidR="00BA53AA" w:rsidRPr="0054489A" w14:paraId="1405391C" w14:textId="77777777" w:rsidTr="00F73366">
        <w:trPr>
          <w:cnfStyle w:val="000000100000" w:firstRow="0" w:lastRow="0" w:firstColumn="0" w:lastColumn="0" w:oddVBand="0" w:evenVBand="0" w:oddHBand="1" w:evenHBand="0" w:firstRowFirstColumn="0" w:firstRowLastColumn="0" w:lastRowFirstColumn="0" w:lastRowLastColumn="0"/>
          <w:ins w:id="589" w:author="Allison Adams" w:date="2023-05-03T11:58:00Z"/>
        </w:trPr>
        <w:tc>
          <w:tcPr>
            <w:cnfStyle w:val="001000000000" w:firstRow="0" w:lastRow="0" w:firstColumn="1" w:lastColumn="0" w:oddVBand="0" w:evenVBand="0" w:oddHBand="0" w:evenHBand="0" w:firstRowFirstColumn="0" w:firstRowLastColumn="0" w:lastRowFirstColumn="0" w:lastRowLastColumn="0"/>
            <w:tcW w:w="1439" w:type="dxa"/>
            <w:vMerge w:val="restart"/>
          </w:tcPr>
          <w:p w14:paraId="35320F68" w14:textId="77777777" w:rsidR="007E1F5E" w:rsidRPr="0054489A" w:rsidRDefault="007E1F5E" w:rsidP="007E1F5E">
            <w:pPr>
              <w:rPr>
                <w:ins w:id="590" w:author="Allison Adams" w:date="2023-05-03T11:59:00Z"/>
                <w:rFonts w:asciiTheme="minorHAnsi" w:hAnsiTheme="minorHAnsi" w:cstheme="minorHAnsi"/>
                <w:color w:val="242424"/>
                <w:sz w:val="23"/>
                <w:szCs w:val="23"/>
                <w:shd w:val="clear" w:color="auto" w:fill="FFFFFF"/>
                <w:rPrChange w:id="591" w:author="Allison Adams" w:date="2023-06-12T14:58:00Z">
                  <w:rPr>
                    <w:ins w:id="592" w:author="Allison Adams" w:date="2023-05-03T11:59:00Z"/>
                    <w:rFonts w:ascii="Segoe UI" w:hAnsi="Segoe UI" w:cs="Segoe UI"/>
                    <w:color w:val="242424"/>
                    <w:sz w:val="23"/>
                    <w:szCs w:val="23"/>
                    <w:shd w:val="clear" w:color="auto" w:fill="FFFFFF"/>
                  </w:rPr>
                </w:rPrChange>
              </w:rPr>
            </w:pPr>
            <w:ins w:id="593" w:author="Allison Adams" w:date="2023-05-03T11:59:00Z">
              <w:r w:rsidRPr="0054489A">
                <w:rPr>
                  <w:rFonts w:asciiTheme="minorHAnsi" w:hAnsiTheme="minorHAnsi" w:cstheme="minorHAnsi"/>
                  <w:color w:val="242424"/>
                  <w:sz w:val="23"/>
                  <w:szCs w:val="23"/>
                  <w:shd w:val="clear" w:color="auto" w:fill="FFFFFF"/>
                  <w:rPrChange w:id="594" w:author="Allison Adams" w:date="2023-06-12T14:58:00Z">
                    <w:rPr>
                      <w:rFonts w:ascii="Segoe UI" w:hAnsi="Segoe UI" w:cs="Segoe UI"/>
                      <w:color w:val="242424"/>
                      <w:sz w:val="23"/>
                      <w:szCs w:val="23"/>
                      <w:shd w:val="clear" w:color="auto" w:fill="FFFFFF"/>
                    </w:rPr>
                  </w:rPrChange>
                </w:rPr>
                <w:t>Ingestion Rate</w:t>
              </w:r>
            </w:ins>
          </w:p>
          <w:p w14:paraId="6E2C4437" w14:textId="6F11825A" w:rsidR="007E1F5E" w:rsidRPr="0054489A" w:rsidRDefault="007E1F5E" w:rsidP="007E1F5E">
            <w:pPr>
              <w:rPr>
                <w:ins w:id="595" w:author="Allison Adams" w:date="2023-05-03T11:58:00Z"/>
                <w:rFonts w:asciiTheme="minorHAnsi" w:hAnsiTheme="minorHAnsi" w:cstheme="minorHAnsi"/>
                <w:color w:val="242424"/>
                <w:sz w:val="23"/>
                <w:szCs w:val="23"/>
                <w:shd w:val="clear" w:color="auto" w:fill="FFFFFF"/>
                <w:rPrChange w:id="596" w:author="Allison Adams" w:date="2023-06-12T14:58:00Z">
                  <w:rPr>
                    <w:ins w:id="597" w:author="Allison Adams" w:date="2023-05-03T11:58:00Z"/>
                    <w:rFonts w:ascii="Segoe UI" w:hAnsi="Segoe UI" w:cs="Segoe UI"/>
                    <w:color w:val="242424"/>
                    <w:sz w:val="23"/>
                    <w:szCs w:val="23"/>
                    <w:shd w:val="clear" w:color="auto" w:fill="FFFFFF"/>
                  </w:rPr>
                </w:rPrChange>
              </w:rPr>
            </w:pPr>
            <w:ins w:id="598" w:author="Allison Adams" w:date="2023-05-03T12:00:00Z">
              <w:r w:rsidRPr="0054489A">
                <w:rPr>
                  <w:rFonts w:asciiTheme="minorHAnsi" w:hAnsiTheme="minorHAnsi" w:cstheme="minorHAnsi"/>
                  <w:color w:val="242424"/>
                  <w:sz w:val="23"/>
                  <w:szCs w:val="23"/>
                  <w:shd w:val="clear" w:color="auto" w:fill="FFFFFF"/>
                  <w:rPrChange w:id="599" w:author="Allison Adams" w:date="2023-06-12T14:58:00Z">
                    <w:rPr>
                      <w:rFonts w:ascii="Segoe UI" w:hAnsi="Segoe UI" w:cs="Segoe UI"/>
                      <w:color w:val="242424"/>
                      <w:sz w:val="23"/>
                      <w:szCs w:val="23"/>
                      <w:shd w:val="clear" w:color="auto" w:fill="FFFFFF"/>
                    </w:rPr>
                  </w:rPrChange>
                </w:rPr>
                <w:t>Cell counts</w:t>
              </w:r>
            </w:ins>
          </w:p>
        </w:tc>
        <w:tc>
          <w:tcPr>
            <w:tcW w:w="790" w:type="dxa"/>
            <w:vAlign w:val="center"/>
          </w:tcPr>
          <w:p w14:paraId="3341F029" w14:textId="7B67E55B" w:rsidR="007E1F5E" w:rsidRPr="0054489A" w:rsidRDefault="007E1F5E">
            <w:pPr>
              <w:jc w:val="center"/>
              <w:cnfStyle w:val="000000100000" w:firstRow="0" w:lastRow="0" w:firstColumn="0" w:lastColumn="0" w:oddVBand="0" w:evenVBand="0" w:oddHBand="1" w:evenHBand="0" w:firstRowFirstColumn="0" w:firstRowLastColumn="0" w:lastRowFirstColumn="0" w:lastRowLastColumn="0"/>
              <w:rPr>
                <w:ins w:id="600" w:author="Allison Adams" w:date="2023-05-03T11:58:00Z"/>
                <w:rFonts w:asciiTheme="minorHAnsi" w:hAnsiTheme="minorHAnsi" w:cstheme="minorHAnsi"/>
                <w:color w:val="242424"/>
                <w:sz w:val="23"/>
                <w:szCs w:val="23"/>
                <w:shd w:val="clear" w:color="auto" w:fill="FFFFFF"/>
                <w:rPrChange w:id="601" w:author="Allison Adams" w:date="2023-06-12T14:58:00Z">
                  <w:rPr>
                    <w:ins w:id="602" w:author="Allison Adams" w:date="2023-05-03T11:58:00Z"/>
                    <w:rFonts w:ascii="Segoe UI" w:hAnsi="Segoe UI" w:cs="Segoe UI"/>
                    <w:color w:val="242424"/>
                    <w:sz w:val="23"/>
                    <w:szCs w:val="23"/>
                    <w:shd w:val="clear" w:color="auto" w:fill="FFFFFF"/>
                  </w:rPr>
                </w:rPrChange>
              </w:rPr>
              <w:pPrChange w:id="603" w:author="Allison Adams" w:date="2023-05-03T13:18:00Z">
                <w:pPr>
                  <w:cnfStyle w:val="000000100000" w:firstRow="0" w:lastRow="0" w:firstColumn="0" w:lastColumn="0" w:oddVBand="0" w:evenVBand="0" w:oddHBand="1" w:evenHBand="0" w:firstRowFirstColumn="0" w:firstRowLastColumn="0" w:lastRowFirstColumn="0" w:lastRowLastColumn="0"/>
                </w:pPr>
              </w:pPrChange>
            </w:pPr>
            <w:ins w:id="604" w:author="Allison Adams" w:date="2023-05-03T12:49:00Z">
              <w:r w:rsidRPr="0054489A">
                <w:rPr>
                  <w:rFonts w:asciiTheme="minorHAnsi" w:hAnsiTheme="minorHAnsi" w:cstheme="minorHAnsi"/>
                  <w:color w:val="242424"/>
                  <w:sz w:val="36"/>
                  <w:szCs w:val="36"/>
                  <w:highlight w:val="cyan"/>
                  <w:shd w:val="clear" w:color="auto" w:fill="FFFFFF"/>
                  <w:rPrChange w:id="605" w:author="Allison Adams" w:date="2023-06-12T14:58:00Z">
                    <w:rPr>
                      <w:rFonts w:ascii="Wingdings" w:hAnsi="Wingdings" w:cs="Segoe UI"/>
                      <w:color w:val="242424"/>
                      <w:sz w:val="36"/>
                      <w:szCs w:val="36"/>
                      <w:shd w:val="clear" w:color="auto" w:fill="FFFFFF"/>
                    </w:rPr>
                  </w:rPrChange>
                </w:rPr>
                <w:t>ü</w:t>
              </w:r>
            </w:ins>
          </w:p>
        </w:tc>
        <w:tc>
          <w:tcPr>
            <w:tcW w:w="1940" w:type="dxa"/>
          </w:tcPr>
          <w:p w14:paraId="03A72A3E" w14:textId="63DA0C28" w:rsidR="007E1F5E" w:rsidRPr="0054489A" w:rsidRDefault="007E1F5E" w:rsidP="007E1F5E">
            <w:pPr>
              <w:cnfStyle w:val="000000100000" w:firstRow="0" w:lastRow="0" w:firstColumn="0" w:lastColumn="0" w:oddVBand="0" w:evenVBand="0" w:oddHBand="1" w:evenHBand="0" w:firstRowFirstColumn="0" w:firstRowLastColumn="0" w:lastRowFirstColumn="0" w:lastRowLastColumn="0"/>
              <w:rPr>
                <w:ins w:id="606" w:author="Allison Adams" w:date="2023-05-03T11:58:00Z"/>
                <w:rFonts w:asciiTheme="minorHAnsi" w:hAnsiTheme="minorHAnsi" w:cstheme="minorHAnsi"/>
                <w:color w:val="242424"/>
                <w:sz w:val="18"/>
                <w:szCs w:val="18"/>
                <w:shd w:val="clear" w:color="auto" w:fill="FFFFFF"/>
                <w:rPrChange w:id="607" w:author="Allison Adams" w:date="2023-06-12T14:58:00Z">
                  <w:rPr>
                    <w:ins w:id="608" w:author="Allison Adams" w:date="2023-05-03T11:58:00Z"/>
                    <w:rFonts w:ascii="Segoe UI" w:hAnsi="Segoe UI" w:cs="Segoe UI"/>
                    <w:color w:val="242424"/>
                    <w:sz w:val="18"/>
                    <w:szCs w:val="18"/>
                    <w:shd w:val="clear" w:color="auto" w:fill="FFFFFF"/>
                  </w:rPr>
                </w:rPrChange>
              </w:rPr>
            </w:pPr>
            <w:commentRangeStart w:id="609"/>
            <w:commentRangeStart w:id="610"/>
            <w:ins w:id="611" w:author="Allison Adams" w:date="2023-05-03T11:59:00Z">
              <w:r w:rsidRPr="0054489A">
                <w:rPr>
                  <w:rFonts w:asciiTheme="minorHAnsi" w:hAnsiTheme="minorHAnsi" w:cstheme="minorHAnsi"/>
                  <w:color w:val="242424"/>
                  <w:sz w:val="18"/>
                  <w:szCs w:val="18"/>
                  <w:shd w:val="clear" w:color="auto" w:fill="FFFFFF"/>
                  <w:rPrChange w:id="612" w:author="Allison Adams" w:date="2023-06-12T14:58:00Z">
                    <w:rPr>
                      <w:rFonts w:ascii="Segoe UI" w:hAnsi="Segoe UI" w:cs="Segoe UI"/>
                      <w:color w:val="242424"/>
                      <w:sz w:val="18"/>
                      <w:szCs w:val="18"/>
                      <w:shd w:val="clear" w:color="auto" w:fill="FFFFFF"/>
                    </w:rPr>
                  </w:rPrChange>
                </w:rPr>
                <w:t>All taxa 17 groups</w:t>
              </w:r>
              <w:commentRangeEnd w:id="609"/>
              <w:r w:rsidRPr="0054489A">
                <w:rPr>
                  <w:rFonts w:asciiTheme="minorHAnsi" w:hAnsiTheme="minorHAnsi" w:cstheme="minorHAnsi"/>
                  <w:color w:val="242424"/>
                  <w:sz w:val="18"/>
                  <w:szCs w:val="18"/>
                  <w:shd w:val="clear" w:color="auto" w:fill="FFFFFF"/>
                  <w:rPrChange w:id="613" w:author="Allison Adams" w:date="2023-06-12T14:58:00Z">
                    <w:rPr>
                      <w:rFonts w:ascii="Segoe UI" w:hAnsi="Segoe UI" w:cs="Segoe UI"/>
                      <w:color w:val="242424"/>
                      <w:sz w:val="18"/>
                      <w:szCs w:val="18"/>
                      <w:shd w:val="clear" w:color="auto" w:fill="FFFFFF"/>
                    </w:rPr>
                  </w:rPrChange>
                </w:rPr>
                <w:commentReference w:id="609"/>
              </w:r>
              <w:commentRangeEnd w:id="610"/>
              <w:r w:rsidRPr="0054489A">
                <w:rPr>
                  <w:rFonts w:asciiTheme="minorHAnsi" w:hAnsiTheme="minorHAnsi" w:cstheme="minorHAnsi"/>
                  <w:color w:val="242424"/>
                  <w:sz w:val="18"/>
                  <w:szCs w:val="18"/>
                  <w:shd w:val="clear" w:color="auto" w:fill="FFFFFF"/>
                  <w:rPrChange w:id="614" w:author="Allison Adams" w:date="2023-06-12T14:58:00Z">
                    <w:rPr>
                      <w:rFonts w:ascii="Segoe UI" w:hAnsi="Segoe UI" w:cs="Segoe UI"/>
                      <w:color w:val="242424"/>
                      <w:sz w:val="18"/>
                      <w:szCs w:val="18"/>
                      <w:shd w:val="clear" w:color="auto" w:fill="FFFFFF"/>
                    </w:rPr>
                  </w:rPrChange>
                </w:rPr>
                <w:commentReference w:id="610"/>
              </w:r>
              <w:r w:rsidRPr="0054489A">
                <w:rPr>
                  <w:rFonts w:asciiTheme="minorHAnsi" w:hAnsiTheme="minorHAnsi" w:cstheme="minorHAnsi"/>
                  <w:color w:val="242424"/>
                  <w:sz w:val="18"/>
                  <w:szCs w:val="18"/>
                  <w:shd w:val="clear" w:color="auto" w:fill="FFFFFF"/>
                  <w:rPrChange w:id="615" w:author="Allison Adams" w:date="2023-06-12T14:58:00Z">
                    <w:rPr>
                      <w:rFonts w:ascii="Segoe UI" w:hAnsi="Segoe UI" w:cs="Segoe UI"/>
                      <w:color w:val="242424"/>
                      <w:sz w:val="18"/>
                      <w:szCs w:val="18"/>
                      <w:shd w:val="clear" w:color="auto" w:fill="FFFFFF"/>
                    </w:rPr>
                  </w:rPrChange>
                </w:rPr>
                <w:t>, individually</w:t>
              </w:r>
            </w:ins>
          </w:p>
        </w:tc>
        <w:tc>
          <w:tcPr>
            <w:tcW w:w="2937" w:type="dxa"/>
          </w:tcPr>
          <w:p w14:paraId="5052A650" w14:textId="77777777" w:rsidR="007E1F5E" w:rsidRPr="0054489A" w:rsidRDefault="007E1F5E" w:rsidP="007E1F5E">
            <w:pPr>
              <w:cnfStyle w:val="000000100000" w:firstRow="0" w:lastRow="0" w:firstColumn="0" w:lastColumn="0" w:oddVBand="0" w:evenVBand="0" w:oddHBand="1" w:evenHBand="0" w:firstRowFirstColumn="0" w:firstRowLastColumn="0" w:lastRowFirstColumn="0" w:lastRowLastColumn="0"/>
              <w:rPr>
                <w:ins w:id="616" w:author="Allison Adams" w:date="2023-05-03T12:48:00Z"/>
                <w:rFonts w:asciiTheme="minorHAnsi" w:hAnsiTheme="minorHAnsi" w:cstheme="minorHAnsi"/>
                <w:color w:val="242424"/>
                <w:sz w:val="18"/>
                <w:szCs w:val="18"/>
                <w:shd w:val="clear" w:color="auto" w:fill="FFFFFF"/>
                <w:rPrChange w:id="617" w:author="Allison Adams" w:date="2023-06-12T14:58:00Z">
                  <w:rPr>
                    <w:ins w:id="618" w:author="Allison Adams" w:date="2023-05-03T12:48:00Z"/>
                    <w:rFonts w:ascii="Segoe UI" w:hAnsi="Segoe UI" w:cs="Segoe UI"/>
                    <w:color w:val="242424"/>
                    <w:sz w:val="18"/>
                    <w:szCs w:val="18"/>
                    <w:shd w:val="clear" w:color="auto" w:fill="FFFFFF"/>
                  </w:rPr>
                </w:rPrChange>
              </w:rPr>
            </w:pPr>
            <w:ins w:id="619" w:author="Allison Adams" w:date="2023-05-03T12:40:00Z">
              <w:r w:rsidRPr="0054489A">
                <w:rPr>
                  <w:rFonts w:asciiTheme="minorHAnsi" w:hAnsiTheme="minorHAnsi" w:cstheme="minorHAnsi"/>
                  <w:color w:val="242424"/>
                  <w:sz w:val="18"/>
                  <w:szCs w:val="18"/>
                  <w:shd w:val="clear" w:color="auto" w:fill="FFFFFF"/>
                  <w:rPrChange w:id="620" w:author="Allison Adams" w:date="2023-06-12T14:58:00Z">
                    <w:rPr>
                      <w:rFonts w:ascii="Segoe UI" w:hAnsi="Segoe UI" w:cs="Segoe UI"/>
                      <w:color w:val="242424"/>
                      <w:sz w:val="18"/>
                      <w:szCs w:val="18"/>
                      <w:shd w:val="clear" w:color="auto" w:fill="FFFFFF"/>
                    </w:rPr>
                  </w:rPrChange>
                </w:rPr>
                <w:t xml:space="preserve">03_calcs_CR_FR.R </w:t>
              </w:r>
            </w:ins>
          </w:p>
          <w:p w14:paraId="3D5E1C63" w14:textId="11B42363" w:rsidR="007E1F5E" w:rsidRPr="0054489A" w:rsidRDefault="007E1F5E" w:rsidP="007E1F5E">
            <w:pPr>
              <w:cnfStyle w:val="000000100000" w:firstRow="0" w:lastRow="0" w:firstColumn="0" w:lastColumn="0" w:oddVBand="0" w:evenVBand="0" w:oddHBand="1" w:evenHBand="0" w:firstRowFirstColumn="0" w:firstRowLastColumn="0" w:lastRowFirstColumn="0" w:lastRowLastColumn="0"/>
              <w:rPr>
                <w:ins w:id="621" w:author="Allison Adams" w:date="2023-05-03T12:47:00Z"/>
                <w:rFonts w:asciiTheme="minorHAnsi" w:hAnsiTheme="minorHAnsi" w:cstheme="minorHAnsi"/>
                <w:color w:val="242424"/>
                <w:sz w:val="18"/>
                <w:szCs w:val="18"/>
                <w:shd w:val="clear" w:color="auto" w:fill="FFFFFF"/>
                <w:rPrChange w:id="622" w:author="Allison Adams" w:date="2023-06-12T14:58:00Z">
                  <w:rPr>
                    <w:ins w:id="623" w:author="Allison Adams" w:date="2023-05-03T12:47:00Z"/>
                    <w:rFonts w:ascii="Segoe UI" w:hAnsi="Segoe UI" w:cs="Segoe UI"/>
                    <w:color w:val="242424"/>
                    <w:sz w:val="18"/>
                    <w:szCs w:val="18"/>
                    <w:shd w:val="clear" w:color="auto" w:fill="FFFFFF"/>
                  </w:rPr>
                </w:rPrChange>
              </w:rPr>
            </w:pPr>
            <w:proofErr w:type="spellStart"/>
            <w:ins w:id="624" w:author="Allison Adams" w:date="2023-05-03T12:48:00Z">
              <w:r w:rsidRPr="0054489A">
                <w:rPr>
                  <w:rFonts w:asciiTheme="minorHAnsi" w:hAnsiTheme="minorHAnsi" w:cstheme="minorHAnsi"/>
                  <w:color w:val="242424"/>
                  <w:sz w:val="18"/>
                  <w:szCs w:val="18"/>
                  <w:shd w:val="clear" w:color="auto" w:fill="FFFFFF"/>
                  <w:rPrChange w:id="625" w:author="Allison Adams" w:date="2023-06-12T14:58:00Z">
                    <w:rPr>
                      <w:rFonts w:ascii="Segoe UI" w:hAnsi="Segoe UI" w:cs="Segoe UI"/>
                      <w:color w:val="242424"/>
                      <w:sz w:val="18"/>
                      <w:szCs w:val="18"/>
                      <w:shd w:val="clear" w:color="auto" w:fill="FFFFFF"/>
                    </w:rPr>
                  </w:rPrChange>
                </w:rPr>
                <w:t>sumCpm_FR.Rdata</w:t>
              </w:r>
            </w:ins>
            <w:proofErr w:type="spellEnd"/>
          </w:p>
          <w:p w14:paraId="78E23064" w14:textId="55275FC1" w:rsidR="007E1F5E" w:rsidRPr="0054489A" w:rsidRDefault="007E1F5E" w:rsidP="007E1F5E">
            <w:pPr>
              <w:cnfStyle w:val="000000100000" w:firstRow="0" w:lastRow="0" w:firstColumn="0" w:lastColumn="0" w:oddVBand="0" w:evenVBand="0" w:oddHBand="1" w:evenHBand="0" w:firstRowFirstColumn="0" w:firstRowLastColumn="0" w:lastRowFirstColumn="0" w:lastRowLastColumn="0"/>
              <w:rPr>
                <w:ins w:id="626" w:author="Allison Adams" w:date="2023-05-11T12:44:00Z"/>
                <w:rFonts w:asciiTheme="minorHAnsi" w:hAnsiTheme="minorHAnsi" w:cstheme="minorHAnsi"/>
                <w:color w:val="242424"/>
                <w:sz w:val="18"/>
                <w:szCs w:val="18"/>
                <w:shd w:val="clear" w:color="auto" w:fill="FFFFFF"/>
                <w:rPrChange w:id="627" w:author="Allison Adams" w:date="2023-06-12T14:58:00Z">
                  <w:rPr>
                    <w:ins w:id="628" w:author="Allison Adams" w:date="2023-05-11T12:44:00Z"/>
                    <w:rFonts w:ascii="Segoe UI" w:hAnsi="Segoe UI" w:cs="Segoe UI"/>
                    <w:color w:val="242424"/>
                    <w:sz w:val="18"/>
                    <w:szCs w:val="18"/>
                    <w:shd w:val="clear" w:color="auto" w:fill="FFFFFF"/>
                  </w:rPr>
                </w:rPrChange>
              </w:rPr>
            </w:pPr>
            <w:proofErr w:type="spellStart"/>
            <w:ins w:id="629" w:author="Allison Adams" w:date="2023-05-03T12:47:00Z">
              <w:r w:rsidRPr="0054489A">
                <w:rPr>
                  <w:rFonts w:asciiTheme="minorHAnsi" w:hAnsiTheme="minorHAnsi" w:cstheme="minorHAnsi"/>
                  <w:color w:val="242424"/>
                  <w:sz w:val="18"/>
                  <w:szCs w:val="18"/>
                  <w:shd w:val="clear" w:color="auto" w:fill="FFFFFF"/>
                  <w:rPrChange w:id="630" w:author="Allison Adams" w:date="2023-06-12T14:58:00Z">
                    <w:rPr>
                      <w:rFonts w:ascii="Segoe UI" w:hAnsi="Segoe UI" w:cs="Segoe UI"/>
                      <w:color w:val="242424"/>
                      <w:sz w:val="18"/>
                      <w:szCs w:val="18"/>
                      <w:shd w:val="clear" w:color="auto" w:fill="FFFFFF"/>
                    </w:rPr>
                  </w:rPrChange>
                </w:rPr>
                <w:t>CpmFRMn_GrpSz.Rdata</w:t>
              </w:r>
            </w:ins>
            <w:proofErr w:type="spellEnd"/>
            <w:ins w:id="631" w:author="Allison Adams" w:date="2023-05-10T11:38:00Z">
              <w:r w:rsidR="005F427C" w:rsidRPr="0054489A">
                <w:rPr>
                  <w:rFonts w:asciiTheme="minorHAnsi" w:hAnsiTheme="minorHAnsi" w:cstheme="minorHAnsi"/>
                  <w:color w:val="242424"/>
                  <w:sz w:val="18"/>
                  <w:szCs w:val="18"/>
                  <w:shd w:val="clear" w:color="auto" w:fill="FFFFFF"/>
                  <w:rPrChange w:id="632" w:author="Allison Adams" w:date="2023-06-12T14:58:00Z">
                    <w:rPr>
                      <w:rFonts w:ascii="Segoe UI" w:hAnsi="Segoe UI" w:cs="Segoe UI"/>
                      <w:color w:val="242424"/>
                      <w:sz w:val="18"/>
                      <w:szCs w:val="18"/>
                      <w:shd w:val="clear" w:color="auto" w:fill="FFFFFF"/>
                    </w:rPr>
                  </w:rPrChange>
                </w:rPr>
                <w:t>, line 355</w:t>
              </w:r>
            </w:ins>
          </w:p>
          <w:p w14:paraId="51AEA198" w14:textId="45D8F655" w:rsidR="00E73A5C" w:rsidRPr="0054489A" w:rsidRDefault="00E73A5C" w:rsidP="007E1F5E">
            <w:pPr>
              <w:cnfStyle w:val="000000100000" w:firstRow="0" w:lastRow="0" w:firstColumn="0" w:lastColumn="0" w:oddVBand="0" w:evenVBand="0" w:oddHBand="1" w:evenHBand="0" w:firstRowFirstColumn="0" w:firstRowLastColumn="0" w:lastRowFirstColumn="0" w:lastRowLastColumn="0"/>
              <w:rPr>
                <w:ins w:id="633" w:author="Allison Adams" w:date="2023-05-03T12:40:00Z"/>
                <w:rFonts w:asciiTheme="minorHAnsi" w:hAnsiTheme="minorHAnsi" w:cstheme="minorHAnsi"/>
                <w:color w:val="242424"/>
                <w:sz w:val="18"/>
                <w:szCs w:val="18"/>
                <w:shd w:val="clear" w:color="auto" w:fill="FFFFFF"/>
                <w:rPrChange w:id="634" w:author="Allison Adams" w:date="2023-06-12T14:58:00Z">
                  <w:rPr>
                    <w:ins w:id="635" w:author="Allison Adams" w:date="2023-05-03T12:40:00Z"/>
                    <w:rFonts w:ascii="Segoe UI" w:hAnsi="Segoe UI" w:cs="Segoe UI"/>
                    <w:color w:val="242424"/>
                    <w:sz w:val="18"/>
                    <w:szCs w:val="18"/>
                    <w:shd w:val="clear" w:color="auto" w:fill="FFFFFF"/>
                  </w:rPr>
                </w:rPrChange>
              </w:rPr>
            </w:pPr>
            <w:ins w:id="636" w:author="Allison Adams" w:date="2023-05-11T12:44:00Z">
              <w:r w:rsidRPr="0054489A">
                <w:rPr>
                  <w:rFonts w:asciiTheme="minorHAnsi" w:hAnsiTheme="minorHAnsi" w:cstheme="minorHAnsi"/>
                  <w:color w:val="242424"/>
                  <w:sz w:val="18"/>
                  <w:szCs w:val="18"/>
                  <w:shd w:val="clear" w:color="auto" w:fill="FFFFFF"/>
                  <w:rPrChange w:id="637" w:author="Allison Adams" w:date="2023-06-12T14:58:00Z">
                    <w:rPr>
                      <w:rFonts w:ascii="Segoe UI" w:hAnsi="Segoe UI" w:cs="Segoe UI"/>
                      <w:color w:val="242424"/>
                      <w:sz w:val="18"/>
                      <w:szCs w:val="18"/>
                      <w:shd w:val="clear" w:color="auto" w:fill="FFFFFF"/>
                    </w:rPr>
                  </w:rPrChange>
                </w:rPr>
                <w:t>04_plots_IRcells</w:t>
              </w:r>
            </w:ins>
            <w:ins w:id="638" w:author="Allison Adams" w:date="2023-05-12T13:32:00Z">
              <w:r w:rsidR="001C3D9C" w:rsidRPr="0054489A">
                <w:rPr>
                  <w:rFonts w:asciiTheme="minorHAnsi" w:hAnsiTheme="minorHAnsi" w:cstheme="minorHAnsi"/>
                  <w:color w:val="242424"/>
                  <w:sz w:val="18"/>
                  <w:szCs w:val="18"/>
                  <w:shd w:val="clear" w:color="auto" w:fill="FFFFFF"/>
                  <w:rPrChange w:id="639" w:author="Allison Adams" w:date="2023-06-12T14:58:00Z">
                    <w:rPr>
                      <w:rFonts w:ascii="Segoe UI" w:hAnsi="Segoe UI" w:cs="Segoe UI"/>
                      <w:color w:val="242424"/>
                      <w:sz w:val="18"/>
                      <w:szCs w:val="18"/>
                      <w:shd w:val="clear" w:color="auto" w:fill="FFFFFF"/>
                    </w:rPr>
                  </w:rPrChange>
                </w:rPr>
                <w:t>_bio</w:t>
              </w:r>
            </w:ins>
            <w:ins w:id="640" w:author="Allison Adams" w:date="2023-05-11T12:44:00Z">
              <w:r w:rsidRPr="0054489A">
                <w:rPr>
                  <w:rFonts w:asciiTheme="minorHAnsi" w:hAnsiTheme="minorHAnsi" w:cstheme="minorHAnsi"/>
                  <w:color w:val="242424"/>
                  <w:sz w:val="18"/>
                  <w:szCs w:val="18"/>
                  <w:shd w:val="clear" w:color="auto" w:fill="FFFFFF"/>
                  <w:rPrChange w:id="641" w:author="Allison Adams" w:date="2023-06-12T14:58:00Z">
                    <w:rPr>
                      <w:rFonts w:ascii="Segoe UI" w:hAnsi="Segoe UI" w:cs="Segoe UI"/>
                      <w:color w:val="242424"/>
                      <w:sz w:val="18"/>
                      <w:szCs w:val="18"/>
                      <w:shd w:val="clear" w:color="auto" w:fill="FFFFFF"/>
                    </w:rPr>
                  </w:rPrChange>
                </w:rPr>
                <w:t>_all.R</w:t>
              </w:r>
            </w:ins>
          </w:p>
          <w:p w14:paraId="13968FE4" w14:textId="4AC4FCB4" w:rsidR="007E1F5E" w:rsidRPr="0054489A" w:rsidRDefault="00477D1E" w:rsidP="007E1F5E">
            <w:pPr>
              <w:cnfStyle w:val="000000100000" w:firstRow="0" w:lastRow="0" w:firstColumn="0" w:lastColumn="0" w:oddVBand="0" w:evenVBand="0" w:oddHBand="1" w:evenHBand="0" w:firstRowFirstColumn="0" w:firstRowLastColumn="0" w:lastRowFirstColumn="0" w:lastRowLastColumn="0"/>
              <w:rPr>
                <w:ins w:id="642" w:author="Allison Adams" w:date="2023-05-03T12:24:00Z"/>
                <w:rFonts w:asciiTheme="minorHAnsi" w:hAnsiTheme="minorHAnsi" w:cstheme="minorHAnsi"/>
                <w:color w:val="242424"/>
                <w:sz w:val="18"/>
                <w:szCs w:val="18"/>
                <w:shd w:val="clear" w:color="auto" w:fill="FFFFFF"/>
                <w:rPrChange w:id="643" w:author="Allison Adams" w:date="2023-06-12T14:58:00Z">
                  <w:rPr>
                    <w:ins w:id="644" w:author="Allison Adams" w:date="2023-05-03T12:24:00Z"/>
                    <w:rFonts w:ascii="Segoe UI" w:hAnsi="Segoe UI" w:cs="Segoe UI"/>
                    <w:color w:val="242424"/>
                    <w:sz w:val="23"/>
                    <w:szCs w:val="23"/>
                    <w:shd w:val="clear" w:color="auto" w:fill="FFFFFF"/>
                  </w:rPr>
                </w:rPrChange>
              </w:rPr>
            </w:pPr>
            <w:ins w:id="645" w:author="Allison Adams" w:date="2023-05-11T12:43:00Z">
              <w:r w:rsidRPr="0054489A">
                <w:rPr>
                  <w:rFonts w:asciiTheme="minorHAnsi" w:hAnsiTheme="minorHAnsi" w:cstheme="minorHAnsi"/>
                  <w:color w:val="242424"/>
                  <w:sz w:val="18"/>
                  <w:szCs w:val="18"/>
                  <w:shd w:val="clear" w:color="auto" w:fill="FFFFFF"/>
                  <w:rPrChange w:id="646" w:author="Allison Adams" w:date="2023-06-12T14:58:00Z">
                    <w:rPr>
                      <w:rFonts w:ascii="Segoe UI" w:hAnsi="Segoe UI" w:cs="Segoe UI"/>
                      <w:color w:val="242424"/>
                      <w:sz w:val="18"/>
                      <w:szCs w:val="18"/>
                      <w:shd w:val="clear" w:color="auto" w:fill="FFFFFF"/>
                    </w:rPr>
                  </w:rPrChange>
                </w:rPr>
                <w:t>IRcells_all_plot.pdf</w:t>
              </w:r>
            </w:ins>
          </w:p>
        </w:tc>
        <w:tc>
          <w:tcPr>
            <w:tcW w:w="1314" w:type="dxa"/>
          </w:tcPr>
          <w:p w14:paraId="3F0C3BBB" w14:textId="68A4C13F" w:rsidR="007E1F5E" w:rsidRPr="0054489A" w:rsidRDefault="007E1F5E" w:rsidP="007E1F5E">
            <w:pPr>
              <w:cnfStyle w:val="000000100000" w:firstRow="0" w:lastRow="0" w:firstColumn="0" w:lastColumn="0" w:oddVBand="0" w:evenVBand="0" w:oddHBand="1" w:evenHBand="0" w:firstRowFirstColumn="0" w:firstRowLastColumn="0" w:lastRowFirstColumn="0" w:lastRowLastColumn="0"/>
              <w:rPr>
                <w:ins w:id="647" w:author="Allison Adams" w:date="2023-05-03T11:58:00Z"/>
                <w:rFonts w:asciiTheme="minorHAnsi" w:hAnsiTheme="minorHAnsi" w:cstheme="minorHAnsi"/>
                <w:color w:val="242424"/>
                <w:sz w:val="18"/>
                <w:szCs w:val="18"/>
                <w:shd w:val="clear" w:color="auto" w:fill="FFFFFF"/>
                <w:rPrChange w:id="648" w:author="Allison Adams" w:date="2023-06-12T14:58:00Z">
                  <w:rPr>
                    <w:ins w:id="649" w:author="Allison Adams" w:date="2023-05-03T11:58:00Z"/>
                    <w:rFonts w:ascii="Segoe UI" w:hAnsi="Segoe UI" w:cs="Segoe UI"/>
                    <w:color w:val="242424"/>
                    <w:sz w:val="23"/>
                    <w:szCs w:val="23"/>
                    <w:shd w:val="clear" w:color="auto" w:fill="FFFFFF"/>
                  </w:rPr>
                </w:rPrChange>
              </w:rPr>
            </w:pPr>
          </w:p>
        </w:tc>
        <w:tc>
          <w:tcPr>
            <w:tcW w:w="940" w:type="dxa"/>
          </w:tcPr>
          <w:p w14:paraId="535C390B" w14:textId="77777777" w:rsidR="007E1F5E" w:rsidRPr="0054489A" w:rsidRDefault="007E1F5E" w:rsidP="007E1F5E">
            <w:pPr>
              <w:cnfStyle w:val="000000100000" w:firstRow="0" w:lastRow="0" w:firstColumn="0" w:lastColumn="0" w:oddVBand="0" w:evenVBand="0" w:oddHBand="1" w:evenHBand="0" w:firstRowFirstColumn="0" w:firstRowLastColumn="0" w:lastRowFirstColumn="0" w:lastRowLastColumn="0"/>
              <w:rPr>
                <w:ins w:id="650" w:author="Allison Adams" w:date="2023-05-03T11:58:00Z"/>
                <w:rFonts w:asciiTheme="minorHAnsi" w:hAnsiTheme="minorHAnsi" w:cstheme="minorHAnsi"/>
                <w:color w:val="242424"/>
                <w:sz w:val="18"/>
                <w:szCs w:val="18"/>
                <w:shd w:val="clear" w:color="auto" w:fill="FFFFFF"/>
                <w:rPrChange w:id="651" w:author="Allison Adams" w:date="2023-06-12T14:58:00Z">
                  <w:rPr>
                    <w:ins w:id="652" w:author="Allison Adams" w:date="2023-05-03T11:58:00Z"/>
                    <w:rFonts w:ascii="Segoe UI" w:hAnsi="Segoe UI" w:cs="Segoe UI"/>
                    <w:color w:val="242424"/>
                    <w:sz w:val="23"/>
                    <w:szCs w:val="23"/>
                    <w:shd w:val="clear" w:color="auto" w:fill="FFFFFF"/>
                  </w:rPr>
                </w:rPrChange>
              </w:rPr>
            </w:pPr>
          </w:p>
        </w:tc>
      </w:tr>
      <w:tr w:rsidR="00BA53AA" w:rsidRPr="0054489A" w14:paraId="154E60A8" w14:textId="77777777" w:rsidTr="00F73366">
        <w:trPr>
          <w:ins w:id="653" w:author="Allison Adams" w:date="2023-05-03T11:58:00Z"/>
        </w:trPr>
        <w:tc>
          <w:tcPr>
            <w:cnfStyle w:val="001000000000" w:firstRow="0" w:lastRow="0" w:firstColumn="1" w:lastColumn="0" w:oddVBand="0" w:evenVBand="0" w:oddHBand="0" w:evenHBand="0" w:firstRowFirstColumn="0" w:firstRowLastColumn="0" w:lastRowFirstColumn="0" w:lastRowLastColumn="0"/>
            <w:tcW w:w="1439" w:type="dxa"/>
            <w:vMerge/>
          </w:tcPr>
          <w:p w14:paraId="58D7CE30" w14:textId="77777777" w:rsidR="007E1F5E" w:rsidRPr="0054489A" w:rsidRDefault="007E1F5E" w:rsidP="007E1F5E">
            <w:pPr>
              <w:rPr>
                <w:ins w:id="654" w:author="Allison Adams" w:date="2023-05-03T11:58:00Z"/>
                <w:rFonts w:asciiTheme="minorHAnsi" w:hAnsiTheme="minorHAnsi" w:cstheme="minorHAnsi"/>
                <w:color w:val="242424"/>
                <w:sz w:val="23"/>
                <w:szCs w:val="23"/>
                <w:shd w:val="clear" w:color="auto" w:fill="FFFFFF"/>
                <w:rPrChange w:id="655" w:author="Allison Adams" w:date="2023-06-12T14:58:00Z">
                  <w:rPr>
                    <w:ins w:id="656" w:author="Allison Adams" w:date="2023-05-03T11:58:00Z"/>
                    <w:rFonts w:ascii="Segoe UI" w:hAnsi="Segoe UI" w:cs="Segoe UI"/>
                    <w:color w:val="242424"/>
                    <w:sz w:val="23"/>
                    <w:szCs w:val="23"/>
                    <w:shd w:val="clear" w:color="auto" w:fill="FFFFFF"/>
                  </w:rPr>
                </w:rPrChange>
              </w:rPr>
            </w:pPr>
          </w:p>
        </w:tc>
        <w:tc>
          <w:tcPr>
            <w:tcW w:w="790" w:type="dxa"/>
            <w:vAlign w:val="center"/>
          </w:tcPr>
          <w:p w14:paraId="6A0DE578" w14:textId="76A7A66D" w:rsidR="007E1F5E" w:rsidRPr="0054489A" w:rsidRDefault="00F73366">
            <w:pPr>
              <w:jc w:val="center"/>
              <w:cnfStyle w:val="000000000000" w:firstRow="0" w:lastRow="0" w:firstColumn="0" w:lastColumn="0" w:oddVBand="0" w:evenVBand="0" w:oddHBand="0" w:evenHBand="0" w:firstRowFirstColumn="0" w:firstRowLastColumn="0" w:lastRowFirstColumn="0" w:lastRowLastColumn="0"/>
              <w:rPr>
                <w:ins w:id="657" w:author="Allison Adams" w:date="2023-05-03T11:58:00Z"/>
                <w:rFonts w:asciiTheme="minorHAnsi" w:hAnsiTheme="minorHAnsi" w:cstheme="minorHAnsi"/>
                <w:color w:val="242424"/>
                <w:sz w:val="23"/>
                <w:szCs w:val="23"/>
                <w:shd w:val="clear" w:color="auto" w:fill="FFFFFF"/>
                <w:rPrChange w:id="658" w:author="Allison Adams" w:date="2023-06-12T14:58:00Z">
                  <w:rPr>
                    <w:ins w:id="659" w:author="Allison Adams" w:date="2023-05-03T11:58:00Z"/>
                    <w:rFonts w:ascii="Segoe UI" w:hAnsi="Segoe UI" w:cs="Segoe UI"/>
                    <w:color w:val="242424"/>
                    <w:sz w:val="23"/>
                    <w:szCs w:val="23"/>
                    <w:shd w:val="clear" w:color="auto" w:fill="FFFFFF"/>
                  </w:rPr>
                </w:rPrChange>
              </w:rPr>
              <w:pPrChange w:id="660" w:author="Allison Adams" w:date="2023-05-03T13:18:00Z">
                <w:pPr>
                  <w:cnfStyle w:val="000000000000" w:firstRow="0" w:lastRow="0" w:firstColumn="0" w:lastColumn="0" w:oddVBand="0" w:evenVBand="0" w:oddHBand="0" w:evenHBand="0" w:firstRowFirstColumn="0" w:firstRowLastColumn="0" w:lastRowFirstColumn="0" w:lastRowLastColumn="0"/>
                </w:pPr>
              </w:pPrChange>
            </w:pPr>
            <w:ins w:id="661" w:author="Allison Adams" w:date="2023-05-09T12:47:00Z">
              <w:r w:rsidRPr="0054489A">
                <w:rPr>
                  <w:rFonts w:asciiTheme="minorHAnsi" w:hAnsiTheme="minorHAnsi" w:cstheme="minorHAnsi"/>
                  <w:color w:val="242424"/>
                  <w:sz w:val="36"/>
                  <w:szCs w:val="36"/>
                  <w:highlight w:val="cyan"/>
                  <w:shd w:val="clear" w:color="auto" w:fill="FFFFFF"/>
                  <w:rPrChange w:id="662" w:author="Allison Adams" w:date="2023-06-12T14:58:00Z">
                    <w:rPr>
                      <w:rFonts w:ascii="Wingdings" w:hAnsi="Wingdings" w:cs="Segoe UI"/>
                      <w:color w:val="242424"/>
                      <w:sz w:val="36"/>
                      <w:szCs w:val="36"/>
                      <w:shd w:val="clear" w:color="auto" w:fill="FFFFFF"/>
                    </w:rPr>
                  </w:rPrChange>
                </w:rPr>
                <w:t>ü</w:t>
              </w:r>
            </w:ins>
          </w:p>
        </w:tc>
        <w:tc>
          <w:tcPr>
            <w:tcW w:w="1940" w:type="dxa"/>
          </w:tcPr>
          <w:p w14:paraId="32292B39" w14:textId="4289ECB0" w:rsidR="007E1F5E" w:rsidRPr="0054489A" w:rsidRDefault="007E1F5E" w:rsidP="007E1F5E">
            <w:pPr>
              <w:cnfStyle w:val="000000000000" w:firstRow="0" w:lastRow="0" w:firstColumn="0" w:lastColumn="0" w:oddVBand="0" w:evenVBand="0" w:oddHBand="0" w:evenHBand="0" w:firstRowFirstColumn="0" w:firstRowLastColumn="0" w:lastRowFirstColumn="0" w:lastRowLastColumn="0"/>
              <w:rPr>
                <w:ins w:id="663" w:author="Allison Adams" w:date="2023-05-03T11:58:00Z"/>
                <w:rFonts w:asciiTheme="minorHAnsi" w:hAnsiTheme="minorHAnsi" w:cstheme="minorHAnsi"/>
                <w:color w:val="242424"/>
                <w:sz w:val="18"/>
                <w:szCs w:val="18"/>
                <w:shd w:val="clear" w:color="auto" w:fill="FFFFFF"/>
                <w:rPrChange w:id="664" w:author="Allison Adams" w:date="2023-06-12T14:58:00Z">
                  <w:rPr>
                    <w:ins w:id="665" w:author="Allison Adams" w:date="2023-05-03T11:58:00Z"/>
                    <w:rFonts w:ascii="Segoe UI" w:hAnsi="Segoe UI" w:cs="Segoe UI"/>
                    <w:color w:val="242424"/>
                    <w:sz w:val="18"/>
                    <w:szCs w:val="18"/>
                    <w:shd w:val="clear" w:color="auto" w:fill="FFFFFF"/>
                  </w:rPr>
                </w:rPrChange>
              </w:rPr>
            </w:pPr>
            <w:commentRangeStart w:id="666"/>
            <w:commentRangeStart w:id="667"/>
            <w:ins w:id="668" w:author="Allison Adams" w:date="2023-05-03T11:59:00Z">
              <w:r w:rsidRPr="0054489A">
                <w:rPr>
                  <w:rFonts w:asciiTheme="minorHAnsi" w:hAnsiTheme="minorHAnsi" w:cstheme="minorHAnsi"/>
                  <w:color w:val="242424"/>
                  <w:sz w:val="18"/>
                  <w:szCs w:val="18"/>
                  <w:shd w:val="clear" w:color="auto" w:fill="FFFFFF"/>
                  <w:rPrChange w:id="669" w:author="Allison Adams" w:date="2023-06-12T14:58:00Z">
                    <w:rPr>
                      <w:rFonts w:ascii="Segoe UI" w:hAnsi="Segoe UI" w:cs="Segoe UI"/>
                      <w:color w:val="242424"/>
                      <w:sz w:val="18"/>
                      <w:szCs w:val="18"/>
                      <w:shd w:val="clear" w:color="auto" w:fill="FFFFFF"/>
                    </w:rPr>
                  </w:rPrChange>
                </w:rPr>
                <w:t xml:space="preserve">Top 5 </w:t>
              </w:r>
              <w:commentRangeEnd w:id="666"/>
              <w:r w:rsidRPr="0054489A">
                <w:rPr>
                  <w:rFonts w:asciiTheme="minorHAnsi" w:hAnsiTheme="minorHAnsi" w:cstheme="minorHAnsi"/>
                  <w:color w:val="242424"/>
                  <w:sz w:val="18"/>
                  <w:szCs w:val="18"/>
                  <w:shd w:val="clear" w:color="auto" w:fill="FFFFFF"/>
                  <w:rPrChange w:id="670" w:author="Allison Adams" w:date="2023-06-12T14:58:00Z">
                    <w:rPr>
                      <w:rFonts w:ascii="Segoe UI" w:hAnsi="Segoe UI" w:cs="Segoe UI"/>
                      <w:color w:val="242424"/>
                      <w:sz w:val="18"/>
                      <w:szCs w:val="18"/>
                      <w:shd w:val="clear" w:color="auto" w:fill="FFFFFF"/>
                    </w:rPr>
                  </w:rPrChange>
                </w:rPr>
                <w:commentReference w:id="666"/>
              </w:r>
              <w:commentRangeEnd w:id="667"/>
              <w:r w:rsidRPr="0054489A">
                <w:rPr>
                  <w:rFonts w:asciiTheme="minorHAnsi" w:hAnsiTheme="minorHAnsi" w:cstheme="minorHAnsi"/>
                  <w:color w:val="242424"/>
                  <w:sz w:val="18"/>
                  <w:szCs w:val="18"/>
                  <w:shd w:val="clear" w:color="auto" w:fill="FFFFFF"/>
                  <w:rPrChange w:id="671" w:author="Allison Adams" w:date="2023-06-12T14:58:00Z">
                    <w:rPr>
                      <w:rFonts w:ascii="Segoe UI" w:hAnsi="Segoe UI" w:cs="Segoe UI"/>
                      <w:color w:val="242424"/>
                      <w:sz w:val="18"/>
                      <w:szCs w:val="18"/>
                      <w:shd w:val="clear" w:color="auto" w:fill="FFFFFF"/>
                    </w:rPr>
                  </w:rPrChange>
                </w:rPr>
                <w:commentReference w:id="667"/>
              </w:r>
              <w:r w:rsidRPr="0054489A">
                <w:rPr>
                  <w:rFonts w:asciiTheme="minorHAnsi" w:hAnsiTheme="minorHAnsi" w:cstheme="minorHAnsi"/>
                  <w:color w:val="242424"/>
                  <w:sz w:val="18"/>
                  <w:szCs w:val="18"/>
                  <w:shd w:val="clear" w:color="auto" w:fill="FFFFFF"/>
                  <w:rPrChange w:id="672" w:author="Allison Adams" w:date="2023-06-12T14:58:00Z">
                    <w:rPr>
                      <w:rFonts w:ascii="Segoe UI" w:hAnsi="Segoe UI" w:cs="Segoe UI"/>
                      <w:color w:val="242424"/>
                      <w:sz w:val="18"/>
                      <w:szCs w:val="18"/>
                      <w:shd w:val="clear" w:color="auto" w:fill="FFFFFF"/>
                    </w:rPr>
                  </w:rPrChange>
                </w:rPr>
                <w:t>taxa groups and “Other”</w:t>
              </w:r>
            </w:ins>
          </w:p>
        </w:tc>
        <w:tc>
          <w:tcPr>
            <w:tcW w:w="2937" w:type="dxa"/>
          </w:tcPr>
          <w:p w14:paraId="51890C68" w14:textId="4EB4EF0A" w:rsidR="007E1F5E" w:rsidRPr="0054489A" w:rsidRDefault="007E1F5E" w:rsidP="007E1F5E">
            <w:pPr>
              <w:cnfStyle w:val="000000000000" w:firstRow="0" w:lastRow="0" w:firstColumn="0" w:lastColumn="0" w:oddVBand="0" w:evenVBand="0" w:oddHBand="0" w:evenHBand="0" w:firstRowFirstColumn="0" w:firstRowLastColumn="0" w:lastRowFirstColumn="0" w:lastRowLastColumn="0"/>
              <w:rPr>
                <w:ins w:id="673" w:author="Allison Adams" w:date="2023-05-03T12:56:00Z"/>
                <w:rFonts w:asciiTheme="minorHAnsi" w:hAnsiTheme="minorHAnsi" w:cstheme="minorHAnsi"/>
                <w:color w:val="242424"/>
                <w:sz w:val="18"/>
                <w:szCs w:val="18"/>
                <w:shd w:val="clear" w:color="auto" w:fill="FFFFFF"/>
                <w:rPrChange w:id="674" w:author="Allison Adams" w:date="2023-06-12T14:58:00Z">
                  <w:rPr>
                    <w:ins w:id="675" w:author="Allison Adams" w:date="2023-05-03T12:56:00Z"/>
                    <w:rFonts w:ascii="Segoe UI" w:hAnsi="Segoe UI" w:cs="Segoe UI"/>
                    <w:color w:val="242424"/>
                    <w:sz w:val="18"/>
                    <w:szCs w:val="18"/>
                    <w:shd w:val="clear" w:color="auto" w:fill="FFFFFF"/>
                  </w:rPr>
                </w:rPrChange>
              </w:rPr>
            </w:pPr>
            <w:ins w:id="676" w:author="Allison Adams" w:date="2023-05-03T12:53:00Z">
              <w:r w:rsidRPr="0054489A">
                <w:rPr>
                  <w:rFonts w:asciiTheme="minorHAnsi" w:hAnsiTheme="minorHAnsi" w:cstheme="minorHAnsi"/>
                  <w:color w:val="242424"/>
                  <w:sz w:val="18"/>
                  <w:szCs w:val="18"/>
                  <w:shd w:val="clear" w:color="auto" w:fill="FFFFFF"/>
                  <w:rPrChange w:id="677" w:author="Allison Adams" w:date="2023-06-12T14:58:00Z">
                    <w:rPr>
                      <w:rFonts w:ascii="Segoe UI" w:hAnsi="Segoe UI" w:cs="Segoe UI"/>
                      <w:color w:val="242424"/>
                      <w:sz w:val="18"/>
                      <w:szCs w:val="18"/>
                      <w:shd w:val="clear" w:color="auto" w:fill="FFFFFF"/>
                    </w:rPr>
                  </w:rPrChange>
                </w:rPr>
                <w:t>03_calcs_IRtop5.R</w:t>
              </w:r>
            </w:ins>
          </w:p>
          <w:p w14:paraId="4386AEEB" w14:textId="314033F6" w:rsidR="005B7A5C" w:rsidRPr="0054489A" w:rsidRDefault="005B7A5C" w:rsidP="007E1F5E">
            <w:pPr>
              <w:cnfStyle w:val="000000000000" w:firstRow="0" w:lastRow="0" w:firstColumn="0" w:lastColumn="0" w:oddVBand="0" w:evenVBand="0" w:oddHBand="0" w:evenHBand="0" w:firstRowFirstColumn="0" w:firstRowLastColumn="0" w:lastRowFirstColumn="0" w:lastRowLastColumn="0"/>
              <w:rPr>
                <w:ins w:id="678" w:author="Allison Adams" w:date="2023-05-09T12:18:00Z"/>
                <w:rFonts w:asciiTheme="minorHAnsi" w:hAnsiTheme="minorHAnsi" w:cstheme="minorHAnsi"/>
                <w:color w:val="242424"/>
                <w:sz w:val="18"/>
                <w:szCs w:val="18"/>
                <w:shd w:val="clear" w:color="auto" w:fill="FFFFFF"/>
                <w:rPrChange w:id="679" w:author="Allison Adams" w:date="2023-06-12T14:58:00Z">
                  <w:rPr>
                    <w:ins w:id="680" w:author="Allison Adams" w:date="2023-05-09T12:18:00Z"/>
                    <w:rFonts w:ascii="Segoe UI" w:hAnsi="Segoe UI" w:cs="Segoe UI"/>
                    <w:color w:val="242424"/>
                    <w:sz w:val="18"/>
                    <w:szCs w:val="18"/>
                    <w:shd w:val="clear" w:color="auto" w:fill="FFFFFF"/>
                  </w:rPr>
                </w:rPrChange>
              </w:rPr>
            </w:pPr>
            <w:ins w:id="681" w:author="Allison Adams" w:date="2023-05-03T12:56:00Z">
              <w:r w:rsidRPr="0054489A">
                <w:rPr>
                  <w:rFonts w:asciiTheme="minorHAnsi" w:hAnsiTheme="minorHAnsi" w:cstheme="minorHAnsi"/>
                  <w:color w:val="242424"/>
                  <w:sz w:val="18"/>
                  <w:szCs w:val="18"/>
                  <w:shd w:val="clear" w:color="auto" w:fill="FFFFFF"/>
                  <w:rPrChange w:id="682" w:author="Allison Adams" w:date="2023-06-12T14:58:00Z">
                    <w:rPr>
                      <w:rFonts w:ascii="Segoe UI" w:hAnsi="Segoe UI" w:cs="Segoe UI"/>
                      <w:color w:val="242424"/>
                      <w:sz w:val="18"/>
                      <w:szCs w:val="18"/>
                      <w:shd w:val="clear" w:color="auto" w:fill="FFFFFF"/>
                    </w:rPr>
                  </w:rPrChange>
                </w:rPr>
                <w:t>sum5Cpm_FR.Rdata</w:t>
              </w:r>
            </w:ins>
            <w:ins w:id="683" w:author="Allison Adams" w:date="2023-05-09T12:17:00Z">
              <w:r w:rsidR="002C6E2F" w:rsidRPr="0054489A">
                <w:rPr>
                  <w:rFonts w:asciiTheme="minorHAnsi" w:hAnsiTheme="minorHAnsi" w:cstheme="minorHAnsi"/>
                  <w:color w:val="242424"/>
                  <w:sz w:val="18"/>
                  <w:szCs w:val="18"/>
                  <w:shd w:val="clear" w:color="auto" w:fill="FFFFFF"/>
                  <w:rPrChange w:id="684" w:author="Allison Adams" w:date="2023-06-12T14:58:00Z">
                    <w:rPr>
                      <w:rFonts w:ascii="Segoe UI" w:hAnsi="Segoe UI" w:cs="Segoe UI"/>
                      <w:color w:val="242424"/>
                      <w:sz w:val="18"/>
                      <w:szCs w:val="18"/>
                      <w:shd w:val="clear" w:color="auto" w:fill="FFFFFF"/>
                    </w:rPr>
                  </w:rPrChange>
                </w:rPr>
                <w:t xml:space="preserve">, reps </w:t>
              </w:r>
            </w:ins>
            <w:ins w:id="685" w:author="Allison Adams" w:date="2023-05-09T12:18:00Z">
              <w:r w:rsidR="002C6E2F" w:rsidRPr="0054489A">
                <w:rPr>
                  <w:rFonts w:asciiTheme="minorHAnsi" w:hAnsiTheme="minorHAnsi" w:cstheme="minorHAnsi"/>
                  <w:color w:val="242424"/>
                  <w:sz w:val="18"/>
                  <w:szCs w:val="18"/>
                  <w:shd w:val="clear" w:color="auto" w:fill="FFFFFF"/>
                  <w:rPrChange w:id="686" w:author="Allison Adams" w:date="2023-06-12T14:58:00Z">
                    <w:rPr>
                      <w:rFonts w:ascii="Segoe UI" w:hAnsi="Segoe UI" w:cs="Segoe UI"/>
                      <w:color w:val="242424"/>
                      <w:sz w:val="18"/>
                      <w:szCs w:val="18"/>
                      <w:shd w:val="clear" w:color="auto" w:fill="FFFFFF"/>
                    </w:rPr>
                  </w:rPrChange>
                </w:rPr>
                <w:t xml:space="preserve">&amp; </w:t>
              </w:r>
              <w:proofErr w:type="spellStart"/>
              <w:r w:rsidR="002C6E2F" w:rsidRPr="0054489A">
                <w:rPr>
                  <w:rFonts w:asciiTheme="minorHAnsi" w:hAnsiTheme="minorHAnsi" w:cstheme="minorHAnsi"/>
                  <w:color w:val="242424"/>
                  <w:sz w:val="18"/>
                  <w:szCs w:val="18"/>
                  <w:shd w:val="clear" w:color="auto" w:fill="FFFFFF"/>
                  <w:rPrChange w:id="687" w:author="Allison Adams" w:date="2023-06-12T14:58:00Z">
                    <w:rPr>
                      <w:rFonts w:ascii="Segoe UI" w:hAnsi="Segoe UI" w:cs="Segoe UI"/>
                      <w:color w:val="242424"/>
                      <w:sz w:val="18"/>
                      <w:szCs w:val="18"/>
                      <w:shd w:val="clear" w:color="auto" w:fill="FFFFFF"/>
                    </w:rPr>
                  </w:rPrChange>
                </w:rPr>
                <w:t>mns</w:t>
              </w:r>
              <w:proofErr w:type="spellEnd"/>
            </w:ins>
          </w:p>
          <w:p w14:paraId="680A5C2B" w14:textId="77777777" w:rsidR="002C6E2F" w:rsidRPr="0054489A" w:rsidRDefault="002C6E2F" w:rsidP="007E1F5E">
            <w:pPr>
              <w:cnfStyle w:val="000000000000" w:firstRow="0" w:lastRow="0" w:firstColumn="0" w:lastColumn="0" w:oddVBand="0" w:evenVBand="0" w:oddHBand="0" w:evenHBand="0" w:firstRowFirstColumn="0" w:firstRowLastColumn="0" w:lastRowFirstColumn="0" w:lastRowLastColumn="0"/>
              <w:rPr>
                <w:ins w:id="688" w:author="Allison Adams" w:date="2023-05-09T12:46:00Z"/>
                <w:rFonts w:asciiTheme="minorHAnsi" w:hAnsiTheme="minorHAnsi" w:cstheme="minorHAnsi"/>
                <w:color w:val="242424"/>
                <w:sz w:val="18"/>
                <w:szCs w:val="18"/>
                <w:shd w:val="clear" w:color="auto" w:fill="FFFFFF"/>
                <w:rPrChange w:id="689" w:author="Allison Adams" w:date="2023-06-12T14:58:00Z">
                  <w:rPr>
                    <w:ins w:id="690" w:author="Allison Adams" w:date="2023-05-09T12:46:00Z"/>
                    <w:rFonts w:ascii="Segoe UI" w:hAnsi="Segoe UI" w:cs="Segoe UI"/>
                    <w:color w:val="242424"/>
                    <w:sz w:val="18"/>
                    <w:szCs w:val="18"/>
                    <w:shd w:val="clear" w:color="auto" w:fill="FFFFFF"/>
                  </w:rPr>
                </w:rPrChange>
              </w:rPr>
            </w:pPr>
            <w:ins w:id="691" w:author="Allison Adams" w:date="2023-05-09T12:18:00Z">
              <w:r w:rsidRPr="0054489A">
                <w:rPr>
                  <w:rFonts w:asciiTheme="minorHAnsi" w:hAnsiTheme="minorHAnsi" w:cstheme="minorHAnsi"/>
                  <w:color w:val="242424"/>
                  <w:sz w:val="18"/>
                  <w:szCs w:val="18"/>
                  <w:shd w:val="clear" w:color="auto" w:fill="FFFFFF"/>
                  <w:rPrChange w:id="692" w:author="Allison Adams" w:date="2023-06-12T14:58:00Z">
                    <w:rPr>
                      <w:rFonts w:ascii="Segoe UI" w:hAnsi="Segoe UI" w:cs="Segoe UI"/>
                      <w:color w:val="242424"/>
                      <w:sz w:val="18"/>
                      <w:szCs w:val="18"/>
                      <w:shd w:val="clear" w:color="auto" w:fill="FFFFFF"/>
                    </w:rPr>
                  </w:rPrChange>
                </w:rPr>
                <w:t xml:space="preserve">CpmFRMn5_txGp.Rdata, </w:t>
              </w:r>
              <w:proofErr w:type="spellStart"/>
              <w:r w:rsidRPr="0054489A">
                <w:rPr>
                  <w:rFonts w:asciiTheme="minorHAnsi" w:hAnsiTheme="minorHAnsi" w:cstheme="minorHAnsi"/>
                  <w:color w:val="242424"/>
                  <w:sz w:val="18"/>
                  <w:szCs w:val="18"/>
                  <w:shd w:val="clear" w:color="auto" w:fill="FFFFFF"/>
                  <w:rPrChange w:id="693" w:author="Allison Adams" w:date="2023-06-12T14:58:00Z">
                    <w:rPr>
                      <w:rFonts w:ascii="Segoe UI" w:hAnsi="Segoe UI" w:cs="Segoe UI"/>
                      <w:color w:val="242424"/>
                      <w:sz w:val="18"/>
                      <w:szCs w:val="18"/>
                      <w:shd w:val="clear" w:color="auto" w:fill="FFFFFF"/>
                    </w:rPr>
                  </w:rPrChange>
                </w:rPr>
                <w:t>mns</w:t>
              </w:r>
            </w:ins>
            <w:proofErr w:type="spellEnd"/>
          </w:p>
          <w:p w14:paraId="793D0381" w14:textId="77777777" w:rsidR="002C6E2F" w:rsidRPr="0054489A" w:rsidRDefault="002C6E2F" w:rsidP="007E1F5E">
            <w:pPr>
              <w:cnfStyle w:val="000000000000" w:firstRow="0" w:lastRow="0" w:firstColumn="0" w:lastColumn="0" w:oddVBand="0" w:evenVBand="0" w:oddHBand="0" w:evenHBand="0" w:firstRowFirstColumn="0" w:firstRowLastColumn="0" w:lastRowFirstColumn="0" w:lastRowLastColumn="0"/>
              <w:rPr>
                <w:ins w:id="694" w:author="Allison Adams" w:date="2023-05-09T12:47:00Z"/>
                <w:rFonts w:asciiTheme="minorHAnsi" w:hAnsiTheme="minorHAnsi" w:cstheme="minorHAnsi"/>
                <w:color w:val="242424"/>
                <w:sz w:val="18"/>
                <w:szCs w:val="18"/>
                <w:shd w:val="clear" w:color="auto" w:fill="FFFFFF"/>
                <w:rPrChange w:id="695" w:author="Allison Adams" w:date="2023-06-12T14:58:00Z">
                  <w:rPr>
                    <w:ins w:id="696" w:author="Allison Adams" w:date="2023-05-09T12:47:00Z"/>
                    <w:rFonts w:ascii="Segoe UI" w:hAnsi="Segoe UI" w:cs="Segoe UI"/>
                    <w:color w:val="242424"/>
                    <w:sz w:val="18"/>
                    <w:szCs w:val="18"/>
                    <w:shd w:val="clear" w:color="auto" w:fill="FFFFFF"/>
                  </w:rPr>
                </w:rPrChange>
              </w:rPr>
            </w:pPr>
            <w:ins w:id="697" w:author="Allison Adams" w:date="2023-05-09T12:46:00Z">
              <w:r w:rsidRPr="0054489A">
                <w:rPr>
                  <w:rFonts w:asciiTheme="minorHAnsi" w:hAnsiTheme="minorHAnsi" w:cstheme="minorHAnsi"/>
                  <w:color w:val="242424"/>
                  <w:sz w:val="18"/>
                  <w:szCs w:val="18"/>
                  <w:shd w:val="clear" w:color="auto" w:fill="FFFFFF"/>
                  <w:rPrChange w:id="698" w:author="Allison Adams" w:date="2023-06-12T14:58:00Z">
                    <w:rPr>
                      <w:rFonts w:ascii="Segoe UI" w:hAnsi="Segoe UI" w:cs="Segoe UI"/>
                      <w:color w:val="242424"/>
                      <w:sz w:val="18"/>
                      <w:szCs w:val="18"/>
                      <w:shd w:val="clear" w:color="auto" w:fill="FFFFFF"/>
                    </w:rPr>
                  </w:rPrChange>
                </w:rPr>
                <w:t>Plot, IRcells_Top5.pdf</w:t>
              </w:r>
            </w:ins>
          </w:p>
          <w:p w14:paraId="2AB4054F" w14:textId="62597577" w:rsidR="00213A06" w:rsidRPr="0054489A" w:rsidRDefault="00213A06" w:rsidP="007E1F5E">
            <w:pPr>
              <w:cnfStyle w:val="000000000000" w:firstRow="0" w:lastRow="0" w:firstColumn="0" w:lastColumn="0" w:oddVBand="0" w:evenVBand="0" w:oddHBand="0" w:evenHBand="0" w:firstRowFirstColumn="0" w:firstRowLastColumn="0" w:lastRowFirstColumn="0" w:lastRowLastColumn="0"/>
              <w:rPr>
                <w:ins w:id="699" w:author="Allison Adams" w:date="2023-05-03T12:24:00Z"/>
                <w:rFonts w:asciiTheme="minorHAnsi" w:hAnsiTheme="minorHAnsi" w:cstheme="minorHAnsi"/>
                <w:color w:val="242424"/>
                <w:sz w:val="18"/>
                <w:szCs w:val="18"/>
                <w:shd w:val="clear" w:color="auto" w:fill="FFFFFF"/>
                <w:rPrChange w:id="700" w:author="Allison Adams" w:date="2023-06-12T14:58:00Z">
                  <w:rPr>
                    <w:ins w:id="701" w:author="Allison Adams" w:date="2023-05-03T12:24:00Z"/>
                    <w:rFonts w:ascii="Segoe UI" w:hAnsi="Segoe UI" w:cs="Segoe UI"/>
                    <w:color w:val="242424"/>
                    <w:sz w:val="23"/>
                    <w:szCs w:val="23"/>
                    <w:shd w:val="clear" w:color="auto" w:fill="FFFFFF"/>
                  </w:rPr>
                </w:rPrChange>
              </w:rPr>
            </w:pPr>
            <w:ins w:id="702" w:author="Allison Adams" w:date="2023-05-09T12:47:00Z">
              <w:r w:rsidRPr="0054489A">
                <w:rPr>
                  <w:rFonts w:asciiTheme="minorHAnsi" w:hAnsiTheme="minorHAnsi" w:cstheme="minorHAnsi"/>
                  <w:color w:val="242424"/>
                  <w:sz w:val="18"/>
                  <w:szCs w:val="18"/>
                  <w:shd w:val="clear" w:color="auto" w:fill="FFFFFF"/>
                  <w:rPrChange w:id="703" w:author="Allison Adams" w:date="2023-06-12T14:58:00Z">
                    <w:rPr>
                      <w:rFonts w:ascii="Segoe UI" w:hAnsi="Segoe UI" w:cs="Segoe UI"/>
                      <w:color w:val="242424"/>
                      <w:sz w:val="18"/>
                      <w:szCs w:val="18"/>
                      <w:shd w:val="clear" w:color="auto" w:fill="FFFFFF"/>
                    </w:rPr>
                  </w:rPrChange>
                </w:rPr>
                <w:t>04_plots_IR_Top5.R</w:t>
              </w:r>
            </w:ins>
          </w:p>
        </w:tc>
        <w:tc>
          <w:tcPr>
            <w:tcW w:w="1314" w:type="dxa"/>
          </w:tcPr>
          <w:p w14:paraId="706C027F" w14:textId="121AD6ED" w:rsidR="007E1F5E" w:rsidRPr="0054489A" w:rsidRDefault="007E1F5E" w:rsidP="007E1F5E">
            <w:pPr>
              <w:cnfStyle w:val="000000000000" w:firstRow="0" w:lastRow="0" w:firstColumn="0" w:lastColumn="0" w:oddVBand="0" w:evenVBand="0" w:oddHBand="0" w:evenHBand="0" w:firstRowFirstColumn="0" w:firstRowLastColumn="0" w:lastRowFirstColumn="0" w:lastRowLastColumn="0"/>
              <w:rPr>
                <w:ins w:id="704" w:author="Allison Adams" w:date="2023-05-03T11:58:00Z"/>
                <w:rFonts w:asciiTheme="minorHAnsi" w:hAnsiTheme="minorHAnsi" w:cstheme="minorHAnsi"/>
                <w:color w:val="242424"/>
                <w:sz w:val="18"/>
                <w:szCs w:val="18"/>
                <w:shd w:val="clear" w:color="auto" w:fill="FFFFFF"/>
                <w:rPrChange w:id="705" w:author="Allison Adams" w:date="2023-06-12T14:58:00Z">
                  <w:rPr>
                    <w:ins w:id="706" w:author="Allison Adams" w:date="2023-05-03T11:58:00Z"/>
                    <w:rFonts w:ascii="Segoe UI" w:hAnsi="Segoe UI" w:cs="Segoe UI"/>
                    <w:color w:val="242424"/>
                    <w:sz w:val="23"/>
                    <w:szCs w:val="23"/>
                    <w:shd w:val="clear" w:color="auto" w:fill="FFFFFF"/>
                  </w:rPr>
                </w:rPrChange>
              </w:rPr>
            </w:pPr>
          </w:p>
        </w:tc>
        <w:tc>
          <w:tcPr>
            <w:tcW w:w="940" w:type="dxa"/>
          </w:tcPr>
          <w:p w14:paraId="7AA8A557" w14:textId="77777777" w:rsidR="007E1F5E" w:rsidRPr="0054489A" w:rsidRDefault="007E1F5E" w:rsidP="007E1F5E">
            <w:pPr>
              <w:cnfStyle w:val="000000000000" w:firstRow="0" w:lastRow="0" w:firstColumn="0" w:lastColumn="0" w:oddVBand="0" w:evenVBand="0" w:oddHBand="0" w:evenHBand="0" w:firstRowFirstColumn="0" w:firstRowLastColumn="0" w:lastRowFirstColumn="0" w:lastRowLastColumn="0"/>
              <w:rPr>
                <w:ins w:id="707" w:author="Allison Adams" w:date="2023-05-03T11:58:00Z"/>
                <w:rFonts w:asciiTheme="minorHAnsi" w:hAnsiTheme="minorHAnsi" w:cstheme="minorHAnsi"/>
                <w:color w:val="242424"/>
                <w:sz w:val="18"/>
                <w:szCs w:val="18"/>
                <w:shd w:val="clear" w:color="auto" w:fill="FFFFFF"/>
                <w:rPrChange w:id="708" w:author="Allison Adams" w:date="2023-06-12T14:58:00Z">
                  <w:rPr>
                    <w:ins w:id="709" w:author="Allison Adams" w:date="2023-05-03T11:58:00Z"/>
                    <w:rFonts w:ascii="Segoe UI" w:hAnsi="Segoe UI" w:cs="Segoe UI"/>
                    <w:color w:val="242424"/>
                    <w:sz w:val="23"/>
                    <w:szCs w:val="23"/>
                    <w:shd w:val="clear" w:color="auto" w:fill="FFFFFF"/>
                  </w:rPr>
                </w:rPrChange>
              </w:rPr>
            </w:pPr>
          </w:p>
        </w:tc>
      </w:tr>
      <w:tr w:rsidR="00BA53AA" w:rsidRPr="0054489A" w14:paraId="520EBF55" w14:textId="77777777" w:rsidTr="00F73366">
        <w:trPr>
          <w:cnfStyle w:val="000000100000" w:firstRow="0" w:lastRow="0" w:firstColumn="0" w:lastColumn="0" w:oddVBand="0" w:evenVBand="0" w:oddHBand="1" w:evenHBand="0" w:firstRowFirstColumn="0" w:firstRowLastColumn="0" w:lastRowFirstColumn="0" w:lastRowLastColumn="0"/>
          <w:ins w:id="710" w:author="Allison Adams" w:date="2023-05-03T11:58:00Z"/>
        </w:trPr>
        <w:tc>
          <w:tcPr>
            <w:cnfStyle w:val="001000000000" w:firstRow="0" w:lastRow="0" w:firstColumn="1" w:lastColumn="0" w:oddVBand="0" w:evenVBand="0" w:oddHBand="0" w:evenHBand="0" w:firstRowFirstColumn="0" w:firstRowLastColumn="0" w:lastRowFirstColumn="0" w:lastRowLastColumn="0"/>
            <w:tcW w:w="1439" w:type="dxa"/>
            <w:vMerge/>
          </w:tcPr>
          <w:p w14:paraId="49AAC8BE" w14:textId="77777777" w:rsidR="007E1F5E" w:rsidRPr="0054489A" w:rsidRDefault="007E1F5E" w:rsidP="007E1F5E">
            <w:pPr>
              <w:rPr>
                <w:ins w:id="711" w:author="Allison Adams" w:date="2023-05-03T11:58:00Z"/>
                <w:rFonts w:asciiTheme="minorHAnsi" w:hAnsiTheme="minorHAnsi" w:cstheme="minorHAnsi"/>
                <w:color w:val="242424"/>
                <w:sz w:val="23"/>
                <w:szCs w:val="23"/>
                <w:shd w:val="clear" w:color="auto" w:fill="FFFFFF"/>
                <w:rPrChange w:id="712" w:author="Allison Adams" w:date="2023-06-12T14:58:00Z">
                  <w:rPr>
                    <w:ins w:id="713" w:author="Allison Adams" w:date="2023-05-03T11:58:00Z"/>
                    <w:rFonts w:ascii="Segoe UI" w:hAnsi="Segoe UI" w:cs="Segoe UI"/>
                    <w:color w:val="242424"/>
                    <w:sz w:val="23"/>
                    <w:szCs w:val="23"/>
                    <w:shd w:val="clear" w:color="auto" w:fill="FFFFFF"/>
                  </w:rPr>
                </w:rPrChange>
              </w:rPr>
            </w:pPr>
          </w:p>
        </w:tc>
        <w:tc>
          <w:tcPr>
            <w:tcW w:w="790" w:type="dxa"/>
            <w:vAlign w:val="center"/>
          </w:tcPr>
          <w:p w14:paraId="37E4019B" w14:textId="2CA3AFB1" w:rsidR="007E1F5E" w:rsidRPr="0054489A" w:rsidRDefault="00F73366">
            <w:pPr>
              <w:jc w:val="center"/>
              <w:cnfStyle w:val="000000100000" w:firstRow="0" w:lastRow="0" w:firstColumn="0" w:lastColumn="0" w:oddVBand="0" w:evenVBand="0" w:oddHBand="1" w:evenHBand="0" w:firstRowFirstColumn="0" w:firstRowLastColumn="0" w:lastRowFirstColumn="0" w:lastRowLastColumn="0"/>
              <w:rPr>
                <w:ins w:id="714" w:author="Allison Adams" w:date="2023-05-03T11:58:00Z"/>
                <w:rFonts w:asciiTheme="minorHAnsi" w:hAnsiTheme="minorHAnsi" w:cstheme="minorHAnsi"/>
                <w:color w:val="242424"/>
                <w:sz w:val="23"/>
                <w:szCs w:val="23"/>
                <w:shd w:val="clear" w:color="auto" w:fill="FFFFFF"/>
                <w:rPrChange w:id="715" w:author="Allison Adams" w:date="2023-06-12T14:58:00Z">
                  <w:rPr>
                    <w:ins w:id="716" w:author="Allison Adams" w:date="2023-05-03T11:58:00Z"/>
                    <w:rFonts w:ascii="Segoe UI" w:hAnsi="Segoe UI" w:cs="Segoe UI"/>
                    <w:color w:val="242424"/>
                    <w:sz w:val="23"/>
                    <w:szCs w:val="23"/>
                    <w:shd w:val="clear" w:color="auto" w:fill="FFFFFF"/>
                  </w:rPr>
                </w:rPrChange>
              </w:rPr>
              <w:pPrChange w:id="717" w:author="Allison Adams" w:date="2023-05-03T13:18:00Z">
                <w:pPr>
                  <w:cnfStyle w:val="000000100000" w:firstRow="0" w:lastRow="0" w:firstColumn="0" w:lastColumn="0" w:oddVBand="0" w:evenVBand="0" w:oddHBand="1" w:evenHBand="0" w:firstRowFirstColumn="0" w:firstRowLastColumn="0" w:lastRowFirstColumn="0" w:lastRowLastColumn="0"/>
                </w:pPr>
              </w:pPrChange>
            </w:pPr>
            <w:ins w:id="718" w:author="Allison Adams" w:date="2023-05-09T14:26:00Z">
              <w:r w:rsidRPr="0054489A">
                <w:rPr>
                  <w:rFonts w:asciiTheme="minorHAnsi" w:hAnsiTheme="minorHAnsi" w:cstheme="minorHAnsi"/>
                  <w:color w:val="242424"/>
                  <w:sz w:val="36"/>
                  <w:szCs w:val="36"/>
                  <w:highlight w:val="cyan"/>
                  <w:shd w:val="clear" w:color="auto" w:fill="FFFFFF"/>
                  <w:rPrChange w:id="719" w:author="Allison Adams" w:date="2023-06-12T14:58:00Z">
                    <w:rPr>
                      <w:rFonts w:ascii="Wingdings" w:hAnsi="Wingdings" w:cs="Segoe UI"/>
                      <w:color w:val="242424"/>
                      <w:sz w:val="36"/>
                      <w:szCs w:val="36"/>
                      <w:highlight w:val="yellow"/>
                      <w:shd w:val="clear" w:color="auto" w:fill="FFFFFF"/>
                    </w:rPr>
                  </w:rPrChange>
                </w:rPr>
                <w:t>ü</w:t>
              </w:r>
            </w:ins>
          </w:p>
        </w:tc>
        <w:tc>
          <w:tcPr>
            <w:tcW w:w="1940" w:type="dxa"/>
          </w:tcPr>
          <w:p w14:paraId="3CA6232A" w14:textId="77777777" w:rsidR="007E1F5E" w:rsidRPr="0054489A" w:rsidRDefault="007E1F5E" w:rsidP="007E1F5E">
            <w:pPr>
              <w:cnfStyle w:val="000000100000" w:firstRow="0" w:lastRow="0" w:firstColumn="0" w:lastColumn="0" w:oddVBand="0" w:evenVBand="0" w:oddHBand="1" w:evenHBand="0" w:firstRowFirstColumn="0" w:firstRowLastColumn="0" w:lastRowFirstColumn="0" w:lastRowLastColumn="0"/>
              <w:rPr>
                <w:ins w:id="720" w:author="Allison Adams" w:date="2023-05-03T11:59:00Z"/>
                <w:rFonts w:asciiTheme="minorHAnsi" w:hAnsiTheme="minorHAnsi" w:cstheme="minorHAnsi"/>
                <w:color w:val="242424"/>
                <w:sz w:val="18"/>
                <w:szCs w:val="18"/>
                <w:shd w:val="clear" w:color="auto" w:fill="FFFFFF"/>
                <w:rPrChange w:id="721" w:author="Allison Adams" w:date="2023-06-12T14:58:00Z">
                  <w:rPr>
                    <w:ins w:id="722" w:author="Allison Adams" w:date="2023-05-03T11:59:00Z"/>
                    <w:rFonts w:ascii="Segoe UI" w:hAnsi="Segoe UI" w:cs="Segoe UI"/>
                    <w:color w:val="242424"/>
                    <w:sz w:val="18"/>
                    <w:szCs w:val="18"/>
                    <w:shd w:val="clear" w:color="auto" w:fill="FFFFFF"/>
                  </w:rPr>
                </w:rPrChange>
              </w:rPr>
            </w:pPr>
            <w:ins w:id="723" w:author="Allison Adams" w:date="2023-05-03T11:59:00Z">
              <w:r w:rsidRPr="0054489A">
                <w:rPr>
                  <w:rFonts w:asciiTheme="minorHAnsi" w:hAnsiTheme="minorHAnsi" w:cstheme="minorHAnsi"/>
                  <w:color w:val="242424"/>
                  <w:sz w:val="18"/>
                  <w:szCs w:val="18"/>
                  <w:shd w:val="clear" w:color="auto" w:fill="FFFFFF"/>
                  <w:rPrChange w:id="724" w:author="Allison Adams" w:date="2023-06-12T14:58:00Z">
                    <w:rPr>
                      <w:rFonts w:ascii="Segoe UI" w:hAnsi="Segoe UI" w:cs="Segoe UI"/>
                      <w:color w:val="242424"/>
                      <w:sz w:val="18"/>
                      <w:szCs w:val="18"/>
                      <w:shd w:val="clear" w:color="auto" w:fill="FFFFFF"/>
                    </w:rPr>
                  </w:rPrChange>
                </w:rPr>
                <w:t xml:space="preserve">Cell Size, </w:t>
              </w:r>
            </w:ins>
          </w:p>
          <w:p w14:paraId="4C9FE8FC" w14:textId="77777777" w:rsidR="007E1F5E" w:rsidRPr="0054489A" w:rsidRDefault="007E1F5E" w:rsidP="007E1F5E">
            <w:pPr>
              <w:cnfStyle w:val="000000100000" w:firstRow="0" w:lastRow="0" w:firstColumn="0" w:lastColumn="0" w:oddVBand="0" w:evenVBand="0" w:oddHBand="1" w:evenHBand="0" w:firstRowFirstColumn="0" w:firstRowLastColumn="0" w:lastRowFirstColumn="0" w:lastRowLastColumn="0"/>
              <w:rPr>
                <w:ins w:id="725" w:author="Allison Adams" w:date="2023-05-03T11:59:00Z"/>
                <w:rFonts w:asciiTheme="minorHAnsi" w:hAnsiTheme="minorHAnsi" w:cstheme="minorHAnsi"/>
                <w:color w:val="242424"/>
                <w:sz w:val="18"/>
                <w:szCs w:val="18"/>
                <w:shd w:val="clear" w:color="auto" w:fill="FFFFFF"/>
                <w:rPrChange w:id="726" w:author="Allison Adams" w:date="2023-06-12T14:58:00Z">
                  <w:rPr>
                    <w:ins w:id="727" w:author="Allison Adams" w:date="2023-05-03T11:59:00Z"/>
                    <w:rFonts w:ascii="Segoe UI" w:hAnsi="Segoe UI" w:cs="Segoe UI"/>
                    <w:color w:val="242424"/>
                    <w:sz w:val="18"/>
                    <w:szCs w:val="18"/>
                    <w:shd w:val="clear" w:color="auto" w:fill="FFFFFF"/>
                  </w:rPr>
                </w:rPrChange>
              </w:rPr>
            </w:pPr>
            <w:ins w:id="728" w:author="Allison Adams" w:date="2023-05-03T11:59:00Z">
              <w:r w:rsidRPr="0054489A">
                <w:rPr>
                  <w:rFonts w:asciiTheme="minorHAnsi" w:hAnsiTheme="minorHAnsi" w:cstheme="minorHAnsi"/>
                  <w:color w:val="242424"/>
                  <w:sz w:val="18"/>
                  <w:szCs w:val="18"/>
                  <w:shd w:val="clear" w:color="auto" w:fill="FFFFFF"/>
                  <w:rPrChange w:id="729" w:author="Allison Adams" w:date="2023-06-12T14:58:00Z">
                    <w:rPr>
                      <w:rFonts w:ascii="Segoe UI" w:hAnsi="Segoe UI" w:cs="Segoe UI"/>
                      <w:color w:val="242424"/>
                      <w:sz w:val="18"/>
                      <w:szCs w:val="18"/>
                      <w:shd w:val="clear" w:color="auto" w:fill="FFFFFF"/>
                    </w:rPr>
                  </w:rPrChange>
                </w:rPr>
                <w:t xml:space="preserve">15 µm </w:t>
              </w:r>
              <w:proofErr w:type="spellStart"/>
              <w:r w:rsidRPr="0054489A">
                <w:rPr>
                  <w:rFonts w:asciiTheme="minorHAnsi" w:hAnsiTheme="minorHAnsi" w:cstheme="minorHAnsi"/>
                  <w:color w:val="242424"/>
                  <w:sz w:val="18"/>
                  <w:szCs w:val="18"/>
                  <w:shd w:val="clear" w:color="auto" w:fill="FFFFFF"/>
                  <w:rPrChange w:id="730" w:author="Allison Adams" w:date="2023-06-12T14:58:00Z">
                    <w:rPr>
                      <w:rFonts w:ascii="Segoe UI" w:hAnsi="Segoe UI" w:cs="Segoe UI"/>
                      <w:color w:val="242424"/>
                      <w:sz w:val="18"/>
                      <w:szCs w:val="18"/>
                      <w:shd w:val="clear" w:color="auto" w:fill="FFFFFF"/>
                    </w:rPr>
                  </w:rPrChange>
                </w:rPr>
                <w:t>esd</w:t>
              </w:r>
              <w:proofErr w:type="spellEnd"/>
            </w:ins>
          </w:p>
          <w:p w14:paraId="411E7651" w14:textId="2DB9E683" w:rsidR="007E1F5E" w:rsidRPr="0054489A" w:rsidRDefault="007E1F5E" w:rsidP="007E1F5E">
            <w:pPr>
              <w:cnfStyle w:val="000000100000" w:firstRow="0" w:lastRow="0" w:firstColumn="0" w:lastColumn="0" w:oddVBand="0" w:evenVBand="0" w:oddHBand="1" w:evenHBand="0" w:firstRowFirstColumn="0" w:firstRowLastColumn="0" w:lastRowFirstColumn="0" w:lastRowLastColumn="0"/>
              <w:rPr>
                <w:ins w:id="731" w:author="Allison Adams" w:date="2023-05-03T11:58:00Z"/>
                <w:rFonts w:asciiTheme="minorHAnsi" w:hAnsiTheme="minorHAnsi" w:cstheme="minorHAnsi"/>
                <w:color w:val="242424"/>
                <w:sz w:val="18"/>
                <w:szCs w:val="18"/>
                <w:shd w:val="clear" w:color="auto" w:fill="FFFFFF"/>
                <w:rPrChange w:id="732" w:author="Allison Adams" w:date="2023-06-12T14:58:00Z">
                  <w:rPr>
                    <w:ins w:id="733" w:author="Allison Adams" w:date="2023-05-03T11:58:00Z"/>
                    <w:rFonts w:ascii="Segoe UI" w:hAnsi="Segoe UI" w:cs="Segoe UI"/>
                    <w:color w:val="242424"/>
                    <w:sz w:val="18"/>
                    <w:szCs w:val="18"/>
                    <w:shd w:val="clear" w:color="auto" w:fill="FFFFFF"/>
                  </w:rPr>
                </w:rPrChange>
              </w:rPr>
            </w:pPr>
            <w:ins w:id="734" w:author="Allison Adams" w:date="2023-05-03T11:59:00Z">
              <w:r w:rsidRPr="0054489A">
                <w:rPr>
                  <w:rFonts w:asciiTheme="minorHAnsi" w:hAnsiTheme="minorHAnsi" w:cstheme="minorHAnsi"/>
                  <w:color w:val="242424"/>
                  <w:sz w:val="18"/>
                  <w:szCs w:val="18"/>
                  <w:shd w:val="clear" w:color="auto" w:fill="FFFFFF"/>
                  <w:rPrChange w:id="735" w:author="Allison Adams" w:date="2023-06-12T14:58:00Z">
                    <w:rPr>
                      <w:rFonts w:ascii="Segoe UI" w:hAnsi="Segoe UI" w:cs="Segoe UI"/>
                      <w:color w:val="242424"/>
                      <w:sz w:val="18"/>
                      <w:szCs w:val="18"/>
                      <w:shd w:val="clear" w:color="auto" w:fill="FFFFFF"/>
                    </w:rPr>
                  </w:rPrChange>
                </w:rPr>
                <w:t xml:space="preserve">&gt;=15 µm </w:t>
              </w:r>
              <w:proofErr w:type="spellStart"/>
              <w:r w:rsidRPr="0054489A">
                <w:rPr>
                  <w:rFonts w:asciiTheme="minorHAnsi" w:hAnsiTheme="minorHAnsi" w:cstheme="minorHAnsi"/>
                  <w:color w:val="242424"/>
                  <w:sz w:val="18"/>
                  <w:szCs w:val="18"/>
                  <w:shd w:val="clear" w:color="auto" w:fill="FFFFFF"/>
                  <w:rPrChange w:id="736" w:author="Allison Adams" w:date="2023-06-12T14:58:00Z">
                    <w:rPr>
                      <w:rFonts w:ascii="Segoe UI" w:hAnsi="Segoe UI" w:cs="Segoe UI"/>
                      <w:color w:val="242424"/>
                      <w:sz w:val="18"/>
                      <w:szCs w:val="18"/>
                      <w:shd w:val="clear" w:color="auto" w:fill="FFFFFF"/>
                    </w:rPr>
                  </w:rPrChange>
                </w:rPr>
                <w:t>esd</w:t>
              </w:r>
            </w:ins>
            <w:proofErr w:type="spellEnd"/>
          </w:p>
        </w:tc>
        <w:tc>
          <w:tcPr>
            <w:tcW w:w="2937" w:type="dxa"/>
          </w:tcPr>
          <w:p w14:paraId="630F85E6" w14:textId="77777777" w:rsidR="00F73366" w:rsidRPr="0054489A" w:rsidRDefault="00B82EA2" w:rsidP="00B82EA2">
            <w:pPr>
              <w:cnfStyle w:val="000000100000" w:firstRow="0" w:lastRow="0" w:firstColumn="0" w:lastColumn="0" w:oddVBand="0" w:evenVBand="0" w:oddHBand="1" w:evenHBand="0" w:firstRowFirstColumn="0" w:firstRowLastColumn="0" w:lastRowFirstColumn="0" w:lastRowLastColumn="0"/>
              <w:rPr>
                <w:ins w:id="737" w:author="Allison Adams" w:date="2023-05-09T15:13:00Z"/>
                <w:rFonts w:asciiTheme="minorHAnsi" w:hAnsiTheme="minorHAnsi" w:cstheme="minorHAnsi"/>
                <w:color w:val="242424"/>
                <w:sz w:val="18"/>
                <w:szCs w:val="18"/>
                <w:shd w:val="clear" w:color="auto" w:fill="FFFFFF"/>
                <w:rPrChange w:id="738" w:author="Allison Adams" w:date="2023-06-12T14:58:00Z">
                  <w:rPr>
                    <w:ins w:id="739" w:author="Allison Adams" w:date="2023-05-09T15:13:00Z"/>
                    <w:rFonts w:ascii="Segoe UI" w:hAnsi="Segoe UI" w:cs="Segoe UI"/>
                    <w:color w:val="242424"/>
                    <w:sz w:val="18"/>
                    <w:szCs w:val="18"/>
                    <w:shd w:val="clear" w:color="auto" w:fill="FFFFFF"/>
                  </w:rPr>
                </w:rPrChange>
              </w:rPr>
            </w:pPr>
            <w:ins w:id="740" w:author="Allison Adams" w:date="2023-05-08T20:42:00Z">
              <w:r w:rsidRPr="0054489A">
                <w:rPr>
                  <w:rFonts w:asciiTheme="minorHAnsi" w:hAnsiTheme="minorHAnsi" w:cstheme="minorHAnsi"/>
                  <w:color w:val="242424"/>
                  <w:sz w:val="18"/>
                  <w:szCs w:val="18"/>
                  <w:shd w:val="clear" w:color="auto" w:fill="FFFFFF"/>
                  <w:rPrChange w:id="741" w:author="Allison Adams" w:date="2023-06-12T14:58:00Z">
                    <w:rPr>
                      <w:rFonts w:ascii="Segoe UI" w:hAnsi="Segoe UI" w:cs="Segoe UI"/>
                      <w:color w:val="242424"/>
                      <w:sz w:val="18"/>
                      <w:szCs w:val="18"/>
                      <w:shd w:val="clear" w:color="auto" w:fill="FFFFFF"/>
                    </w:rPr>
                  </w:rPrChange>
                </w:rPr>
                <w:t>04_plots_IR_Various.R</w:t>
              </w:r>
            </w:ins>
            <w:ins w:id="742" w:author="Allison Adams" w:date="2023-05-09T15:13:00Z">
              <w:r w:rsidR="00F73366" w:rsidRPr="0054489A">
                <w:rPr>
                  <w:rFonts w:asciiTheme="minorHAnsi" w:hAnsiTheme="minorHAnsi" w:cstheme="minorHAnsi"/>
                  <w:color w:val="242424"/>
                  <w:sz w:val="18"/>
                  <w:szCs w:val="18"/>
                  <w:shd w:val="clear" w:color="auto" w:fill="FFFFFF"/>
                  <w:rPrChange w:id="743" w:author="Allison Adams" w:date="2023-06-12T14:58:00Z">
                    <w:rPr>
                      <w:rFonts w:ascii="Segoe UI" w:hAnsi="Segoe UI" w:cs="Segoe UI"/>
                      <w:color w:val="242424"/>
                      <w:sz w:val="18"/>
                      <w:szCs w:val="18"/>
                      <w:shd w:val="clear" w:color="auto" w:fill="FFFFFF"/>
                    </w:rPr>
                  </w:rPrChange>
                </w:rPr>
                <w:t>, line 185</w:t>
              </w:r>
            </w:ins>
          </w:p>
          <w:p w14:paraId="70067779" w14:textId="4EE93127" w:rsidR="00B82EA2" w:rsidRPr="0054489A" w:rsidRDefault="00B82EA2" w:rsidP="00B82EA2">
            <w:pPr>
              <w:cnfStyle w:val="000000100000" w:firstRow="0" w:lastRow="0" w:firstColumn="0" w:lastColumn="0" w:oddVBand="0" w:evenVBand="0" w:oddHBand="1" w:evenHBand="0" w:firstRowFirstColumn="0" w:firstRowLastColumn="0" w:lastRowFirstColumn="0" w:lastRowLastColumn="0"/>
              <w:rPr>
                <w:ins w:id="744" w:author="Allison Adams" w:date="2023-05-08T20:42:00Z"/>
                <w:rFonts w:asciiTheme="minorHAnsi" w:hAnsiTheme="minorHAnsi" w:cstheme="minorHAnsi"/>
                <w:color w:val="242424"/>
                <w:sz w:val="18"/>
                <w:szCs w:val="18"/>
                <w:shd w:val="clear" w:color="auto" w:fill="FFFFFF"/>
                <w:rPrChange w:id="745" w:author="Allison Adams" w:date="2023-06-12T14:58:00Z">
                  <w:rPr>
                    <w:ins w:id="746" w:author="Allison Adams" w:date="2023-05-08T20:42:00Z"/>
                    <w:rFonts w:ascii="Segoe UI" w:hAnsi="Segoe UI" w:cs="Segoe UI"/>
                    <w:color w:val="242424"/>
                    <w:sz w:val="18"/>
                    <w:szCs w:val="18"/>
                    <w:shd w:val="clear" w:color="auto" w:fill="FFFFFF"/>
                  </w:rPr>
                </w:rPrChange>
              </w:rPr>
            </w:pPr>
            <w:ins w:id="747" w:author="Allison Adams" w:date="2023-05-08T20:42:00Z">
              <w:r w:rsidRPr="0054489A">
                <w:rPr>
                  <w:rFonts w:asciiTheme="minorHAnsi" w:hAnsiTheme="minorHAnsi" w:cstheme="minorHAnsi"/>
                  <w:color w:val="242424"/>
                  <w:sz w:val="18"/>
                  <w:szCs w:val="18"/>
                  <w:shd w:val="clear" w:color="auto" w:fill="FFFFFF"/>
                  <w:rPrChange w:id="748" w:author="Allison Adams" w:date="2023-06-12T14:58:00Z">
                    <w:rPr>
                      <w:rFonts w:ascii="Segoe UI" w:hAnsi="Segoe UI" w:cs="Segoe UI"/>
                      <w:color w:val="242424"/>
                      <w:sz w:val="18"/>
                      <w:szCs w:val="18"/>
                      <w:shd w:val="clear" w:color="auto" w:fill="FFFFFF"/>
                    </w:rPr>
                  </w:rPrChange>
                </w:rPr>
                <w:t xml:space="preserve">03_calcs_CR_FR.R </w:t>
              </w:r>
            </w:ins>
          </w:p>
          <w:p w14:paraId="7FF7F1B6" w14:textId="77777777" w:rsidR="00BA53AA" w:rsidRPr="0054489A" w:rsidRDefault="00B82EA2" w:rsidP="00B82EA2">
            <w:pPr>
              <w:cnfStyle w:val="000000100000" w:firstRow="0" w:lastRow="0" w:firstColumn="0" w:lastColumn="0" w:oddVBand="0" w:evenVBand="0" w:oddHBand="1" w:evenHBand="0" w:firstRowFirstColumn="0" w:firstRowLastColumn="0" w:lastRowFirstColumn="0" w:lastRowLastColumn="0"/>
              <w:rPr>
                <w:ins w:id="749" w:author="Allison Adams" w:date="2023-05-08T20:52:00Z"/>
                <w:rFonts w:asciiTheme="minorHAnsi" w:hAnsiTheme="minorHAnsi" w:cstheme="minorHAnsi"/>
                <w:color w:val="242424"/>
                <w:sz w:val="18"/>
                <w:szCs w:val="18"/>
                <w:shd w:val="clear" w:color="auto" w:fill="FFFFFF"/>
                <w:rPrChange w:id="750" w:author="Allison Adams" w:date="2023-06-12T14:58:00Z">
                  <w:rPr>
                    <w:ins w:id="751" w:author="Allison Adams" w:date="2023-05-08T20:52:00Z"/>
                    <w:rFonts w:ascii="Segoe UI" w:hAnsi="Segoe UI" w:cs="Segoe UI"/>
                    <w:color w:val="242424"/>
                    <w:sz w:val="18"/>
                    <w:szCs w:val="18"/>
                    <w:shd w:val="clear" w:color="auto" w:fill="FFFFFF"/>
                  </w:rPr>
                </w:rPrChange>
              </w:rPr>
            </w:pPr>
            <w:proofErr w:type="spellStart"/>
            <w:ins w:id="752" w:author="Allison Adams" w:date="2023-05-08T20:42:00Z">
              <w:r w:rsidRPr="0054489A">
                <w:rPr>
                  <w:rFonts w:asciiTheme="minorHAnsi" w:hAnsiTheme="minorHAnsi" w:cstheme="minorHAnsi"/>
                  <w:color w:val="242424"/>
                  <w:sz w:val="18"/>
                  <w:szCs w:val="18"/>
                  <w:shd w:val="clear" w:color="auto" w:fill="FFFFFF"/>
                  <w:rPrChange w:id="753" w:author="Allison Adams" w:date="2023-06-12T14:58:00Z">
                    <w:rPr>
                      <w:rFonts w:ascii="Segoe UI" w:hAnsi="Segoe UI" w:cs="Segoe UI"/>
                      <w:color w:val="242424"/>
                      <w:sz w:val="18"/>
                      <w:szCs w:val="18"/>
                      <w:shd w:val="clear" w:color="auto" w:fill="FFFFFF"/>
                    </w:rPr>
                  </w:rPrChange>
                </w:rPr>
                <w:t>FR_</w:t>
              </w:r>
            </w:ins>
            <w:ins w:id="754" w:author="Allison Adams" w:date="2023-05-08T20:51:00Z">
              <w:r w:rsidRPr="0054489A">
                <w:rPr>
                  <w:rFonts w:asciiTheme="minorHAnsi" w:hAnsiTheme="minorHAnsi" w:cstheme="minorHAnsi"/>
                  <w:color w:val="242424"/>
                  <w:sz w:val="18"/>
                  <w:szCs w:val="18"/>
                  <w:shd w:val="clear" w:color="auto" w:fill="FFFFFF"/>
                  <w:rPrChange w:id="755" w:author="Allison Adams" w:date="2023-06-12T14:58:00Z">
                    <w:rPr>
                      <w:rFonts w:ascii="Segoe UI" w:hAnsi="Segoe UI" w:cs="Segoe UI"/>
                      <w:color w:val="242424"/>
                      <w:sz w:val="18"/>
                      <w:szCs w:val="18"/>
                      <w:shd w:val="clear" w:color="auto" w:fill="FFFFFF"/>
                    </w:rPr>
                  </w:rPrChange>
                </w:rPr>
                <w:t>c</w:t>
              </w:r>
            </w:ins>
            <w:ins w:id="756" w:author="Allison Adams" w:date="2023-05-08T20:52:00Z">
              <w:r w:rsidRPr="0054489A">
                <w:rPr>
                  <w:rFonts w:asciiTheme="minorHAnsi" w:hAnsiTheme="minorHAnsi" w:cstheme="minorHAnsi"/>
                  <w:color w:val="242424"/>
                  <w:sz w:val="18"/>
                  <w:szCs w:val="18"/>
                  <w:shd w:val="clear" w:color="auto" w:fill="FFFFFF"/>
                  <w:rPrChange w:id="757" w:author="Allison Adams" w:date="2023-06-12T14:58:00Z">
                    <w:rPr>
                      <w:rFonts w:ascii="Segoe UI" w:hAnsi="Segoe UI" w:cs="Segoe UI"/>
                      <w:color w:val="242424"/>
                      <w:sz w:val="18"/>
                      <w:szCs w:val="18"/>
                      <w:shd w:val="clear" w:color="auto" w:fill="FFFFFF"/>
                    </w:rPr>
                  </w:rPrChange>
                </w:rPr>
                <w:t>ell</w:t>
              </w:r>
            </w:ins>
            <w:ins w:id="758" w:author="Allison Adams" w:date="2023-05-08T20:42:00Z">
              <w:r w:rsidRPr="0054489A">
                <w:rPr>
                  <w:rFonts w:asciiTheme="minorHAnsi" w:hAnsiTheme="minorHAnsi" w:cstheme="minorHAnsi"/>
                  <w:color w:val="242424"/>
                  <w:sz w:val="18"/>
                  <w:szCs w:val="18"/>
                  <w:shd w:val="clear" w:color="auto" w:fill="FFFFFF"/>
                  <w:rPrChange w:id="759" w:author="Allison Adams" w:date="2023-06-12T14:58:00Z">
                    <w:rPr>
                      <w:rFonts w:ascii="Segoe UI" w:hAnsi="Segoe UI" w:cs="Segoe UI"/>
                      <w:color w:val="242424"/>
                      <w:sz w:val="18"/>
                      <w:szCs w:val="18"/>
                      <w:shd w:val="clear" w:color="auto" w:fill="FFFFFF"/>
                    </w:rPr>
                  </w:rPrChange>
                </w:rPr>
                <w:t>_Size.Rdata</w:t>
              </w:r>
            </w:ins>
            <w:proofErr w:type="spellEnd"/>
          </w:p>
          <w:p w14:paraId="46DDC155" w14:textId="1462A2EE" w:rsidR="00B82EA2" w:rsidRPr="0054489A" w:rsidRDefault="00B82EA2" w:rsidP="00B82EA2">
            <w:pPr>
              <w:cnfStyle w:val="000000100000" w:firstRow="0" w:lastRow="0" w:firstColumn="0" w:lastColumn="0" w:oddVBand="0" w:evenVBand="0" w:oddHBand="1" w:evenHBand="0" w:firstRowFirstColumn="0" w:firstRowLastColumn="0" w:lastRowFirstColumn="0" w:lastRowLastColumn="0"/>
              <w:rPr>
                <w:ins w:id="760" w:author="Allison Adams" w:date="2023-05-03T12:24:00Z"/>
                <w:rFonts w:asciiTheme="minorHAnsi" w:hAnsiTheme="minorHAnsi" w:cstheme="minorHAnsi"/>
                <w:color w:val="242424"/>
                <w:sz w:val="18"/>
                <w:szCs w:val="18"/>
                <w:shd w:val="clear" w:color="auto" w:fill="FFFFFF"/>
                <w:rPrChange w:id="761" w:author="Allison Adams" w:date="2023-06-12T14:58:00Z">
                  <w:rPr>
                    <w:ins w:id="762" w:author="Allison Adams" w:date="2023-05-03T12:24:00Z"/>
                    <w:rFonts w:ascii="Segoe UI" w:hAnsi="Segoe UI" w:cs="Segoe UI"/>
                    <w:color w:val="242424"/>
                    <w:sz w:val="23"/>
                    <w:szCs w:val="23"/>
                    <w:shd w:val="clear" w:color="auto" w:fill="FFFFFF"/>
                  </w:rPr>
                </w:rPrChange>
              </w:rPr>
            </w:pPr>
            <w:ins w:id="763" w:author="Allison Adams" w:date="2023-05-08T20:52:00Z">
              <w:r w:rsidRPr="0054489A">
                <w:rPr>
                  <w:rFonts w:asciiTheme="minorHAnsi" w:hAnsiTheme="minorHAnsi" w:cstheme="minorHAnsi"/>
                  <w:color w:val="242424"/>
                  <w:sz w:val="18"/>
                  <w:szCs w:val="18"/>
                  <w:shd w:val="clear" w:color="auto" w:fill="FFFFFF"/>
                  <w:rPrChange w:id="764" w:author="Allison Adams" w:date="2023-06-12T14:58:00Z">
                    <w:rPr>
                      <w:rFonts w:ascii="Segoe UI" w:hAnsi="Segoe UI" w:cs="Segoe UI"/>
                      <w:color w:val="242424"/>
                      <w:sz w:val="18"/>
                      <w:szCs w:val="18"/>
                      <w:shd w:val="clear" w:color="auto" w:fill="FFFFFF"/>
                    </w:rPr>
                  </w:rPrChange>
                </w:rPr>
                <w:t>IRcell</w:t>
              </w:r>
            </w:ins>
            <w:ins w:id="765" w:author="Allison Adams" w:date="2023-05-09T15:09:00Z">
              <w:r w:rsidR="00F73366" w:rsidRPr="0054489A">
                <w:rPr>
                  <w:rFonts w:asciiTheme="minorHAnsi" w:hAnsiTheme="minorHAnsi" w:cstheme="minorHAnsi"/>
                  <w:color w:val="242424"/>
                  <w:sz w:val="18"/>
                  <w:szCs w:val="18"/>
                  <w:shd w:val="clear" w:color="auto" w:fill="FFFFFF"/>
                  <w:rPrChange w:id="766" w:author="Allison Adams" w:date="2023-06-12T14:58:00Z">
                    <w:rPr>
                      <w:rFonts w:ascii="Segoe UI" w:hAnsi="Segoe UI" w:cs="Segoe UI"/>
                      <w:color w:val="242424"/>
                      <w:sz w:val="18"/>
                      <w:szCs w:val="18"/>
                      <w:shd w:val="clear" w:color="auto" w:fill="FFFFFF"/>
                    </w:rPr>
                  </w:rPrChange>
                </w:rPr>
                <w:t>s</w:t>
              </w:r>
            </w:ins>
            <w:ins w:id="767" w:author="Allison Adams" w:date="2023-05-08T20:52:00Z">
              <w:r w:rsidRPr="0054489A">
                <w:rPr>
                  <w:rFonts w:asciiTheme="minorHAnsi" w:hAnsiTheme="minorHAnsi" w:cstheme="minorHAnsi"/>
                  <w:color w:val="242424"/>
                  <w:sz w:val="18"/>
                  <w:szCs w:val="18"/>
                  <w:shd w:val="clear" w:color="auto" w:fill="FFFFFF"/>
                  <w:rPrChange w:id="768" w:author="Allison Adams" w:date="2023-06-12T14:58:00Z">
                    <w:rPr>
                      <w:rFonts w:ascii="Segoe UI" w:hAnsi="Segoe UI" w:cs="Segoe UI"/>
                      <w:color w:val="242424"/>
                      <w:sz w:val="18"/>
                      <w:szCs w:val="18"/>
                      <w:shd w:val="clear" w:color="auto" w:fill="FFFFFF"/>
                    </w:rPr>
                  </w:rPrChange>
                </w:rPr>
                <w:t>_SmLg.pdf</w:t>
              </w:r>
            </w:ins>
            <w:ins w:id="769" w:author="Allison Adams" w:date="2023-05-11T12:13:00Z">
              <w:r w:rsidR="005D51DA" w:rsidRPr="0054489A">
                <w:rPr>
                  <w:rFonts w:asciiTheme="minorHAnsi" w:hAnsiTheme="minorHAnsi" w:cstheme="minorHAnsi"/>
                  <w:color w:val="242424"/>
                  <w:sz w:val="18"/>
                  <w:szCs w:val="18"/>
                  <w:shd w:val="clear" w:color="auto" w:fill="FFFFFF"/>
                  <w:rPrChange w:id="770" w:author="Allison Adams" w:date="2023-06-12T14:58:00Z">
                    <w:rPr>
                      <w:rFonts w:ascii="Segoe UI" w:hAnsi="Segoe UI" w:cs="Segoe UI"/>
                      <w:color w:val="242424"/>
                      <w:sz w:val="18"/>
                      <w:szCs w:val="18"/>
                      <w:shd w:val="clear" w:color="auto" w:fill="FFFFFF"/>
                    </w:rPr>
                  </w:rPrChange>
                </w:rPr>
                <w:t>, t</w:t>
              </w:r>
            </w:ins>
            <w:ins w:id="771" w:author="Allison Adams" w:date="2023-05-11T12:14:00Z">
              <w:r w:rsidR="005D51DA" w:rsidRPr="0054489A">
                <w:rPr>
                  <w:rFonts w:asciiTheme="minorHAnsi" w:hAnsiTheme="minorHAnsi" w:cstheme="minorHAnsi"/>
                  <w:color w:val="242424"/>
                  <w:sz w:val="18"/>
                  <w:szCs w:val="18"/>
                  <w:shd w:val="clear" w:color="auto" w:fill="FFFFFF"/>
                  <w:rPrChange w:id="772" w:author="Allison Adams" w:date="2023-06-12T14:58:00Z">
                    <w:rPr>
                      <w:rFonts w:ascii="Segoe UI" w:hAnsi="Segoe UI" w:cs="Segoe UI"/>
                      <w:color w:val="242424"/>
                      <w:sz w:val="18"/>
                      <w:szCs w:val="18"/>
                      <w:shd w:val="clear" w:color="auto" w:fill="FFFFFF"/>
                    </w:rPr>
                  </w:rPrChange>
                </w:rPr>
                <w:t xml:space="preserve">his one has all </w:t>
              </w:r>
              <w:proofErr w:type="spellStart"/>
              <w:r w:rsidR="005D51DA" w:rsidRPr="0054489A">
                <w:rPr>
                  <w:rFonts w:asciiTheme="minorHAnsi" w:hAnsiTheme="minorHAnsi" w:cstheme="minorHAnsi"/>
                  <w:color w:val="242424"/>
                  <w:sz w:val="18"/>
                  <w:szCs w:val="18"/>
                  <w:shd w:val="clear" w:color="auto" w:fill="FFFFFF"/>
                  <w:rPrChange w:id="773" w:author="Allison Adams" w:date="2023-06-12T14:58:00Z">
                    <w:rPr>
                      <w:rFonts w:ascii="Segoe UI" w:hAnsi="Segoe UI" w:cs="Segoe UI"/>
                      <w:color w:val="242424"/>
                      <w:sz w:val="18"/>
                      <w:szCs w:val="18"/>
                      <w:shd w:val="clear" w:color="auto" w:fill="FFFFFF"/>
                    </w:rPr>
                  </w:rPrChange>
                </w:rPr>
                <w:t>samp_ev</w:t>
              </w:r>
              <w:proofErr w:type="spellEnd"/>
              <w:r w:rsidR="005D51DA" w:rsidRPr="0054489A">
                <w:rPr>
                  <w:rFonts w:asciiTheme="minorHAnsi" w:hAnsiTheme="minorHAnsi" w:cstheme="minorHAnsi"/>
                  <w:color w:val="242424"/>
                  <w:sz w:val="18"/>
                  <w:szCs w:val="18"/>
                  <w:shd w:val="clear" w:color="auto" w:fill="FFFFFF"/>
                  <w:rPrChange w:id="774" w:author="Allison Adams" w:date="2023-06-12T14:58:00Z">
                    <w:rPr>
                      <w:rFonts w:ascii="Segoe UI" w:hAnsi="Segoe UI" w:cs="Segoe UI"/>
                      <w:color w:val="242424"/>
                      <w:sz w:val="18"/>
                      <w:szCs w:val="18"/>
                      <w:shd w:val="clear" w:color="auto" w:fill="FFFFFF"/>
                    </w:rPr>
                  </w:rPrChange>
                </w:rPr>
                <w:t xml:space="preserve"> IR separately</w:t>
              </w:r>
            </w:ins>
          </w:p>
        </w:tc>
        <w:tc>
          <w:tcPr>
            <w:tcW w:w="1314" w:type="dxa"/>
          </w:tcPr>
          <w:p w14:paraId="48ADE78E" w14:textId="573C7EEA" w:rsidR="007E1F5E" w:rsidRPr="0054489A" w:rsidRDefault="007E1F5E" w:rsidP="007E1F5E">
            <w:pPr>
              <w:cnfStyle w:val="000000100000" w:firstRow="0" w:lastRow="0" w:firstColumn="0" w:lastColumn="0" w:oddVBand="0" w:evenVBand="0" w:oddHBand="1" w:evenHBand="0" w:firstRowFirstColumn="0" w:firstRowLastColumn="0" w:lastRowFirstColumn="0" w:lastRowLastColumn="0"/>
              <w:rPr>
                <w:ins w:id="775" w:author="Allison Adams" w:date="2023-05-03T11:58:00Z"/>
                <w:rFonts w:asciiTheme="minorHAnsi" w:hAnsiTheme="minorHAnsi" w:cstheme="minorHAnsi"/>
                <w:color w:val="242424"/>
                <w:sz w:val="18"/>
                <w:szCs w:val="18"/>
                <w:shd w:val="clear" w:color="auto" w:fill="FFFFFF"/>
                <w:rPrChange w:id="776" w:author="Allison Adams" w:date="2023-06-12T14:58:00Z">
                  <w:rPr>
                    <w:ins w:id="777" w:author="Allison Adams" w:date="2023-05-03T11:58:00Z"/>
                    <w:rFonts w:ascii="Segoe UI" w:hAnsi="Segoe UI" w:cs="Segoe UI"/>
                    <w:color w:val="242424"/>
                    <w:sz w:val="23"/>
                    <w:szCs w:val="23"/>
                    <w:shd w:val="clear" w:color="auto" w:fill="FFFFFF"/>
                  </w:rPr>
                </w:rPrChange>
              </w:rPr>
            </w:pPr>
          </w:p>
        </w:tc>
        <w:tc>
          <w:tcPr>
            <w:tcW w:w="940" w:type="dxa"/>
          </w:tcPr>
          <w:p w14:paraId="5298FC2A" w14:textId="77777777" w:rsidR="007E1F5E" w:rsidRPr="0054489A" w:rsidRDefault="007E1F5E" w:rsidP="007E1F5E">
            <w:pPr>
              <w:cnfStyle w:val="000000100000" w:firstRow="0" w:lastRow="0" w:firstColumn="0" w:lastColumn="0" w:oddVBand="0" w:evenVBand="0" w:oddHBand="1" w:evenHBand="0" w:firstRowFirstColumn="0" w:firstRowLastColumn="0" w:lastRowFirstColumn="0" w:lastRowLastColumn="0"/>
              <w:rPr>
                <w:ins w:id="778" w:author="Allison Adams" w:date="2023-05-03T11:58:00Z"/>
                <w:rFonts w:asciiTheme="minorHAnsi" w:hAnsiTheme="minorHAnsi" w:cstheme="minorHAnsi"/>
                <w:color w:val="242424"/>
                <w:sz w:val="18"/>
                <w:szCs w:val="18"/>
                <w:shd w:val="clear" w:color="auto" w:fill="FFFFFF"/>
                <w:rPrChange w:id="779" w:author="Allison Adams" w:date="2023-06-12T14:58:00Z">
                  <w:rPr>
                    <w:ins w:id="780" w:author="Allison Adams" w:date="2023-05-03T11:58:00Z"/>
                    <w:rFonts w:ascii="Segoe UI" w:hAnsi="Segoe UI" w:cs="Segoe UI"/>
                    <w:color w:val="242424"/>
                    <w:sz w:val="23"/>
                    <w:szCs w:val="23"/>
                    <w:shd w:val="clear" w:color="auto" w:fill="FFFFFF"/>
                  </w:rPr>
                </w:rPrChange>
              </w:rPr>
            </w:pPr>
          </w:p>
        </w:tc>
      </w:tr>
      <w:tr w:rsidR="00F73366" w:rsidRPr="0054489A" w14:paraId="62D15623" w14:textId="77777777" w:rsidTr="00F73366">
        <w:trPr>
          <w:ins w:id="781" w:author="Allison Adams" w:date="2023-05-09T14:27:00Z"/>
        </w:trPr>
        <w:tc>
          <w:tcPr>
            <w:cnfStyle w:val="001000000000" w:firstRow="0" w:lastRow="0" w:firstColumn="1" w:lastColumn="0" w:oddVBand="0" w:evenVBand="0" w:oddHBand="0" w:evenHBand="0" w:firstRowFirstColumn="0" w:firstRowLastColumn="0" w:lastRowFirstColumn="0" w:lastRowLastColumn="0"/>
            <w:tcW w:w="1439" w:type="dxa"/>
            <w:vMerge/>
          </w:tcPr>
          <w:p w14:paraId="630DC833" w14:textId="77777777" w:rsidR="00F73366" w:rsidRPr="0054489A" w:rsidRDefault="00F73366" w:rsidP="00F73366">
            <w:pPr>
              <w:rPr>
                <w:ins w:id="782" w:author="Allison Adams" w:date="2023-05-09T14:27:00Z"/>
                <w:rFonts w:asciiTheme="minorHAnsi" w:hAnsiTheme="minorHAnsi" w:cstheme="minorHAnsi"/>
                <w:color w:val="242424"/>
                <w:sz w:val="23"/>
                <w:szCs w:val="23"/>
                <w:shd w:val="clear" w:color="auto" w:fill="FFFFFF"/>
                <w:rPrChange w:id="783" w:author="Allison Adams" w:date="2023-06-12T14:58:00Z">
                  <w:rPr>
                    <w:ins w:id="784" w:author="Allison Adams" w:date="2023-05-09T14:27:00Z"/>
                    <w:rFonts w:ascii="Segoe UI" w:hAnsi="Segoe UI" w:cs="Segoe UI"/>
                    <w:color w:val="242424"/>
                    <w:sz w:val="23"/>
                    <w:szCs w:val="23"/>
                    <w:shd w:val="clear" w:color="auto" w:fill="FFFFFF"/>
                  </w:rPr>
                </w:rPrChange>
              </w:rPr>
            </w:pPr>
          </w:p>
        </w:tc>
        <w:tc>
          <w:tcPr>
            <w:tcW w:w="790" w:type="dxa"/>
            <w:vAlign w:val="center"/>
          </w:tcPr>
          <w:p w14:paraId="22C62D7D" w14:textId="47BDF196" w:rsidR="00F73366" w:rsidRPr="0054489A" w:rsidRDefault="00F73366" w:rsidP="00F73366">
            <w:pPr>
              <w:jc w:val="center"/>
              <w:cnfStyle w:val="000000000000" w:firstRow="0" w:lastRow="0" w:firstColumn="0" w:lastColumn="0" w:oddVBand="0" w:evenVBand="0" w:oddHBand="0" w:evenHBand="0" w:firstRowFirstColumn="0" w:firstRowLastColumn="0" w:lastRowFirstColumn="0" w:lastRowLastColumn="0"/>
              <w:rPr>
                <w:ins w:id="785" w:author="Allison Adams" w:date="2023-05-09T14:27:00Z"/>
                <w:rFonts w:asciiTheme="minorHAnsi" w:hAnsiTheme="minorHAnsi" w:cstheme="minorHAnsi"/>
                <w:color w:val="242424"/>
                <w:sz w:val="23"/>
                <w:szCs w:val="23"/>
                <w:shd w:val="clear" w:color="auto" w:fill="FFFFFF"/>
                <w:rPrChange w:id="786" w:author="Allison Adams" w:date="2023-06-12T14:58:00Z">
                  <w:rPr>
                    <w:ins w:id="787" w:author="Allison Adams" w:date="2023-05-09T14:27:00Z"/>
                    <w:rFonts w:ascii="Segoe UI" w:hAnsi="Segoe UI" w:cs="Segoe UI"/>
                    <w:color w:val="242424"/>
                    <w:sz w:val="23"/>
                    <w:szCs w:val="23"/>
                    <w:shd w:val="clear" w:color="auto" w:fill="FFFFFF"/>
                  </w:rPr>
                </w:rPrChange>
              </w:rPr>
            </w:pPr>
            <w:ins w:id="788" w:author="Allison Adams" w:date="2023-05-09T14:36:00Z">
              <w:r w:rsidRPr="0054489A">
                <w:rPr>
                  <w:rFonts w:asciiTheme="minorHAnsi" w:hAnsiTheme="minorHAnsi" w:cstheme="minorHAnsi"/>
                  <w:color w:val="242424"/>
                  <w:sz w:val="36"/>
                  <w:szCs w:val="36"/>
                  <w:highlight w:val="cyan"/>
                  <w:shd w:val="clear" w:color="auto" w:fill="FFFFFF"/>
                  <w:rPrChange w:id="789" w:author="Allison Adams" w:date="2023-06-12T14:58:00Z">
                    <w:rPr>
                      <w:rFonts w:ascii="Wingdings" w:hAnsi="Wingdings" w:cs="Segoe UI"/>
                      <w:color w:val="242424"/>
                      <w:sz w:val="36"/>
                      <w:szCs w:val="36"/>
                      <w:shd w:val="clear" w:color="auto" w:fill="FFFFFF"/>
                    </w:rPr>
                  </w:rPrChange>
                </w:rPr>
                <w:t>ü</w:t>
              </w:r>
            </w:ins>
          </w:p>
        </w:tc>
        <w:tc>
          <w:tcPr>
            <w:tcW w:w="1940" w:type="dxa"/>
          </w:tcPr>
          <w:p w14:paraId="27CBC989" w14:textId="05AD703F" w:rsidR="00F73366" w:rsidRPr="0054489A" w:rsidRDefault="00F73366" w:rsidP="00F73366">
            <w:pPr>
              <w:cnfStyle w:val="000000000000" w:firstRow="0" w:lastRow="0" w:firstColumn="0" w:lastColumn="0" w:oddVBand="0" w:evenVBand="0" w:oddHBand="0" w:evenHBand="0" w:firstRowFirstColumn="0" w:firstRowLastColumn="0" w:lastRowFirstColumn="0" w:lastRowLastColumn="0"/>
              <w:rPr>
                <w:ins w:id="790" w:author="Allison Adams" w:date="2023-05-09T14:27:00Z"/>
                <w:rFonts w:asciiTheme="minorHAnsi" w:hAnsiTheme="minorHAnsi" w:cstheme="minorHAnsi"/>
                <w:color w:val="242424"/>
                <w:sz w:val="18"/>
                <w:szCs w:val="18"/>
                <w:shd w:val="clear" w:color="auto" w:fill="FFFFFF"/>
                <w:rPrChange w:id="791" w:author="Allison Adams" w:date="2023-06-12T14:58:00Z">
                  <w:rPr>
                    <w:ins w:id="792" w:author="Allison Adams" w:date="2023-05-09T14:27:00Z"/>
                    <w:rFonts w:ascii="Segoe UI" w:hAnsi="Segoe UI" w:cs="Segoe UI"/>
                    <w:color w:val="242424"/>
                    <w:sz w:val="18"/>
                    <w:szCs w:val="18"/>
                    <w:shd w:val="clear" w:color="auto" w:fill="FFFFFF"/>
                  </w:rPr>
                </w:rPrChange>
              </w:rPr>
            </w:pPr>
            <w:ins w:id="793" w:author="Allison Adams" w:date="2023-05-09T14:27:00Z">
              <w:r w:rsidRPr="0054489A">
                <w:rPr>
                  <w:rFonts w:asciiTheme="minorHAnsi" w:hAnsiTheme="minorHAnsi" w:cstheme="minorHAnsi"/>
                  <w:color w:val="242424"/>
                  <w:sz w:val="18"/>
                  <w:szCs w:val="18"/>
                  <w:shd w:val="clear" w:color="auto" w:fill="FFFFFF"/>
                  <w:rPrChange w:id="794" w:author="Allison Adams" w:date="2023-06-12T14:58:00Z">
                    <w:rPr>
                      <w:rFonts w:ascii="Segoe UI" w:hAnsi="Segoe UI" w:cs="Segoe UI"/>
                      <w:color w:val="242424"/>
                      <w:sz w:val="18"/>
                      <w:szCs w:val="18"/>
                      <w:shd w:val="clear" w:color="auto" w:fill="FFFFFF"/>
                    </w:rPr>
                  </w:rPrChange>
                </w:rPr>
                <w:t>Taxa totals combined across all sampling events</w:t>
              </w:r>
            </w:ins>
          </w:p>
        </w:tc>
        <w:tc>
          <w:tcPr>
            <w:tcW w:w="2937" w:type="dxa"/>
          </w:tcPr>
          <w:p w14:paraId="78737F45" w14:textId="65A7DCEF" w:rsidR="00F73366" w:rsidRPr="0054489A" w:rsidRDefault="00F73366" w:rsidP="00F73366">
            <w:pPr>
              <w:cnfStyle w:val="000000000000" w:firstRow="0" w:lastRow="0" w:firstColumn="0" w:lastColumn="0" w:oddVBand="0" w:evenVBand="0" w:oddHBand="0" w:evenHBand="0" w:firstRowFirstColumn="0" w:firstRowLastColumn="0" w:lastRowFirstColumn="0" w:lastRowLastColumn="0"/>
              <w:rPr>
                <w:ins w:id="795" w:author="Allison Adams" w:date="2023-05-09T14:35:00Z"/>
                <w:rFonts w:asciiTheme="minorHAnsi" w:hAnsiTheme="minorHAnsi" w:cstheme="minorHAnsi"/>
                <w:color w:val="242424"/>
                <w:sz w:val="18"/>
                <w:szCs w:val="18"/>
                <w:shd w:val="clear" w:color="auto" w:fill="FFFFFF"/>
                <w:rPrChange w:id="796" w:author="Allison Adams" w:date="2023-06-12T14:58:00Z">
                  <w:rPr>
                    <w:ins w:id="797" w:author="Allison Adams" w:date="2023-05-09T14:35:00Z"/>
                    <w:rFonts w:ascii="Segoe UI" w:hAnsi="Segoe UI" w:cs="Segoe UI"/>
                    <w:color w:val="242424"/>
                    <w:sz w:val="18"/>
                    <w:szCs w:val="18"/>
                    <w:shd w:val="clear" w:color="auto" w:fill="FFFFFF"/>
                  </w:rPr>
                </w:rPrChange>
              </w:rPr>
            </w:pPr>
            <w:ins w:id="798" w:author="Allison Adams" w:date="2023-05-09T14:35:00Z">
              <w:r w:rsidRPr="0054489A">
                <w:rPr>
                  <w:rFonts w:asciiTheme="minorHAnsi" w:hAnsiTheme="minorHAnsi" w:cstheme="minorHAnsi"/>
                  <w:color w:val="242424"/>
                  <w:sz w:val="18"/>
                  <w:szCs w:val="18"/>
                  <w:shd w:val="clear" w:color="auto" w:fill="FFFFFF"/>
                  <w:rPrChange w:id="799" w:author="Allison Adams" w:date="2023-06-12T14:58:00Z">
                    <w:rPr>
                      <w:rFonts w:ascii="Segoe UI" w:hAnsi="Segoe UI" w:cs="Segoe UI"/>
                      <w:color w:val="242424"/>
                      <w:sz w:val="18"/>
                      <w:szCs w:val="18"/>
                      <w:shd w:val="clear" w:color="auto" w:fill="FFFFFF"/>
                    </w:rPr>
                  </w:rPrChange>
                </w:rPr>
                <w:t>03_calcs_CR_FR.R</w:t>
              </w:r>
            </w:ins>
            <w:ins w:id="800" w:author="Allison Adams" w:date="2023-05-09T15:10:00Z">
              <w:r w:rsidRPr="0054489A">
                <w:rPr>
                  <w:rFonts w:asciiTheme="minorHAnsi" w:hAnsiTheme="minorHAnsi" w:cstheme="minorHAnsi"/>
                  <w:color w:val="242424"/>
                  <w:sz w:val="18"/>
                  <w:szCs w:val="18"/>
                  <w:shd w:val="clear" w:color="auto" w:fill="FFFFFF"/>
                  <w:rPrChange w:id="801" w:author="Allison Adams" w:date="2023-06-12T14:58:00Z">
                    <w:rPr>
                      <w:rFonts w:ascii="Segoe UI" w:hAnsi="Segoe UI" w:cs="Segoe UI"/>
                      <w:color w:val="242424"/>
                      <w:sz w:val="18"/>
                      <w:szCs w:val="18"/>
                      <w:shd w:val="clear" w:color="auto" w:fill="FFFFFF"/>
                    </w:rPr>
                  </w:rPrChange>
                </w:rPr>
                <w:t>, line 4</w:t>
              </w:r>
            </w:ins>
            <w:ins w:id="802" w:author="Allison Adams" w:date="2023-05-11T11:37:00Z">
              <w:r w:rsidR="00C56171" w:rsidRPr="0054489A">
                <w:rPr>
                  <w:rFonts w:asciiTheme="minorHAnsi" w:hAnsiTheme="minorHAnsi" w:cstheme="minorHAnsi"/>
                  <w:color w:val="242424"/>
                  <w:sz w:val="18"/>
                  <w:szCs w:val="18"/>
                  <w:shd w:val="clear" w:color="auto" w:fill="FFFFFF"/>
                  <w:rPrChange w:id="803" w:author="Allison Adams" w:date="2023-06-12T14:58:00Z">
                    <w:rPr>
                      <w:rFonts w:ascii="Segoe UI" w:hAnsi="Segoe UI" w:cs="Segoe UI"/>
                      <w:color w:val="242424"/>
                      <w:sz w:val="18"/>
                      <w:szCs w:val="18"/>
                      <w:shd w:val="clear" w:color="auto" w:fill="FFFFFF"/>
                    </w:rPr>
                  </w:rPrChange>
                </w:rPr>
                <w:t>29</w:t>
              </w:r>
            </w:ins>
          </w:p>
          <w:p w14:paraId="76AAEC2E" w14:textId="013D50E6" w:rsidR="00F73366" w:rsidRPr="0054489A" w:rsidRDefault="002B26D6" w:rsidP="00F73366">
            <w:pPr>
              <w:cnfStyle w:val="000000000000" w:firstRow="0" w:lastRow="0" w:firstColumn="0" w:lastColumn="0" w:oddVBand="0" w:evenVBand="0" w:oddHBand="0" w:evenHBand="0" w:firstRowFirstColumn="0" w:firstRowLastColumn="0" w:lastRowFirstColumn="0" w:lastRowLastColumn="0"/>
              <w:rPr>
                <w:ins w:id="804" w:author="Allison Adams" w:date="2023-05-11T12:11:00Z"/>
                <w:rFonts w:asciiTheme="minorHAnsi" w:hAnsiTheme="minorHAnsi" w:cstheme="minorHAnsi"/>
                <w:color w:val="242424"/>
                <w:sz w:val="18"/>
                <w:szCs w:val="18"/>
                <w:shd w:val="clear" w:color="auto" w:fill="FFFFFF"/>
                <w:rPrChange w:id="805" w:author="Allison Adams" w:date="2023-06-12T14:58:00Z">
                  <w:rPr>
                    <w:ins w:id="806" w:author="Allison Adams" w:date="2023-05-11T12:11:00Z"/>
                    <w:rFonts w:ascii="Segoe UI" w:hAnsi="Segoe UI" w:cs="Segoe UI"/>
                    <w:color w:val="242424"/>
                    <w:sz w:val="18"/>
                    <w:szCs w:val="18"/>
                    <w:shd w:val="clear" w:color="auto" w:fill="FFFFFF"/>
                  </w:rPr>
                </w:rPrChange>
              </w:rPr>
            </w:pPr>
            <w:proofErr w:type="spellStart"/>
            <w:ins w:id="807" w:author="Allison Adams" w:date="2023-05-11T11:43:00Z">
              <w:r w:rsidRPr="0054489A">
                <w:rPr>
                  <w:rFonts w:asciiTheme="minorHAnsi" w:hAnsiTheme="minorHAnsi" w:cstheme="minorHAnsi"/>
                  <w:color w:val="242424"/>
                  <w:sz w:val="18"/>
                  <w:szCs w:val="18"/>
                  <w:shd w:val="clear" w:color="auto" w:fill="FFFFFF"/>
                  <w:rPrChange w:id="808" w:author="Allison Adams" w:date="2023-06-12T14:58:00Z">
                    <w:rPr>
                      <w:rFonts w:ascii="Segoe UI" w:hAnsi="Segoe UI" w:cs="Segoe UI"/>
                      <w:color w:val="242424"/>
                      <w:sz w:val="18"/>
                      <w:szCs w:val="18"/>
                      <w:shd w:val="clear" w:color="auto" w:fill="FFFFFF"/>
                    </w:rPr>
                  </w:rPrChange>
                </w:rPr>
                <w:t>IR_cells_allEvents</w:t>
              </w:r>
            </w:ins>
            <w:ins w:id="809" w:author="Allison Adams" w:date="2023-05-09T14:35:00Z">
              <w:r w:rsidR="00F73366" w:rsidRPr="0054489A">
                <w:rPr>
                  <w:rFonts w:asciiTheme="minorHAnsi" w:hAnsiTheme="minorHAnsi" w:cstheme="minorHAnsi"/>
                  <w:color w:val="242424"/>
                  <w:sz w:val="18"/>
                  <w:szCs w:val="18"/>
                  <w:shd w:val="clear" w:color="auto" w:fill="FFFFFF"/>
                  <w:rPrChange w:id="810" w:author="Allison Adams" w:date="2023-06-12T14:58:00Z">
                    <w:rPr>
                      <w:rFonts w:ascii="Segoe UI" w:hAnsi="Segoe UI" w:cs="Segoe UI"/>
                      <w:color w:val="242424"/>
                      <w:sz w:val="18"/>
                      <w:szCs w:val="18"/>
                      <w:shd w:val="clear" w:color="auto" w:fill="FFFFFF"/>
                    </w:rPr>
                  </w:rPrChange>
                </w:rPr>
                <w:t>.Rdata</w:t>
              </w:r>
            </w:ins>
            <w:proofErr w:type="spellEnd"/>
          </w:p>
          <w:p w14:paraId="3A721278" w14:textId="4B1BBC77" w:rsidR="00C6506E" w:rsidRPr="0054489A" w:rsidRDefault="00C6506E" w:rsidP="00F73366">
            <w:pPr>
              <w:cnfStyle w:val="000000000000" w:firstRow="0" w:lastRow="0" w:firstColumn="0" w:lastColumn="0" w:oddVBand="0" w:evenVBand="0" w:oddHBand="0" w:evenHBand="0" w:firstRowFirstColumn="0" w:firstRowLastColumn="0" w:lastRowFirstColumn="0" w:lastRowLastColumn="0"/>
              <w:rPr>
                <w:ins w:id="811" w:author="Allison Adams" w:date="2023-05-09T14:35:00Z"/>
                <w:rFonts w:asciiTheme="minorHAnsi" w:hAnsiTheme="minorHAnsi" w:cstheme="minorHAnsi"/>
                <w:color w:val="242424"/>
                <w:sz w:val="18"/>
                <w:szCs w:val="18"/>
                <w:shd w:val="clear" w:color="auto" w:fill="FFFFFF"/>
                <w:rPrChange w:id="812" w:author="Allison Adams" w:date="2023-06-12T14:58:00Z">
                  <w:rPr>
                    <w:ins w:id="813" w:author="Allison Adams" w:date="2023-05-09T14:35:00Z"/>
                    <w:rFonts w:ascii="Segoe UI" w:hAnsi="Segoe UI" w:cs="Segoe UI"/>
                    <w:color w:val="242424"/>
                    <w:sz w:val="18"/>
                    <w:szCs w:val="18"/>
                    <w:shd w:val="clear" w:color="auto" w:fill="FFFFFF"/>
                  </w:rPr>
                </w:rPrChange>
              </w:rPr>
            </w:pPr>
            <w:ins w:id="814" w:author="Allison Adams" w:date="2023-05-11T12:11:00Z">
              <w:r w:rsidRPr="0054489A">
                <w:rPr>
                  <w:rFonts w:asciiTheme="minorHAnsi" w:hAnsiTheme="minorHAnsi" w:cstheme="minorHAnsi"/>
                  <w:color w:val="242424"/>
                  <w:sz w:val="18"/>
                  <w:szCs w:val="18"/>
                  <w:shd w:val="clear" w:color="auto" w:fill="FFFFFF"/>
                  <w:rPrChange w:id="815" w:author="Allison Adams" w:date="2023-06-12T14:58:00Z">
                    <w:rPr>
                      <w:rFonts w:ascii="Segoe UI" w:hAnsi="Segoe UI" w:cs="Segoe UI"/>
                      <w:color w:val="242424"/>
                      <w:sz w:val="18"/>
                      <w:szCs w:val="18"/>
                      <w:shd w:val="clear" w:color="auto" w:fill="FFFFFF"/>
                    </w:rPr>
                  </w:rPrChange>
                </w:rPr>
                <w:t>04_plots_IR_Various.R, line 289</w:t>
              </w:r>
            </w:ins>
          </w:p>
          <w:p w14:paraId="220526DE" w14:textId="77777777" w:rsidR="00F73366" w:rsidRPr="0054489A" w:rsidRDefault="00F73366" w:rsidP="00F73366">
            <w:pPr>
              <w:cnfStyle w:val="000000000000" w:firstRow="0" w:lastRow="0" w:firstColumn="0" w:lastColumn="0" w:oddVBand="0" w:evenVBand="0" w:oddHBand="0" w:evenHBand="0" w:firstRowFirstColumn="0" w:firstRowLastColumn="0" w:lastRowFirstColumn="0" w:lastRowLastColumn="0"/>
              <w:rPr>
                <w:ins w:id="816" w:author="Allison Adams" w:date="2023-05-11T12:14:00Z"/>
                <w:rFonts w:asciiTheme="minorHAnsi" w:hAnsiTheme="minorHAnsi" w:cstheme="minorHAnsi"/>
                <w:color w:val="242424"/>
                <w:sz w:val="18"/>
                <w:szCs w:val="18"/>
                <w:shd w:val="clear" w:color="auto" w:fill="FFFFFF"/>
                <w:rPrChange w:id="817" w:author="Allison Adams" w:date="2023-06-12T14:58:00Z">
                  <w:rPr>
                    <w:ins w:id="818" w:author="Allison Adams" w:date="2023-05-11T12:14:00Z"/>
                    <w:rFonts w:ascii="Segoe UI" w:hAnsi="Segoe UI" w:cs="Segoe UI"/>
                    <w:color w:val="242424"/>
                    <w:sz w:val="18"/>
                    <w:szCs w:val="18"/>
                    <w:shd w:val="clear" w:color="auto" w:fill="FFFFFF"/>
                  </w:rPr>
                </w:rPrChange>
              </w:rPr>
            </w:pPr>
            <w:ins w:id="819" w:author="Allison Adams" w:date="2023-05-09T14:32:00Z">
              <w:r w:rsidRPr="0054489A">
                <w:rPr>
                  <w:rFonts w:asciiTheme="minorHAnsi" w:hAnsiTheme="minorHAnsi" w:cstheme="minorHAnsi"/>
                  <w:color w:val="242424"/>
                  <w:sz w:val="18"/>
                  <w:szCs w:val="18"/>
                  <w:shd w:val="clear" w:color="auto" w:fill="FFFFFF"/>
                  <w:rPrChange w:id="820" w:author="Allison Adams" w:date="2023-06-12T14:58:00Z">
                    <w:rPr>
                      <w:rFonts w:ascii="Segoe UI" w:hAnsi="Segoe UI" w:cs="Segoe UI"/>
                      <w:color w:val="242424"/>
                      <w:sz w:val="18"/>
                      <w:szCs w:val="18"/>
                      <w:shd w:val="clear" w:color="auto" w:fill="FFFFFF"/>
                    </w:rPr>
                  </w:rPrChange>
                </w:rPr>
                <w:t>IRcells_</w:t>
              </w:r>
            </w:ins>
            <w:ins w:id="821" w:author="Allison Adams" w:date="2023-05-11T12:10:00Z">
              <w:r w:rsidR="00AF7452" w:rsidRPr="0054489A">
                <w:rPr>
                  <w:rFonts w:asciiTheme="minorHAnsi" w:hAnsiTheme="minorHAnsi" w:cstheme="minorHAnsi"/>
                  <w:color w:val="242424"/>
                  <w:sz w:val="18"/>
                  <w:szCs w:val="18"/>
                  <w:shd w:val="clear" w:color="auto" w:fill="FFFFFF"/>
                  <w:rPrChange w:id="822" w:author="Allison Adams" w:date="2023-06-12T14:58:00Z">
                    <w:rPr>
                      <w:rFonts w:ascii="Segoe UI" w:hAnsi="Segoe UI" w:cs="Segoe UI"/>
                      <w:color w:val="242424"/>
                      <w:sz w:val="18"/>
                      <w:szCs w:val="18"/>
                      <w:shd w:val="clear" w:color="auto" w:fill="FFFFFF"/>
                    </w:rPr>
                  </w:rPrChange>
                </w:rPr>
                <w:t>taxaOnly</w:t>
              </w:r>
            </w:ins>
            <w:ins w:id="823" w:author="Allison Adams" w:date="2023-05-09T14:32:00Z">
              <w:r w:rsidRPr="0054489A">
                <w:rPr>
                  <w:rFonts w:asciiTheme="minorHAnsi" w:hAnsiTheme="minorHAnsi" w:cstheme="minorHAnsi"/>
                  <w:color w:val="242424"/>
                  <w:sz w:val="18"/>
                  <w:szCs w:val="18"/>
                  <w:shd w:val="clear" w:color="auto" w:fill="FFFFFF"/>
                  <w:rPrChange w:id="824" w:author="Allison Adams" w:date="2023-06-12T14:58:00Z">
                    <w:rPr>
                      <w:rFonts w:ascii="Segoe UI" w:hAnsi="Segoe UI" w:cs="Segoe UI"/>
                      <w:color w:val="242424"/>
                      <w:sz w:val="18"/>
                      <w:szCs w:val="18"/>
                      <w:shd w:val="clear" w:color="auto" w:fill="FFFFFF"/>
                    </w:rPr>
                  </w:rPrChange>
                </w:rPr>
                <w:t>.pdf, plot</w:t>
              </w:r>
            </w:ins>
          </w:p>
          <w:p w14:paraId="4FFF5E4A" w14:textId="67013B02" w:rsidR="003479E5" w:rsidRPr="0054489A" w:rsidRDefault="003479E5" w:rsidP="00F73366">
            <w:pPr>
              <w:cnfStyle w:val="000000000000" w:firstRow="0" w:lastRow="0" w:firstColumn="0" w:lastColumn="0" w:oddVBand="0" w:evenVBand="0" w:oddHBand="0" w:evenHBand="0" w:firstRowFirstColumn="0" w:firstRowLastColumn="0" w:lastRowFirstColumn="0" w:lastRowLastColumn="0"/>
              <w:rPr>
                <w:ins w:id="825" w:author="Allison Adams" w:date="2023-05-09T14:27:00Z"/>
                <w:rFonts w:asciiTheme="minorHAnsi" w:hAnsiTheme="minorHAnsi" w:cstheme="minorHAnsi"/>
                <w:color w:val="242424"/>
                <w:sz w:val="18"/>
                <w:szCs w:val="18"/>
                <w:shd w:val="clear" w:color="auto" w:fill="FFFFFF"/>
                <w:rPrChange w:id="826" w:author="Allison Adams" w:date="2023-06-12T14:58:00Z">
                  <w:rPr>
                    <w:ins w:id="827" w:author="Allison Adams" w:date="2023-05-09T14:27:00Z"/>
                    <w:rFonts w:ascii="Segoe UI" w:hAnsi="Segoe UI" w:cs="Segoe UI"/>
                    <w:color w:val="242424"/>
                    <w:sz w:val="18"/>
                    <w:szCs w:val="18"/>
                    <w:shd w:val="clear" w:color="auto" w:fill="FFFFFF"/>
                  </w:rPr>
                </w:rPrChange>
              </w:rPr>
            </w:pPr>
            <w:ins w:id="828" w:author="Allison Adams" w:date="2023-05-11T12:14:00Z">
              <w:r w:rsidRPr="0054489A">
                <w:rPr>
                  <w:rFonts w:asciiTheme="minorHAnsi" w:hAnsiTheme="minorHAnsi" w:cstheme="minorHAnsi"/>
                  <w:color w:val="242424"/>
                  <w:sz w:val="18"/>
                  <w:szCs w:val="18"/>
                  <w:shd w:val="clear" w:color="auto" w:fill="FFFFFF"/>
                  <w:rPrChange w:id="829" w:author="Allison Adams" w:date="2023-06-12T14:58:00Z">
                    <w:rPr>
                      <w:rFonts w:ascii="Segoe UI" w:hAnsi="Segoe UI" w:cs="Segoe UI"/>
                      <w:color w:val="242424"/>
                      <w:sz w:val="18"/>
                      <w:szCs w:val="18"/>
                      <w:shd w:val="clear" w:color="auto" w:fill="FFFFFF"/>
                    </w:rPr>
                  </w:rPrChange>
                </w:rPr>
                <w:t xml:space="preserve">This is essentially the same as the cell size plot above, but takes the means of the taxa by </w:t>
              </w:r>
              <w:proofErr w:type="spellStart"/>
              <w:r w:rsidRPr="0054489A">
                <w:rPr>
                  <w:rFonts w:asciiTheme="minorHAnsi" w:hAnsiTheme="minorHAnsi" w:cstheme="minorHAnsi"/>
                  <w:color w:val="242424"/>
                  <w:sz w:val="18"/>
                  <w:szCs w:val="18"/>
                  <w:shd w:val="clear" w:color="auto" w:fill="FFFFFF"/>
                  <w:rPrChange w:id="830" w:author="Allison Adams" w:date="2023-06-12T14:58:00Z">
                    <w:rPr>
                      <w:rFonts w:ascii="Segoe UI" w:hAnsi="Segoe UI" w:cs="Segoe UI"/>
                      <w:color w:val="242424"/>
                      <w:sz w:val="18"/>
                      <w:szCs w:val="18"/>
                      <w:shd w:val="clear" w:color="auto" w:fill="FFFFFF"/>
                    </w:rPr>
                  </w:rPrChange>
                </w:rPr>
                <w:t>samp_ev</w:t>
              </w:r>
            </w:ins>
            <w:proofErr w:type="spellEnd"/>
          </w:p>
        </w:tc>
        <w:tc>
          <w:tcPr>
            <w:tcW w:w="1314" w:type="dxa"/>
          </w:tcPr>
          <w:p w14:paraId="12D12EB4" w14:textId="77777777" w:rsidR="00F73366" w:rsidRPr="0054489A" w:rsidRDefault="00F73366" w:rsidP="00F73366">
            <w:pPr>
              <w:cnfStyle w:val="000000000000" w:firstRow="0" w:lastRow="0" w:firstColumn="0" w:lastColumn="0" w:oddVBand="0" w:evenVBand="0" w:oddHBand="0" w:evenHBand="0" w:firstRowFirstColumn="0" w:firstRowLastColumn="0" w:lastRowFirstColumn="0" w:lastRowLastColumn="0"/>
              <w:rPr>
                <w:ins w:id="831" w:author="Allison Adams" w:date="2023-05-09T14:27:00Z"/>
                <w:rFonts w:asciiTheme="minorHAnsi" w:hAnsiTheme="minorHAnsi" w:cstheme="minorHAnsi"/>
                <w:color w:val="242424"/>
                <w:sz w:val="18"/>
                <w:szCs w:val="18"/>
                <w:shd w:val="clear" w:color="auto" w:fill="FFFFFF"/>
                <w:rPrChange w:id="832" w:author="Allison Adams" w:date="2023-06-12T14:58:00Z">
                  <w:rPr>
                    <w:ins w:id="833" w:author="Allison Adams" w:date="2023-05-09T14:27:00Z"/>
                    <w:rFonts w:ascii="Segoe UI" w:hAnsi="Segoe UI" w:cs="Segoe UI"/>
                    <w:color w:val="242424"/>
                    <w:sz w:val="18"/>
                    <w:szCs w:val="18"/>
                    <w:shd w:val="clear" w:color="auto" w:fill="FFFFFF"/>
                  </w:rPr>
                </w:rPrChange>
              </w:rPr>
            </w:pPr>
          </w:p>
        </w:tc>
        <w:tc>
          <w:tcPr>
            <w:tcW w:w="940" w:type="dxa"/>
          </w:tcPr>
          <w:p w14:paraId="7DF95F7E" w14:textId="77777777" w:rsidR="00F73366" w:rsidRPr="0054489A" w:rsidRDefault="00F73366" w:rsidP="00F73366">
            <w:pPr>
              <w:cnfStyle w:val="000000000000" w:firstRow="0" w:lastRow="0" w:firstColumn="0" w:lastColumn="0" w:oddVBand="0" w:evenVBand="0" w:oddHBand="0" w:evenHBand="0" w:firstRowFirstColumn="0" w:firstRowLastColumn="0" w:lastRowFirstColumn="0" w:lastRowLastColumn="0"/>
              <w:rPr>
                <w:ins w:id="834" w:author="Allison Adams" w:date="2023-05-09T14:27:00Z"/>
                <w:rFonts w:asciiTheme="minorHAnsi" w:hAnsiTheme="minorHAnsi" w:cstheme="minorHAnsi"/>
                <w:color w:val="242424"/>
                <w:sz w:val="18"/>
                <w:szCs w:val="18"/>
                <w:shd w:val="clear" w:color="auto" w:fill="FFFFFF"/>
                <w:rPrChange w:id="835" w:author="Allison Adams" w:date="2023-06-12T14:58:00Z">
                  <w:rPr>
                    <w:ins w:id="836" w:author="Allison Adams" w:date="2023-05-09T14:27:00Z"/>
                    <w:rFonts w:ascii="Segoe UI" w:hAnsi="Segoe UI" w:cs="Segoe UI"/>
                    <w:color w:val="242424"/>
                    <w:sz w:val="18"/>
                    <w:szCs w:val="18"/>
                    <w:shd w:val="clear" w:color="auto" w:fill="FFFFFF"/>
                  </w:rPr>
                </w:rPrChange>
              </w:rPr>
            </w:pPr>
          </w:p>
        </w:tc>
      </w:tr>
      <w:tr w:rsidR="00BA53AA" w:rsidRPr="0054489A" w14:paraId="3ABDA19C" w14:textId="77777777" w:rsidTr="00F73366">
        <w:trPr>
          <w:cnfStyle w:val="000000100000" w:firstRow="0" w:lastRow="0" w:firstColumn="0" w:lastColumn="0" w:oddVBand="0" w:evenVBand="0" w:oddHBand="1" w:evenHBand="0" w:firstRowFirstColumn="0" w:firstRowLastColumn="0" w:lastRowFirstColumn="0" w:lastRowLastColumn="0"/>
          <w:ins w:id="837" w:author="Allison Adams" w:date="2023-05-03T11:58:00Z"/>
        </w:trPr>
        <w:tc>
          <w:tcPr>
            <w:cnfStyle w:val="001000000000" w:firstRow="0" w:lastRow="0" w:firstColumn="1" w:lastColumn="0" w:oddVBand="0" w:evenVBand="0" w:oddHBand="0" w:evenHBand="0" w:firstRowFirstColumn="0" w:firstRowLastColumn="0" w:lastRowFirstColumn="0" w:lastRowLastColumn="0"/>
            <w:tcW w:w="1439" w:type="dxa"/>
            <w:vMerge/>
          </w:tcPr>
          <w:p w14:paraId="37037315" w14:textId="77777777" w:rsidR="007E1F5E" w:rsidRPr="0054489A" w:rsidRDefault="007E1F5E" w:rsidP="007E1F5E">
            <w:pPr>
              <w:rPr>
                <w:ins w:id="838" w:author="Allison Adams" w:date="2023-05-03T11:58:00Z"/>
                <w:rFonts w:asciiTheme="minorHAnsi" w:hAnsiTheme="minorHAnsi" w:cstheme="minorHAnsi"/>
                <w:color w:val="242424"/>
                <w:sz w:val="23"/>
                <w:szCs w:val="23"/>
                <w:shd w:val="clear" w:color="auto" w:fill="FFFFFF"/>
                <w:rPrChange w:id="839" w:author="Allison Adams" w:date="2023-06-12T14:58:00Z">
                  <w:rPr>
                    <w:ins w:id="840" w:author="Allison Adams" w:date="2023-05-03T11:58:00Z"/>
                    <w:rFonts w:ascii="Segoe UI" w:hAnsi="Segoe UI" w:cs="Segoe UI"/>
                    <w:color w:val="242424"/>
                    <w:sz w:val="23"/>
                    <w:szCs w:val="23"/>
                    <w:shd w:val="clear" w:color="auto" w:fill="FFFFFF"/>
                  </w:rPr>
                </w:rPrChange>
              </w:rPr>
            </w:pPr>
          </w:p>
        </w:tc>
        <w:tc>
          <w:tcPr>
            <w:tcW w:w="790" w:type="dxa"/>
            <w:vAlign w:val="center"/>
          </w:tcPr>
          <w:p w14:paraId="1A62BA08" w14:textId="5919477D" w:rsidR="007E1F5E" w:rsidRPr="0054489A" w:rsidRDefault="00C56171">
            <w:pPr>
              <w:jc w:val="center"/>
              <w:cnfStyle w:val="000000100000" w:firstRow="0" w:lastRow="0" w:firstColumn="0" w:lastColumn="0" w:oddVBand="0" w:evenVBand="0" w:oddHBand="1" w:evenHBand="0" w:firstRowFirstColumn="0" w:firstRowLastColumn="0" w:lastRowFirstColumn="0" w:lastRowLastColumn="0"/>
              <w:rPr>
                <w:ins w:id="841" w:author="Allison Adams" w:date="2023-05-03T11:58:00Z"/>
                <w:rFonts w:asciiTheme="minorHAnsi" w:hAnsiTheme="minorHAnsi" w:cstheme="minorHAnsi"/>
                <w:color w:val="242424"/>
                <w:sz w:val="23"/>
                <w:szCs w:val="23"/>
                <w:shd w:val="clear" w:color="auto" w:fill="FFFFFF"/>
                <w:rPrChange w:id="842" w:author="Allison Adams" w:date="2023-06-12T14:58:00Z">
                  <w:rPr>
                    <w:ins w:id="843" w:author="Allison Adams" w:date="2023-05-03T11:58:00Z"/>
                    <w:rFonts w:ascii="Segoe UI" w:hAnsi="Segoe UI" w:cs="Segoe UI"/>
                    <w:color w:val="242424"/>
                    <w:sz w:val="23"/>
                    <w:szCs w:val="23"/>
                    <w:shd w:val="clear" w:color="auto" w:fill="FFFFFF"/>
                  </w:rPr>
                </w:rPrChange>
              </w:rPr>
              <w:pPrChange w:id="844" w:author="Allison Adams" w:date="2023-05-03T13:18:00Z">
                <w:pPr>
                  <w:cnfStyle w:val="000000100000" w:firstRow="0" w:lastRow="0" w:firstColumn="0" w:lastColumn="0" w:oddVBand="0" w:evenVBand="0" w:oddHBand="1" w:evenHBand="0" w:firstRowFirstColumn="0" w:firstRowLastColumn="0" w:lastRowFirstColumn="0" w:lastRowLastColumn="0"/>
                </w:pPr>
              </w:pPrChange>
            </w:pPr>
            <w:ins w:id="845" w:author="Allison Adams" w:date="2023-05-11T11:33:00Z">
              <w:r w:rsidRPr="0054489A">
                <w:rPr>
                  <w:rFonts w:asciiTheme="minorHAnsi" w:hAnsiTheme="minorHAnsi" w:cstheme="minorHAnsi"/>
                  <w:color w:val="242424"/>
                  <w:sz w:val="36"/>
                  <w:szCs w:val="36"/>
                  <w:highlight w:val="cyan"/>
                  <w:shd w:val="clear" w:color="auto" w:fill="FFFFFF"/>
                  <w:rPrChange w:id="846" w:author="Allison Adams" w:date="2023-06-12T14:58:00Z">
                    <w:rPr>
                      <w:rFonts w:ascii="Wingdings" w:hAnsi="Wingdings" w:cs="Segoe UI"/>
                      <w:color w:val="242424"/>
                      <w:sz w:val="36"/>
                      <w:szCs w:val="36"/>
                      <w:shd w:val="clear" w:color="auto" w:fill="FFFFFF"/>
                    </w:rPr>
                  </w:rPrChange>
                </w:rPr>
                <w:t>ü</w:t>
              </w:r>
            </w:ins>
          </w:p>
        </w:tc>
        <w:tc>
          <w:tcPr>
            <w:tcW w:w="1940" w:type="dxa"/>
          </w:tcPr>
          <w:p w14:paraId="588790BC" w14:textId="4FCCF6B2" w:rsidR="007E1F5E" w:rsidRPr="0054489A" w:rsidRDefault="007E1F5E" w:rsidP="007E1F5E">
            <w:pPr>
              <w:cnfStyle w:val="000000100000" w:firstRow="0" w:lastRow="0" w:firstColumn="0" w:lastColumn="0" w:oddVBand="0" w:evenVBand="0" w:oddHBand="1" w:evenHBand="0" w:firstRowFirstColumn="0" w:firstRowLastColumn="0" w:lastRowFirstColumn="0" w:lastRowLastColumn="0"/>
              <w:rPr>
                <w:ins w:id="847" w:author="Allison Adams" w:date="2023-05-03T11:58:00Z"/>
                <w:rFonts w:asciiTheme="minorHAnsi" w:hAnsiTheme="minorHAnsi" w:cstheme="minorHAnsi"/>
                <w:color w:val="242424"/>
                <w:sz w:val="18"/>
                <w:szCs w:val="18"/>
                <w:shd w:val="clear" w:color="auto" w:fill="FFFFFF"/>
                <w:rPrChange w:id="848" w:author="Allison Adams" w:date="2023-06-12T14:58:00Z">
                  <w:rPr>
                    <w:ins w:id="849" w:author="Allison Adams" w:date="2023-05-03T11:58:00Z"/>
                    <w:rFonts w:ascii="Segoe UI" w:hAnsi="Segoe UI" w:cs="Segoe UI"/>
                    <w:color w:val="242424"/>
                    <w:sz w:val="18"/>
                    <w:szCs w:val="18"/>
                    <w:shd w:val="clear" w:color="auto" w:fill="FFFFFF"/>
                  </w:rPr>
                </w:rPrChange>
              </w:rPr>
            </w:pPr>
            <w:ins w:id="850" w:author="Allison Adams" w:date="2023-05-03T11:59:00Z">
              <w:r w:rsidRPr="0054489A">
                <w:rPr>
                  <w:rFonts w:asciiTheme="minorHAnsi" w:hAnsiTheme="minorHAnsi" w:cstheme="minorHAnsi"/>
                  <w:color w:val="242424"/>
                  <w:sz w:val="18"/>
                  <w:szCs w:val="18"/>
                  <w:shd w:val="clear" w:color="auto" w:fill="FFFFFF"/>
                  <w:rPrChange w:id="851" w:author="Allison Adams" w:date="2023-06-12T14:58:00Z">
                    <w:rPr>
                      <w:rFonts w:ascii="Segoe UI" w:hAnsi="Segoe UI" w:cs="Segoe UI"/>
                      <w:color w:val="242424"/>
                      <w:sz w:val="18"/>
                      <w:szCs w:val="18"/>
                      <w:shd w:val="clear" w:color="auto" w:fill="FFFFFF"/>
                    </w:rPr>
                  </w:rPrChange>
                </w:rPr>
                <w:t>Totals by Sampling Event</w:t>
              </w:r>
            </w:ins>
          </w:p>
        </w:tc>
        <w:tc>
          <w:tcPr>
            <w:tcW w:w="2937" w:type="dxa"/>
          </w:tcPr>
          <w:p w14:paraId="46472573" w14:textId="1A6DCC2C" w:rsidR="00C16D8F" w:rsidRPr="0054489A" w:rsidRDefault="00C16D8F" w:rsidP="00C16D8F">
            <w:pPr>
              <w:cnfStyle w:val="000000100000" w:firstRow="0" w:lastRow="0" w:firstColumn="0" w:lastColumn="0" w:oddVBand="0" w:evenVBand="0" w:oddHBand="1" w:evenHBand="0" w:firstRowFirstColumn="0" w:firstRowLastColumn="0" w:lastRowFirstColumn="0" w:lastRowLastColumn="0"/>
              <w:rPr>
                <w:ins w:id="852" w:author="Allison Adams" w:date="2023-05-10T17:23:00Z"/>
                <w:rFonts w:asciiTheme="minorHAnsi" w:hAnsiTheme="minorHAnsi" w:cstheme="minorHAnsi"/>
                <w:color w:val="242424"/>
                <w:sz w:val="18"/>
                <w:szCs w:val="18"/>
                <w:shd w:val="clear" w:color="auto" w:fill="FFFFFF"/>
                <w:rPrChange w:id="853" w:author="Allison Adams" w:date="2023-06-12T14:58:00Z">
                  <w:rPr>
                    <w:ins w:id="854" w:author="Allison Adams" w:date="2023-05-10T17:23:00Z"/>
                    <w:rFonts w:ascii="Segoe UI" w:hAnsi="Segoe UI" w:cs="Segoe UI"/>
                    <w:color w:val="242424"/>
                    <w:sz w:val="18"/>
                    <w:szCs w:val="18"/>
                    <w:shd w:val="clear" w:color="auto" w:fill="FFFFFF"/>
                  </w:rPr>
                </w:rPrChange>
              </w:rPr>
            </w:pPr>
            <w:ins w:id="855" w:author="Allison Adams" w:date="2023-05-10T17:23:00Z">
              <w:r w:rsidRPr="0054489A">
                <w:rPr>
                  <w:rFonts w:asciiTheme="minorHAnsi" w:hAnsiTheme="minorHAnsi" w:cstheme="minorHAnsi"/>
                  <w:color w:val="242424"/>
                  <w:sz w:val="18"/>
                  <w:szCs w:val="18"/>
                  <w:shd w:val="clear" w:color="auto" w:fill="FFFFFF"/>
                  <w:rPrChange w:id="856" w:author="Allison Adams" w:date="2023-06-12T14:58:00Z">
                    <w:rPr>
                      <w:rFonts w:ascii="Segoe UI" w:hAnsi="Segoe UI" w:cs="Segoe UI"/>
                      <w:color w:val="242424"/>
                      <w:sz w:val="18"/>
                      <w:szCs w:val="18"/>
                      <w:shd w:val="clear" w:color="auto" w:fill="FFFFFF"/>
                    </w:rPr>
                  </w:rPrChange>
                </w:rPr>
                <w:t>03_calcs_CR_FR.R, line 3</w:t>
              </w:r>
            </w:ins>
            <w:ins w:id="857" w:author="Allison Adams" w:date="2023-05-12T13:49:00Z">
              <w:r w:rsidR="005E791D" w:rsidRPr="0054489A">
                <w:rPr>
                  <w:rFonts w:asciiTheme="minorHAnsi" w:hAnsiTheme="minorHAnsi" w:cstheme="minorHAnsi"/>
                  <w:color w:val="242424"/>
                  <w:sz w:val="18"/>
                  <w:szCs w:val="18"/>
                  <w:shd w:val="clear" w:color="auto" w:fill="FFFFFF"/>
                  <w:rPrChange w:id="858" w:author="Allison Adams" w:date="2023-06-12T14:58:00Z">
                    <w:rPr>
                      <w:rFonts w:ascii="Segoe UI" w:hAnsi="Segoe UI" w:cs="Segoe UI"/>
                      <w:color w:val="242424"/>
                      <w:sz w:val="18"/>
                      <w:szCs w:val="18"/>
                      <w:shd w:val="clear" w:color="auto" w:fill="FFFFFF"/>
                    </w:rPr>
                  </w:rPrChange>
                </w:rPr>
                <w:t>9</w:t>
              </w:r>
            </w:ins>
            <w:ins w:id="859" w:author="Allison Adams" w:date="2023-05-10T17:23:00Z">
              <w:r w:rsidRPr="0054489A">
                <w:rPr>
                  <w:rFonts w:asciiTheme="minorHAnsi" w:hAnsiTheme="minorHAnsi" w:cstheme="minorHAnsi"/>
                  <w:color w:val="242424"/>
                  <w:sz w:val="18"/>
                  <w:szCs w:val="18"/>
                  <w:shd w:val="clear" w:color="auto" w:fill="FFFFFF"/>
                  <w:rPrChange w:id="860" w:author="Allison Adams" w:date="2023-06-12T14:58:00Z">
                    <w:rPr>
                      <w:rFonts w:ascii="Segoe UI" w:hAnsi="Segoe UI" w:cs="Segoe UI"/>
                      <w:color w:val="242424"/>
                      <w:sz w:val="18"/>
                      <w:szCs w:val="18"/>
                      <w:shd w:val="clear" w:color="auto" w:fill="FFFFFF"/>
                    </w:rPr>
                  </w:rPrChange>
                </w:rPr>
                <w:t>2</w:t>
              </w:r>
            </w:ins>
          </w:p>
          <w:p w14:paraId="2DF3BA4A" w14:textId="2EB7AE14" w:rsidR="00C16D8F" w:rsidRPr="0054489A" w:rsidRDefault="00C16D8F" w:rsidP="00C16D8F">
            <w:pPr>
              <w:cnfStyle w:val="000000100000" w:firstRow="0" w:lastRow="0" w:firstColumn="0" w:lastColumn="0" w:oddVBand="0" w:evenVBand="0" w:oddHBand="1" w:evenHBand="0" w:firstRowFirstColumn="0" w:firstRowLastColumn="0" w:lastRowFirstColumn="0" w:lastRowLastColumn="0"/>
              <w:rPr>
                <w:ins w:id="861" w:author="Allison Adams" w:date="2023-05-10T17:23:00Z"/>
                <w:rFonts w:asciiTheme="minorHAnsi" w:hAnsiTheme="minorHAnsi" w:cstheme="minorHAnsi"/>
                <w:color w:val="242424"/>
                <w:sz w:val="18"/>
                <w:szCs w:val="18"/>
                <w:shd w:val="clear" w:color="auto" w:fill="FFFFFF"/>
                <w:rPrChange w:id="862" w:author="Allison Adams" w:date="2023-06-12T14:58:00Z">
                  <w:rPr>
                    <w:ins w:id="863" w:author="Allison Adams" w:date="2023-05-10T17:23:00Z"/>
                    <w:rFonts w:ascii="Segoe UI" w:hAnsi="Segoe UI" w:cs="Segoe UI"/>
                    <w:color w:val="242424"/>
                    <w:sz w:val="18"/>
                    <w:szCs w:val="18"/>
                    <w:shd w:val="clear" w:color="auto" w:fill="FFFFFF"/>
                  </w:rPr>
                </w:rPrChange>
              </w:rPr>
            </w:pPr>
            <w:proofErr w:type="spellStart"/>
            <w:ins w:id="864" w:author="Allison Adams" w:date="2023-05-10T17:23:00Z">
              <w:r w:rsidRPr="0054489A">
                <w:rPr>
                  <w:rFonts w:asciiTheme="minorHAnsi" w:hAnsiTheme="minorHAnsi" w:cstheme="minorHAnsi"/>
                  <w:color w:val="242424"/>
                  <w:sz w:val="18"/>
                  <w:szCs w:val="18"/>
                  <w:shd w:val="clear" w:color="auto" w:fill="FFFFFF"/>
                  <w:rPrChange w:id="865" w:author="Allison Adams" w:date="2023-06-12T14:58:00Z">
                    <w:rPr>
                      <w:rFonts w:ascii="Segoe UI" w:hAnsi="Segoe UI" w:cs="Segoe UI"/>
                      <w:color w:val="242424"/>
                      <w:sz w:val="18"/>
                      <w:szCs w:val="18"/>
                      <w:shd w:val="clear" w:color="auto" w:fill="FFFFFF"/>
                    </w:rPr>
                  </w:rPrChange>
                </w:rPr>
                <w:t>IRcells_eventsOnly.Rdata</w:t>
              </w:r>
              <w:proofErr w:type="spellEnd"/>
            </w:ins>
          </w:p>
          <w:p w14:paraId="7F3F1EDD" w14:textId="2F3F039C" w:rsidR="00C16D8F" w:rsidRPr="0054489A" w:rsidRDefault="00C16D8F" w:rsidP="00C16D8F">
            <w:pPr>
              <w:cnfStyle w:val="000000100000" w:firstRow="0" w:lastRow="0" w:firstColumn="0" w:lastColumn="0" w:oddVBand="0" w:evenVBand="0" w:oddHBand="1" w:evenHBand="0" w:firstRowFirstColumn="0" w:firstRowLastColumn="0" w:lastRowFirstColumn="0" w:lastRowLastColumn="0"/>
              <w:rPr>
                <w:ins w:id="866" w:author="Allison Adams" w:date="2023-05-10T17:27:00Z"/>
                <w:rFonts w:asciiTheme="minorHAnsi" w:hAnsiTheme="minorHAnsi" w:cstheme="minorHAnsi"/>
                <w:color w:val="242424"/>
                <w:sz w:val="18"/>
                <w:szCs w:val="18"/>
                <w:shd w:val="clear" w:color="auto" w:fill="FFFFFF"/>
                <w:rPrChange w:id="867" w:author="Allison Adams" w:date="2023-06-12T14:58:00Z">
                  <w:rPr>
                    <w:ins w:id="868" w:author="Allison Adams" w:date="2023-05-10T17:27:00Z"/>
                    <w:rFonts w:ascii="Segoe UI" w:hAnsi="Segoe UI" w:cs="Segoe UI"/>
                    <w:color w:val="242424"/>
                    <w:sz w:val="18"/>
                    <w:szCs w:val="18"/>
                    <w:shd w:val="clear" w:color="auto" w:fill="FFFFFF"/>
                  </w:rPr>
                </w:rPrChange>
              </w:rPr>
            </w:pPr>
            <w:ins w:id="869" w:author="Allison Adams" w:date="2023-05-10T17:27:00Z">
              <w:r w:rsidRPr="0054489A">
                <w:rPr>
                  <w:rFonts w:asciiTheme="minorHAnsi" w:hAnsiTheme="minorHAnsi" w:cstheme="minorHAnsi"/>
                  <w:color w:val="242424"/>
                  <w:sz w:val="18"/>
                  <w:szCs w:val="18"/>
                  <w:shd w:val="clear" w:color="auto" w:fill="FFFFFF"/>
                  <w:rPrChange w:id="870" w:author="Allison Adams" w:date="2023-06-12T14:58:00Z">
                    <w:rPr>
                      <w:rFonts w:ascii="Segoe UI" w:hAnsi="Segoe UI" w:cs="Segoe UI"/>
                      <w:color w:val="242424"/>
                      <w:sz w:val="18"/>
                      <w:szCs w:val="18"/>
                      <w:shd w:val="clear" w:color="auto" w:fill="FFFFFF"/>
                    </w:rPr>
                  </w:rPrChange>
                </w:rPr>
                <w:t>04_plots_IR_Top5.R, line 169</w:t>
              </w:r>
            </w:ins>
          </w:p>
          <w:p w14:paraId="08C2C94E" w14:textId="72555899" w:rsidR="00C16D8F" w:rsidRPr="0054489A" w:rsidRDefault="00C16D8F" w:rsidP="00C16D8F">
            <w:pPr>
              <w:cnfStyle w:val="000000100000" w:firstRow="0" w:lastRow="0" w:firstColumn="0" w:lastColumn="0" w:oddVBand="0" w:evenVBand="0" w:oddHBand="1" w:evenHBand="0" w:firstRowFirstColumn="0" w:firstRowLastColumn="0" w:lastRowFirstColumn="0" w:lastRowLastColumn="0"/>
              <w:rPr>
                <w:ins w:id="871" w:author="Allison Adams" w:date="2023-05-10T17:23:00Z"/>
                <w:rFonts w:asciiTheme="minorHAnsi" w:hAnsiTheme="minorHAnsi" w:cstheme="minorHAnsi"/>
                <w:color w:val="242424"/>
                <w:sz w:val="18"/>
                <w:szCs w:val="18"/>
                <w:shd w:val="clear" w:color="auto" w:fill="FFFFFF"/>
                <w:rPrChange w:id="872" w:author="Allison Adams" w:date="2023-06-12T14:58:00Z">
                  <w:rPr>
                    <w:ins w:id="873" w:author="Allison Adams" w:date="2023-05-10T17:23:00Z"/>
                    <w:rFonts w:ascii="Segoe UI" w:hAnsi="Segoe UI" w:cs="Segoe UI"/>
                    <w:color w:val="242424"/>
                    <w:sz w:val="18"/>
                    <w:szCs w:val="18"/>
                    <w:shd w:val="clear" w:color="auto" w:fill="FFFFFF"/>
                  </w:rPr>
                </w:rPrChange>
              </w:rPr>
            </w:pPr>
            <w:ins w:id="874" w:author="Allison Adams" w:date="2023-05-10T17:34:00Z">
              <w:r w:rsidRPr="0054489A">
                <w:rPr>
                  <w:rFonts w:asciiTheme="minorHAnsi" w:hAnsiTheme="minorHAnsi" w:cstheme="minorHAnsi"/>
                  <w:color w:val="242424"/>
                  <w:sz w:val="18"/>
                  <w:szCs w:val="18"/>
                  <w:shd w:val="clear" w:color="auto" w:fill="FFFFFF"/>
                  <w:rPrChange w:id="875" w:author="Allison Adams" w:date="2023-06-12T14:58:00Z">
                    <w:rPr>
                      <w:rFonts w:ascii="Segoe UI" w:hAnsi="Segoe UI" w:cs="Segoe UI"/>
                      <w:color w:val="242424"/>
                      <w:sz w:val="18"/>
                      <w:szCs w:val="18"/>
                      <w:shd w:val="clear" w:color="auto" w:fill="FFFFFF"/>
                    </w:rPr>
                  </w:rPrChange>
                </w:rPr>
                <w:t>IRcells_eventsOnly_plot.pdf</w:t>
              </w:r>
            </w:ins>
          </w:p>
          <w:p w14:paraId="18DE9C34" w14:textId="32333793" w:rsidR="007E1F5E" w:rsidRPr="0054489A" w:rsidRDefault="007E1F5E" w:rsidP="007E1F5E">
            <w:pPr>
              <w:cnfStyle w:val="000000100000" w:firstRow="0" w:lastRow="0" w:firstColumn="0" w:lastColumn="0" w:oddVBand="0" w:evenVBand="0" w:oddHBand="1" w:evenHBand="0" w:firstRowFirstColumn="0" w:firstRowLastColumn="0" w:lastRowFirstColumn="0" w:lastRowLastColumn="0"/>
              <w:rPr>
                <w:ins w:id="876" w:author="Allison Adams" w:date="2023-05-03T12:24:00Z"/>
                <w:rFonts w:asciiTheme="minorHAnsi" w:hAnsiTheme="minorHAnsi" w:cstheme="minorHAnsi"/>
                <w:color w:val="242424"/>
                <w:sz w:val="18"/>
                <w:szCs w:val="18"/>
                <w:shd w:val="clear" w:color="auto" w:fill="FFFFFF"/>
                <w:rPrChange w:id="877" w:author="Allison Adams" w:date="2023-06-12T14:58:00Z">
                  <w:rPr>
                    <w:ins w:id="878" w:author="Allison Adams" w:date="2023-05-03T12:24:00Z"/>
                    <w:rFonts w:ascii="Segoe UI" w:hAnsi="Segoe UI" w:cs="Segoe UI"/>
                    <w:color w:val="242424"/>
                    <w:sz w:val="23"/>
                    <w:szCs w:val="23"/>
                    <w:shd w:val="clear" w:color="auto" w:fill="FFFFFF"/>
                  </w:rPr>
                </w:rPrChange>
              </w:rPr>
            </w:pPr>
          </w:p>
        </w:tc>
        <w:tc>
          <w:tcPr>
            <w:tcW w:w="1314" w:type="dxa"/>
          </w:tcPr>
          <w:p w14:paraId="63C84F3E" w14:textId="444EAA0D" w:rsidR="007E1F5E" w:rsidRPr="0054489A" w:rsidRDefault="007E1F5E" w:rsidP="007E1F5E">
            <w:pPr>
              <w:cnfStyle w:val="000000100000" w:firstRow="0" w:lastRow="0" w:firstColumn="0" w:lastColumn="0" w:oddVBand="0" w:evenVBand="0" w:oddHBand="1" w:evenHBand="0" w:firstRowFirstColumn="0" w:firstRowLastColumn="0" w:lastRowFirstColumn="0" w:lastRowLastColumn="0"/>
              <w:rPr>
                <w:ins w:id="879" w:author="Allison Adams" w:date="2023-05-03T11:58:00Z"/>
                <w:rFonts w:asciiTheme="minorHAnsi" w:hAnsiTheme="minorHAnsi" w:cstheme="minorHAnsi"/>
                <w:color w:val="242424"/>
                <w:sz w:val="18"/>
                <w:szCs w:val="18"/>
                <w:shd w:val="clear" w:color="auto" w:fill="FFFFFF"/>
                <w:rPrChange w:id="880" w:author="Allison Adams" w:date="2023-06-12T14:58:00Z">
                  <w:rPr>
                    <w:ins w:id="881" w:author="Allison Adams" w:date="2023-05-03T11:58:00Z"/>
                    <w:rFonts w:ascii="Segoe UI" w:hAnsi="Segoe UI" w:cs="Segoe UI"/>
                    <w:color w:val="242424"/>
                    <w:sz w:val="23"/>
                    <w:szCs w:val="23"/>
                    <w:shd w:val="clear" w:color="auto" w:fill="FFFFFF"/>
                  </w:rPr>
                </w:rPrChange>
              </w:rPr>
            </w:pPr>
          </w:p>
        </w:tc>
        <w:tc>
          <w:tcPr>
            <w:tcW w:w="940" w:type="dxa"/>
          </w:tcPr>
          <w:p w14:paraId="1694DA4A" w14:textId="77777777" w:rsidR="007E1F5E" w:rsidRPr="0054489A" w:rsidRDefault="007E1F5E" w:rsidP="007E1F5E">
            <w:pPr>
              <w:cnfStyle w:val="000000100000" w:firstRow="0" w:lastRow="0" w:firstColumn="0" w:lastColumn="0" w:oddVBand="0" w:evenVBand="0" w:oddHBand="1" w:evenHBand="0" w:firstRowFirstColumn="0" w:firstRowLastColumn="0" w:lastRowFirstColumn="0" w:lastRowLastColumn="0"/>
              <w:rPr>
                <w:ins w:id="882" w:author="Allison Adams" w:date="2023-05-03T11:58:00Z"/>
                <w:rFonts w:asciiTheme="minorHAnsi" w:hAnsiTheme="minorHAnsi" w:cstheme="minorHAnsi"/>
                <w:color w:val="242424"/>
                <w:sz w:val="18"/>
                <w:szCs w:val="18"/>
                <w:shd w:val="clear" w:color="auto" w:fill="FFFFFF"/>
                <w:rPrChange w:id="883" w:author="Allison Adams" w:date="2023-06-12T14:58:00Z">
                  <w:rPr>
                    <w:ins w:id="884" w:author="Allison Adams" w:date="2023-05-03T11:58:00Z"/>
                    <w:rFonts w:ascii="Segoe UI" w:hAnsi="Segoe UI" w:cs="Segoe UI"/>
                    <w:color w:val="242424"/>
                    <w:sz w:val="23"/>
                    <w:szCs w:val="23"/>
                    <w:shd w:val="clear" w:color="auto" w:fill="FFFFFF"/>
                  </w:rPr>
                </w:rPrChange>
              </w:rPr>
            </w:pPr>
          </w:p>
        </w:tc>
      </w:tr>
      <w:tr w:rsidR="00BA53AA" w:rsidRPr="0054489A" w14:paraId="14C4EAF9" w14:textId="77777777" w:rsidTr="00F73366">
        <w:trPr>
          <w:ins w:id="885" w:author="Allison Adams" w:date="2023-05-03T12:04:00Z"/>
        </w:trPr>
        <w:tc>
          <w:tcPr>
            <w:cnfStyle w:val="001000000000" w:firstRow="0" w:lastRow="0" w:firstColumn="1" w:lastColumn="0" w:oddVBand="0" w:evenVBand="0" w:oddHBand="0" w:evenHBand="0" w:firstRowFirstColumn="0" w:firstRowLastColumn="0" w:lastRowFirstColumn="0" w:lastRowLastColumn="0"/>
            <w:tcW w:w="1439" w:type="dxa"/>
            <w:vMerge/>
          </w:tcPr>
          <w:p w14:paraId="13A03CF8" w14:textId="77777777" w:rsidR="007E1F5E" w:rsidRPr="0054489A" w:rsidRDefault="007E1F5E" w:rsidP="007E1F5E">
            <w:pPr>
              <w:rPr>
                <w:ins w:id="886" w:author="Allison Adams" w:date="2023-05-03T12:04:00Z"/>
                <w:rFonts w:asciiTheme="minorHAnsi" w:hAnsiTheme="minorHAnsi" w:cstheme="minorHAnsi"/>
                <w:color w:val="242424"/>
                <w:sz w:val="23"/>
                <w:szCs w:val="23"/>
                <w:shd w:val="clear" w:color="auto" w:fill="FFFFFF"/>
                <w:rPrChange w:id="887" w:author="Allison Adams" w:date="2023-06-12T14:58:00Z">
                  <w:rPr>
                    <w:ins w:id="888" w:author="Allison Adams" w:date="2023-05-03T12:04:00Z"/>
                    <w:rFonts w:ascii="Segoe UI" w:hAnsi="Segoe UI" w:cs="Segoe UI"/>
                    <w:color w:val="242424"/>
                    <w:sz w:val="23"/>
                    <w:szCs w:val="23"/>
                    <w:shd w:val="clear" w:color="auto" w:fill="FFFFFF"/>
                  </w:rPr>
                </w:rPrChange>
              </w:rPr>
            </w:pPr>
          </w:p>
        </w:tc>
        <w:tc>
          <w:tcPr>
            <w:tcW w:w="790" w:type="dxa"/>
            <w:vAlign w:val="center"/>
          </w:tcPr>
          <w:p w14:paraId="054FAD9F" w14:textId="77777777" w:rsidR="007E1F5E" w:rsidRPr="0054489A" w:rsidRDefault="007E1F5E">
            <w:pPr>
              <w:jc w:val="center"/>
              <w:cnfStyle w:val="000000000000" w:firstRow="0" w:lastRow="0" w:firstColumn="0" w:lastColumn="0" w:oddVBand="0" w:evenVBand="0" w:oddHBand="0" w:evenHBand="0" w:firstRowFirstColumn="0" w:firstRowLastColumn="0" w:lastRowFirstColumn="0" w:lastRowLastColumn="0"/>
              <w:rPr>
                <w:ins w:id="889" w:author="Allison Adams" w:date="2023-05-03T12:04:00Z"/>
                <w:rFonts w:asciiTheme="minorHAnsi" w:hAnsiTheme="minorHAnsi" w:cstheme="minorHAnsi"/>
                <w:color w:val="242424"/>
                <w:sz w:val="23"/>
                <w:szCs w:val="23"/>
                <w:shd w:val="clear" w:color="auto" w:fill="FFFFFF"/>
                <w:rPrChange w:id="890" w:author="Allison Adams" w:date="2023-06-12T14:58:00Z">
                  <w:rPr>
                    <w:ins w:id="891" w:author="Allison Adams" w:date="2023-05-03T12:04:00Z"/>
                    <w:rFonts w:ascii="Segoe UI" w:hAnsi="Segoe UI" w:cs="Segoe UI"/>
                    <w:color w:val="242424"/>
                    <w:sz w:val="23"/>
                    <w:szCs w:val="23"/>
                    <w:shd w:val="clear" w:color="auto" w:fill="FFFFFF"/>
                  </w:rPr>
                </w:rPrChange>
              </w:rPr>
              <w:pPrChange w:id="892" w:author="Allison Adams" w:date="2023-05-03T13:18:00Z">
                <w:pPr>
                  <w:cnfStyle w:val="000000000000" w:firstRow="0" w:lastRow="0" w:firstColumn="0" w:lastColumn="0" w:oddVBand="0" w:evenVBand="0" w:oddHBand="0" w:evenHBand="0" w:firstRowFirstColumn="0" w:firstRowLastColumn="0" w:lastRowFirstColumn="0" w:lastRowLastColumn="0"/>
                </w:pPr>
              </w:pPrChange>
            </w:pPr>
          </w:p>
        </w:tc>
        <w:tc>
          <w:tcPr>
            <w:tcW w:w="1940" w:type="dxa"/>
          </w:tcPr>
          <w:p w14:paraId="5CC450BA" w14:textId="718A4A23" w:rsidR="007E1F5E" w:rsidRPr="0054489A" w:rsidRDefault="007E1F5E" w:rsidP="007E1F5E">
            <w:pPr>
              <w:cnfStyle w:val="000000000000" w:firstRow="0" w:lastRow="0" w:firstColumn="0" w:lastColumn="0" w:oddVBand="0" w:evenVBand="0" w:oddHBand="0" w:evenHBand="0" w:firstRowFirstColumn="0" w:firstRowLastColumn="0" w:lastRowFirstColumn="0" w:lastRowLastColumn="0"/>
              <w:rPr>
                <w:ins w:id="893" w:author="Allison Adams" w:date="2023-05-03T12:04:00Z"/>
                <w:rFonts w:asciiTheme="minorHAnsi" w:hAnsiTheme="minorHAnsi" w:cstheme="minorHAnsi"/>
                <w:color w:val="242424"/>
                <w:sz w:val="18"/>
                <w:szCs w:val="18"/>
                <w:shd w:val="clear" w:color="auto" w:fill="FFFFFF"/>
                <w:rPrChange w:id="894" w:author="Allison Adams" w:date="2023-06-12T14:58:00Z">
                  <w:rPr>
                    <w:ins w:id="895" w:author="Allison Adams" w:date="2023-05-03T12:04:00Z"/>
                    <w:rFonts w:ascii="Segoe UI" w:hAnsi="Segoe UI" w:cs="Segoe UI"/>
                    <w:color w:val="242424"/>
                    <w:sz w:val="18"/>
                    <w:szCs w:val="18"/>
                    <w:shd w:val="clear" w:color="auto" w:fill="FFFFFF"/>
                  </w:rPr>
                </w:rPrChange>
              </w:rPr>
            </w:pPr>
            <w:ins w:id="896" w:author="Allison Adams" w:date="2023-05-03T12:04:00Z">
              <w:r w:rsidRPr="0054489A">
                <w:rPr>
                  <w:rFonts w:asciiTheme="minorHAnsi" w:hAnsiTheme="minorHAnsi" w:cstheme="minorHAnsi"/>
                  <w:color w:val="242424"/>
                  <w:sz w:val="18"/>
                  <w:szCs w:val="18"/>
                  <w:shd w:val="clear" w:color="auto" w:fill="FFFFFF"/>
                  <w:rPrChange w:id="897" w:author="Allison Adams" w:date="2023-06-12T14:58:00Z">
                    <w:rPr>
                      <w:rFonts w:ascii="Segoe UI" w:hAnsi="Segoe UI" w:cs="Segoe UI"/>
                      <w:color w:val="242424"/>
                      <w:sz w:val="18"/>
                      <w:szCs w:val="18"/>
                      <w:shd w:val="clear" w:color="auto" w:fill="FFFFFF"/>
                    </w:rPr>
                  </w:rPrChange>
                </w:rPr>
                <w:t>Taxa group percentages of total per sampling event</w:t>
              </w:r>
            </w:ins>
          </w:p>
        </w:tc>
        <w:tc>
          <w:tcPr>
            <w:tcW w:w="2937" w:type="dxa"/>
          </w:tcPr>
          <w:p w14:paraId="3F52140A" w14:textId="77777777" w:rsidR="007E1F5E" w:rsidRPr="0054489A" w:rsidRDefault="007E1F5E" w:rsidP="007E1F5E">
            <w:pPr>
              <w:cnfStyle w:val="000000000000" w:firstRow="0" w:lastRow="0" w:firstColumn="0" w:lastColumn="0" w:oddVBand="0" w:evenVBand="0" w:oddHBand="0" w:evenHBand="0" w:firstRowFirstColumn="0" w:firstRowLastColumn="0" w:lastRowFirstColumn="0" w:lastRowLastColumn="0"/>
              <w:rPr>
                <w:ins w:id="898" w:author="Allison Adams" w:date="2023-05-03T12:24:00Z"/>
                <w:rFonts w:asciiTheme="minorHAnsi" w:hAnsiTheme="minorHAnsi" w:cstheme="minorHAnsi"/>
                <w:color w:val="242424"/>
                <w:sz w:val="18"/>
                <w:szCs w:val="18"/>
                <w:shd w:val="clear" w:color="auto" w:fill="FFFFFF"/>
                <w:rPrChange w:id="899" w:author="Allison Adams" w:date="2023-06-12T14:58:00Z">
                  <w:rPr>
                    <w:ins w:id="900" w:author="Allison Adams" w:date="2023-05-03T12:24:00Z"/>
                    <w:rFonts w:ascii="Segoe UI" w:hAnsi="Segoe UI" w:cs="Segoe UI"/>
                    <w:color w:val="242424"/>
                    <w:sz w:val="23"/>
                    <w:szCs w:val="23"/>
                    <w:shd w:val="clear" w:color="auto" w:fill="FFFFFF"/>
                  </w:rPr>
                </w:rPrChange>
              </w:rPr>
            </w:pPr>
          </w:p>
        </w:tc>
        <w:tc>
          <w:tcPr>
            <w:tcW w:w="1314" w:type="dxa"/>
          </w:tcPr>
          <w:p w14:paraId="7259D09A" w14:textId="2F1B2473" w:rsidR="007E1F5E" w:rsidRPr="0054489A" w:rsidRDefault="007E1F5E" w:rsidP="007E1F5E">
            <w:pPr>
              <w:cnfStyle w:val="000000000000" w:firstRow="0" w:lastRow="0" w:firstColumn="0" w:lastColumn="0" w:oddVBand="0" w:evenVBand="0" w:oddHBand="0" w:evenHBand="0" w:firstRowFirstColumn="0" w:firstRowLastColumn="0" w:lastRowFirstColumn="0" w:lastRowLastColumn="0"/>
              <w:rPr>
                <w:ins w:id="901" w:author="Allison Adams" w:date="2023-05-03T12:04:00Z"/>
                <w:rFonts w:asciiTheme="minorHAnsi" w:hAnsiTheme="minorHAnsi" w:cstheme="minorHAnsi"/>
                <w:color w:val="242424"/>
                <w:sz w:val="18"/>
                <w:szCs w:val="18"/>
                <w:shd w:val="clear" w:color="auto" w:fill="FFFFFF"/>
                <w:rPrChange w:id="902" w:author="Allison Adams" w:date="2023-06-12T14:58:00Z">
                  <w:rPr>
                    <w:ins w:id="903" w:author="Allison Adams" w:date="2023-05-03T12:04:00Z"/>
                    <w:rFonts w:ascii="Segoe UI" w:hAnsi="Segoe UI" w:cs="Segoe UI"/>
                    <w:color w:val="242424"/>
                    <w:sz w:val="23"/>
                    <w:szCs w:val="23"/>
                    <w:shd w:val="clear" w:color="auto" w:fill="FFFFFF"/>
                  </w:rPr>
                </w:rPrChange>
              </w:rPr>
            </w:pPr>
          </w:p>
        </w:tc>
        <w:tc>
          <w:tcPr>
            <w:tcW w:w="940" w:type="dxa"/>
          </w:tcPr>
          <w:p w14:paraId="7AA48666" w14:textId="77777777" w:rsidR="007E1F5E" w:rsidRPr="0054489A" w:rsidRDefault="007E1F5E" w:rsidP="007E1F5E">
            <w:pPr>
              <w:cnfStyle w:val="000000000000" w:firstRow="0" w:lastRow="0" w:firstColumn="0" w:lastColumn="0" w:oddVBand="0" w:evenVBand="0" w:oddHBand="0" w:evenHBand="0" w:firstRowFirstColumn="0" w:firstRowLastColumn="0" w:lastRowFirstColumn="0" w:lastRowLastColumn="0"/>
              <w:rPr>
                <w:ins w:id="904" w:author="Allison Adams" w:date="2023-05-03T12:04:00Z"/>
                <w:rFonts w:asciiTheme="minorHAnsi" w:hAnsiTheme="minorHAnsi" w:cstheme="minorHAnsi"/>
                <w:color w:val="242424"/>
                <w:sz w:val="18"/>
                <w:szCs w:val="18"/>
                <w:shd w:val="clear" w:color="auto" w:fill="FFFFFF"/>
                <w:rPrChange w:id="905" w:author="Allison Adams" w:date="2023-06-12T14:58:00Z">
                  <w:rPr>
                    <w:ins w:id="906" w:author="Allison Adams" w:date="2023-05-03T12:04:00Z"/>
                    <w:rFonts w:ascii="Segoe UI" w:hAnsi="Segoe UI" w:cs="Segoe UI"/>
                    <w:color w:val="242424"/>
                    <w:sz w:val="23"/>
                    <w:szCs w:val="23"/>
                    <w:shd w:val="clear" w:color="auto" w:fill="FFFFFF"/>
                  </w:rPr>
                </w:rPrChange>
              </w:rPr>
            </w:pPr>
          </w:p>
        </w:tc>
      </w:tr>
      <w:tr w:rsidR="005F427C" w:rsidRPr="0054489A" w14:paraId="624E1FBD" w14:textId="77777777" w:rsidTr="00F73366">
        <w:trPr>
          <w:cnfStyle w:val="000000100000" w:firstRow="0" w:lastRow="0" w:firstColumn="0" w:lastColumn="0" w:oddVBand="0" w:evenVBand="0" w:oddHBand="1" w:evenHBand="0" w:firstRowFirstColumn="0" w:firstRowLastColumn="0" w:lastRowFirstColumn="0" w:lastRowLastColumn="0"/>
          <w:ins w:id="907" w:author="Allison Adams" w:date="2023-05-10T11:38:00Z"/>
        </w:trPr>
        <w:tc>
          <w:tcPr>
            <w:cnfStyle w:val="001000000000" w:firstRow="0" w:lastRow="0" w:firstColumn="1" w:lastColumn="0" w:oddVBand="0" w:evenVBand="0" w:oddHBand="0" w:evenHBand="0" w:firstRowFirstColumn="0" w:firstRowLastColumn="0" w:lastRowFirstColumn="0" w:lastRowLastColumn="0"/>
            <w:tcW w:w="1439" w:type="dxa"/>
          </w:tcPr>
          <w:p w14:paraId="44C9BB06" w14:textId="77777777" w:rsidR="005F427C" w:rsidRPr="0054489A" w:rsidRDefault="005F427C" w:rsidP="007E1F5E">
            <w:pPr>
              <w:rPr>
                <w:ins w:id="908" w:author="Allison Adams" w:date="2023-05-10T11:38:00Z"/>
                <w:rFonts w:asciiTheme="minorHAnsi" w:hAnsiTheme="minorHAnsi" w:cstheme="minorHAnsi"/>
                <w:color w:val="242424"/>
                <w:sz w:val="23"/>
                <w:szCs w:val="23"/>
                <w:shd w:val="clear" w:color="auto" w:fill="FFFFFF"/>
                <w:rPrChange w:id="909" w:author="Allison Adams" w:date="2023-06-12T14:58:00Z">
                  <w:rPr>
                    <w:ins w:id="910" w:author="Allison Adams" w:date="2023-05-10T11:38:00Z"/>
                    <w:rFonts w:ascii="Segoe UI" w:hAnsi="Segoe UI" w:cs="Segoe UI"/>
                    <w:color w:val="242424"/>
                    <w:sz w:val="23"/>
                    <w:szCs w:val="23"/>
                    <w:shd w:val="clear" w:color="auto" w:fill="FFFFFF"/>
                  </w:rPr>
                </w:rPrChange>
              </w:rPr>
            </w:pPr>
          </w:p>
        </w:tc>
        <w:tc>
          <w:tcPr>
            <w:tcW w:w="790" w:type="dxa"/>
            <w:vAlign w:val="center"/>
          </w:tcPr>
          <w:p w14:paraId="0A18B3BE" w14:textId="77777777" w:rsidR="005F427C" w:rsidRPr="0054489A" w:rsidRDefault="005F427C">
            <w:pPr>
              <w:jc w:val="center"/>
              <w:cnfStyle w:val="000000100000" w:firstRow="0" w:lastRow="0" w:firstColumn="0" w:lastColumn="0" w:oddVBand="0" w:evenVBand="0" w:oddHBand="1" w:evenHBand="0" w:firstRowFirstColumn="0" w:firstRowLastColumn="0" w:lastRowFirstColumn="0" w:lastRowLastColumn="0"/>
              <w:rPr>
                <w:ins w:id="911" w:author="Allison Adams" w:date="2023-05-10T11:38:00Z"/>
                <w:rFonts w:asciiTheme="minorHAnsi" w:hAnsiTheme="minorHAnsi" w:cstheme="minorHAnsi"/>
                <w:color w:val="242424"/>
                <w:sz w:val="23"/>
                <w:szCs w:val="23"/>
                <w:shd w:val="clear" w:color="auto" w:fill="FFFFFF"/>
                <w:rPrChange w:id="912" w:author="Allison Adams" w:date="2023-06-12T14:58:00Z">
                  <w:rPr>
                    <w:ins w:id="913" w:author="Allison Adams" w:date="2023-05-10T11:38:00Z"/>
                    <w:rFonts w:ascii="Segoe UI" w:hAnsi="Segoe UI" w:cs="Segoe UI"/>
                    <w:color w:val="242424"/>
                    <w:sz w:val="23"/>
                    <w:szCs w:val="23"/>
                    <w:shd w:val="clear" w:color="auto" w:fill="FFFFFF"/>
                  </w:rPr>
                </w:rPrChange>
              </w:rPr>
            </w:pPr>
          </w:p>
        </w:tc>
        <w:tc>
          <w:tcPr>
            <w:tcW w:w="1940" w:type="dxa"/>
          </w:tcPr>
          <w:p w14:paraId="70B43C57" w14:textId="77777777" w:rsidR="005F427C" w:rsidRPr="0054489A" w:rsidRDefault="005F427C" w:rsidP="007E1F5E">
            <w:pPr>
              <w:cnfStyle w:val="000000100000" w:firstRow="0" w:lastRow="0" w:firstColumn="0" w:lastColumn="0" w:oddVBand="0" w:evenVBand="0" w:oddHBand="1" w:evenHBand="0" w:firstRowFirstColumn="0" w:firstRowLastColumn="0" w:lastRowFirstColumn="0" w:lastRowLastColumn="0"/>
              <w:rPr>
                <w:ins w:id="914" w:author="Allison Adams" w:date="2023-05-10T11:38:00Z"/>
                <w:rFonts w:asciiTheme="minorHAnsi" w:hAnsiTheme="minorHAnsi" w:cstheme="minorHAnsi"/>
                <w:color w:val="242424"/>
                <w:sz w:val="18"/>
                <w:szCs w:val="18"/>
                <w:shd w:val="clear" w:color="auto" w:fill="FFFFFF"/>
                <w:rPrChange w:id="915" w:author="Allison Adams" w:date="2023-06-12T14:58:00Z">
                  <w:rPr>
                    <w:ins w:id="916" w:author="Allison Adams" w:date="2023-05-10T11:38:00Z"/>
                    <w:rFonts w:ascii="Segoe UI" w:hAnsi="Segoe UI" w:cs="Segoe UI"/>
                    <w:color w:val="242424"/>
                    <w:sz w:val="18"/>
                    <w:szCs w:val="18"/>
                    <w:shd w:val="clear" w:color="auto" w:fill="FFFFFF"/>
                  </w:rPr>
                </w:rPrChange>
              </w:rPr>
            </w:pPr>
          </w:p>
        </w:tc>
        <w:tc>
          <w:tcPr>
            <w:tcW w:w="2937" w:type="dxa"/>
          </w:tcPr>
          <w:p w14:paraId="4D7BB7E9" w14:textId="77777777" w:rsidR="005F427C" w:rsidRPr="0054489A" w:rsidRDefault="005F427C" w:rsidP="007E1F5E">
            <w:pPr>
              <w:cnfStyle w:val="000000100000" w:firstRow="0" w:lastRow="0" w:firstColumn="0" w:lastColumn="0" w:oddVBand="0" w:evenVBand="0" w:oddHBand="1" w:evenHBand="0" w:firstRowFirstColumn="0" w:firstRowLastColumn="0" w:lastRowFirstColumn="0" w:lastRowLastColumn="0"/>
              <w:rPr>
                <w:ins w:id="917" w:author="Allison Adams" w:date="2023-05-10T11:38:00Z"/>
                <w:rFonts w:asciiTheme="minorHAnsi" w:hAnsiTheme="minorHAnsi" w:cstheme="minorHAnsi"/>
                <w:color w:val="242424"/>
                <w:sz w:val="18"/>
                <w:szCs w:val="18"/>
                <w:shd w:val="clear" w:color="auto" w:fill="FFFFFF"/>
                <w:rPrChange w:id="918" w:author="Allison Adams" w:date="2023-06-12T14:58:00Z">
                  <w:rPr>
                    <w:ins w:id="919" w:author="Allison Adams" w:date="2023-05-10T11:38:00Z"/>
                    <w:rFonts w:ascii="Segoe UI" w:hAnsi="Segoe UI" w:cs="Segoe UI"/>
                    <w:color w:val="242424"/>
                    <w:sz w:val="18"/>
                    <w:szCs w:val="18"/>
                    <w:shd w:val="clear" w:color="auto" w:fill="FFFFFF"/>
                  </w:rPr>
                </w:rPrChange>
              </w:rPr>
            </w:pPr>
          </w:p>
        </w:tc>
        <w:tc>
          <w:tcPr>
            <w:tcW w:w="1314" w:type="dxa"/>
          </w:tcPr>
          <w:p w14:paraId="1E4B4B79" w14:textId="77777777" w:rsidR="005F427C" w:rsidRPr="0054489A" w:rsidRDefault="005F427C" w:rsidP="007E1F5E">
            <w:pPr>
              <w:cnfStyle w:val="000000100000" w:firstRow="0" w:lastRow="0" w:firstColumn="0" w:lastColumn="0" w:oddVBand="0" w:evenVBand="0" w:oddHBand="1" w:evenHBand="0" w:firstRowFirstColumn="0" w:firstRowLastColumn="0" w:lastRowFirstColumn="0" w:lastRowLastColumn="0"/>
              <w:rPr>
                <w:ins w:id="920" w:author="Allison Adams" w:date="2023-05-10T11:38:00Z"/>
                <w:rFonts w:asciiTheme="minorHAnsi" w:hAnsiTheme="minorHAnsi" w:cstheme="minorHAnsi"/>
                <w:color w:val="242424"/>
                <w:sz w:val="18"/>
                <w:szCs w:val="18"/>
                <w:shd w:val="clear" w:color="auto" w:fill="FFFFFF"/>
                <w:rPrChange w:id="921" w:author="Allison Adams" w:date="2023-06-12T14:58:00Z">
                  <w:rPr>
                    <w:ins w:id="922" w:author="Allison Adams" w:date="2023-05-10T11:38:00Z"/>
                    <w:rFonts w:ascii="Segoe UI" w:hAnsi="Segoe UI" w:cs="Segoe UI"/>
                    <w:color w:val="242424"/>
                    <w:sz w:val="18"/>
                    <w:szCs w:val="18"/>
                    <w:shd w:val="clear" w:color="auto" w:fill="FFFFFF"/>
                  </w:rPr>
                </w:rPrChange>
              </w:rPr>
            </w:pPr>
          </w:p>
        </w:tc>
        <w:tc>
          <w:tcPr>
            <w:tcW w:w="940" w:type="dxa"/>
          </w:tcPr>
          <w:p w14:paraId="499B3507" w14:textId="77777777" w:rsidR="005F427C" w:rsidRPr="0054489A" w:rsidRDefault="005F427C" w:rsidP="007E1F5E">
            <w:pPr>
              <w:cnfStyle w:val="000000100000" w:firstRow="0" w:lastRow="0" w:firstColumn="0" w:lastColumn="0" w:oddVBand="0" w:evenVBand="0" w:oddHBand="1" w:evenHBand="0" w:firstRowFirstColumn="0" w:firstRowLastColumn="0" w:lastRowFirstColumn="0" w:lastRowLastColumn="0"/>
              <w:rPr>
                <w:ins w:id="923" w:author="Allison Adams" w:date="2023-05-10T11:38:00Z"/>
                <w:rFonts w:asciiTheme="minorHAnsi" w:hAnsiTheme="minorHAnsi" w:cstheme="minorHAnsi"/>
                <w:color w:val="242424"/>
                <w:sz w:val="18"/>
                <w:szCs w:val="18"/>
                <w:shd w:val="clear" w:color="auto" w:fill="FFFFFF"/>
                <w:rPrChange w:id="924" w:author="Allison Adams" w:date="2023-06-12T14:58:00Z">
                  <w:rPr>
                    <w:ins w:id="925" w:author="Allison Adams" w:date="2023-05-10T11:38:00Z"/>
                    <w:rFonts w:ascii="Segoe UI" w:hAnsi="Segoe UI" w:cs="Segoe UI"/>
                    <w:color w:val="242424"/>
                    <w:sz w:val="18"/>
                    <w:szCs w:val="18"/>
                    <w:shd w:val="clear" w:color="auto" w:fill="FFFFFF"/>
                  </w:rPr>
                </w:rPrChange>
              </w:rPr>
            </w:pPr>
          </w:p>
        </w:tc>
      </w:tr>
      <w:tr w:rsidR="00985EDB" w:rsidRPr="0054489A" w14:paraId="675B43D4" w14:textId="77777777" w:rsidTr="00F73366">
        <w:trPr>
          <w:ins w:id="926" w:author="Allison Adams" w:date="2023-05-03T12:00:00Z"/>
        </w:trPr>
        <w:tc>
          <w:tcPr>
            <w:cnfStyle w:val="001000000000" w:firstRow="0" w:lastRow="0" w:firstColumn="1" w:lastColumn="0" w:oddVBand="0" w:evenVBand="0" w:oddHBand="0" w:evenHBand="0" w:firstRowFirstColumn="0" w:firstRowLastColumn="0" w:lastRowFirstColumn="0" w:lastRowLastColumn="0"/>
            <w:tcW w:w="1439" w:type="dxa"/>
            <w:vMerge w:val="restart"/>
          </w:tcPr>
          <w:p w14:paraId="29926D64" w14:textId="77777777" w:rsidR="005F427C" w:rsidRPr="0054489A" w:rsidRDefault="005F427C" w:rsidP="005F427C">
            <w:pPr>
              <w:rPr>
                <w:ins w:id="927" w:author="Allison Adams" w:date="2023-05-10T11:37:00Z"/>
                <w:rFonts w:asciiTheme="minorHAnsi" w:hAnsiTheme="minorHAnsi" w:cstheme="minorHAnsi"/>
                <w:color w:val="242424"/>
                <w:sz w:val="23"/>
                <w:szCs w:val="23"/>
                <w:shd w:val="clear" w:color="auto" w:fill="FFFFFF"/>
                <w:rPrChange w:id="928" w:author="Allison Adams" w:date="2023-06-12T14:58:00Z">
                  <w:rPr>
                    <w:ins w:id="929" w:author="Allison Adams" w:date="2023-05-10T11:37:00Z"/>
                    <w:rFonts w:ascii="Segoe UI" w:hAnsi="Segoe UI" w:cs="Segoe UI"/>
                    <w:color w:val="242424"/>
                    <w:sz w:val="23"/>
                    <w:szCs w:val="23"/>
                    <w:shd w:val="clear" w:color="auto" w:fill="FFFFFF"/>
                  </w:rPr>
                </w:rPrChange>
              </w:rPr>
            </w:pPr>
            <w:ins w:id="930" w:author="Allison Adams" w:date="2023-05-10T11:37:00Z">
              <w:r w:rsidRPr="0054489A">
                <w:rPr>
                  <w:rFonts w:asciiTheme="minorHAnsi" w:hAnsiTheme="minorHAnsi" w:cstheme="minorHAnsi"/>
                  <w:color w:val="242424"/>
                  <w:sz w:val="23"/>
                  <w:szCs w:val="23"/>
                  <w:shd w:val="clear" w:color="auto" w:fill="FFFFFF"/>
                  <w:rPrChange w:id="931" w:author="Allison Adams" w:date="2023-06-12T14:58:00Z">
                    <w:rPr>
                      <w:rFonts w:ascii="Segoe UI" w:hAnsi="Segoe UI" w:cs="Segoe UI"/>
                      <w:color w:val="242424"/>
                      <w:sz w:val="23"/>
                      <w:szCs w:val="23"/>
                      <w:shd w:val="clear" w:color="auto" w:fill="FFFFFF"/>
                    </w:rPr>
                  </w:rPrChange>
                </w:rPr>
                <w:t>Clearance Rate</w:t>
              </w:r>
            </w:ins>
          </w:p>
          <w:p w14:paraId="10CD49CD" w14:textId="3014EF31" w:rsidR="007E1F5E" w:rsidRPr="0054489A" w:rsidRDefault="007E1F5E" w:rsidP="007E1F5E">
            <w:pPr>
              <w:rPr>
                <w:ins w:id="932" w:author="Allison Adams" w:date="2023-05-03T12:00:00Z"/>
                <w:rFonts w:asciiTheme="minorHAnsi" w:hAnsiTheme="minorHAnsi" w:cstheme="minorHAnsi"/>
                <w:color w:val="242424"/>
                <w:sz w:val="23"/>
                <w:szCs w:val="23"/>
                <w:shd w:val="clear" w:color="auto" w:fill="FFFFFF"/>
                <w:rPrChange w:id="933" w:author="Allison Adams" w:date="2023-06-12T14:58:00Z">
                  <w:rPr>
                    <w:ins w:id="934" w:author="Allison Adams" w:date="2023-05-03T12:00:00Z"/>
                    <w:rFonts w:ascii="Segoe UI" w:hAnsi="Segoe UI" w:cs="Segoe UI"/>
                    <w:color w:val="242424"/>
                    <w:sz w:val="23"/>
                    <w:szCs w:val="23"/>
                    <w:shd w:val="clear" w:color="auto" w:fill="FFFFFF"/>
                  </w:rPr>
                </w:rPrChange>
              </w:rPr>
            </w:pPr>
          </w:p>
        </w:tc>
        <w:tc>
          <w:tcPr>
            <w:tcW w:w="790" w:type="dxa"/>
            <w:vAlign w:val="center"/>
          </w:tcPr>
          <w:p w14:paraId="2E9505A1" w14:textId="2BFD70F5" w:rsidR="007E1F5E" w:rsidRPr="0054489A" w:rsidRDefault="007E1F5E">
            <w:pPr>
              <w:jc w:val="center"/>
              <w:cnfStyle w:val="000000000000" w:firstRow="0" w:lastRow="0" w:firstColumn="0" w:lastColumn="0" w:oddVBand="0" w:evenVBand="0" w:oddHBand="0" w:evenHBand="0" w:firstRowFirstColumn="0" w:firstRowLastColumn="0" w:lastRowFirstColumn="0" w:lastRowLastColumn="0"/>
              <w:rPr>
                <w:ins w:id="935" w:author="Allison Adams" w:date="2023-05-03T12:00:00Z"/>
                <w:rFonts w:asciiTheme="minorHAnsi" w:hAnsiTheme="minorHAnsi" w:cstheme="minorHAnsi"/>
                <w:color w:val="242424"/>
                <w:sz w:val="23"/>
                <w:szCs w:val="23"/>
                <w:shd w:val="clear" w:color="auto" w:fill="FFFFFF"/>
                <w:rPrChange w:id="936" w:author="Allison Adams" w:date="2023-06-12T14:58:00Z">
                  <w:rPr>
                    <w:ins w:id="937" w:author="Allison Adams" w:date="2023-05-03T12:00:00Z"/>
                    <w:rFonts w:ascii="Segoe UI" w:hAnsi="Segoe UI" w:cs="Segoe UI"/>
                    <w:color w:val="242424"/>
                    <w:sz w:val="23"/>
                    <w:szCs w:val="23"/>
                    <w:shd w:val="clear" w:color="auto" w:fill="FFFFFF"/>
                  </w:rPr>
                </w:rPrChange>
              </w:rPr>
              <w:pPrChange w:id="938" w:author="Allison Adams" w:date="2023-05-03T13:18:00Z">
                <w:pPr>
                  <w:cnfStyle w:val="000000000000" w:firstRow="0" w:lastRow="0" w:firstColumn="0" w:lastColumn="0" w:oddVBand="0" w:evenVBand="0" w:oddHBand="0" w:evenHBand="0" w:firstRowFirstColumn="0" w:firstRowLastColumn="0" w:lastRowFirstColumn="0" w:lastRowLastColumn="0"/>
                </w:pPr>
              </w:pPrChange>
            </w:pPr>
            <w:ins w:id="939" w:author="Allison Adams" w:date="2023-05-03T12:49:00Z">
              <w:r w:rsidRPr="0054489A">
                <w:rPr>
                  <w:rFonts w:asciiTheme="minorHAnsi" w:hAnsiTheme="minorHAnsi" w:cstheme="minorHAnsi"/>
                  <w:color w:val="242424"/>
                  <w:sz w:val="36"/>
                  <w:szCs w:val="36"/>
                  <w:highlight w:val="cyan"/>
                  <w:shd w:val="clear" w:color="auto" w:fill="FFFFFF"/>
                  <w:rPrChange w:id="940" w:author="Allison Adams" w:date="2023-06-12T14:58:00Z">
                    <w:rPr>
                      <w:rFonts w:ascii="Wingdings" w:hAnsi="Wingdings" w:cs="Segoe UI"/>
                      <w:color w:val="242424"/>
                      <w:sz w:val="36"/>
                      <w:szCs w:val="36"/>
                      <w:shd w:val="clear" w:color="auto" w:fill="FFFFFF"/>
                    </w:rPr>
                  </w:rPrChange>
                </w:rPr>
                <w:t>ü</w:t>
              </w:r>
            </w:ins>
          </w:p>
        </w:tc>
        <w:tc>
          <w:tcPr>
            <w:tcW w:w="1940" w:type="dxa"/>
          </w:tcPr>
          <w:p w14:paraId="2605C842" w14:textId="77777777" w:rsidR="007E1F5E" w:rsidRPr="0054489A" w:rsidRDefault="007E1F5E" w:rsidP="007E1F5E">
            <w:pPr>
              <w:cnfStyle w:val="000000000000" w:firstRow="0" w:lastRow="0" w:firstColumn="0" w:lastColumn="0" w:oddVBand="0" w:evenVBand="0" w:oddHBand="0" w:evenHBand="0" w:firstRowFirstColumn="0" w:firstRowLastColumn="0" w:lastRowFirstColumn="0" w:lastRowLastColumn="0"/>
              <w:rPr>
                <w:ins w:id="941" w:author="Allison Adams" w:date="2023-05-03T12:00:00Z"/>
                <w:rFonts w:asciiTheme="minorHAnsi" w:hAnsiTheme="minorHAnsi" w:cstheme="minorHAnsi"/>
                <w:color w:val="242424"/>
                <w:sz w:val="18"/>
                <w:szCs w:val="18"/>
                <w:shd w:val="clear" w:color="auto" w:fill="FFFFFF"/>
                <w:rPrChange w:id="942" w:author="Allison Adams" w:date="2023-06-12T14:58:00Z">
                  <w:rPr>
                    <w:ins w:id="943" w:author="Allison Adams" w:date="2023-05-03T12:00:00Z"/>
                    <w:rFonts w:ascii="Segoe UI" w:hAnsi="Segoe UI" w:cs="Segoe UI"/>
                    <w:color w:val="242424"/>
                    <w:sz w:val="18"/>
                    <w:szCs w:val="18"/>
                    <w:shd w:val="clear" w:color="auto" w:fill="FFFFFF"/>
                  </w:rPr>
                </w:rPrChange>
              </w:rPr>
            </w:pPr>
            <w:commentRangeStart w:id="944"/>
            <w:commentRangeStart w:id="945"/>
            <w:ins w:id="946" w:author="Allison Adams" w:date="2023-05-03T12:00:00Z">
              <w:r w:rsidRPr="0054489A">
                <w:rPr>
                  <w:rFonts w:asciiTheme="minorHAnsi" w:hAnsiTheme="minorHAnsi" w:cstheme="minorHAnsi"/>
                  <w:color w:val="242424"/>
                  <w:sz w:val="18"/>
                  <w:szCs w:val="18"/>
                  <w:shd w:val="clear" w:color="auto" w:fill="FFFFFF"/>
                  <w:rPrChange w:id="947" w:author="Allison Adams" w:date="2023-06-12T14:58:00Z">
                    <w:rPr>
                      <w:rFonts w:ascii="Segoe UI" w:hAnsi="Segoe UI" w:cs="Segoe UI"/>
                      <w:color w:val="242424"/>
                      <w:sz w:val="18"/>
                      <w:szCs w:val="18"/>
                      <w:shd w:val="clear" w:color="auto" w:fill="FFFFFF"/>
                    </w:rPr>
                  </w:rPrChange>
                </w:rPr>
                <w:t>All taxa 17 groups</w:t>
              </w:r>
              <w:commentRangeEnd w:id="944"/>
              <w:r w:rsidRPr="0054489A">
                <w:rPr>
                  <w:rFonts w:asciiTheme="minorHAnsi" w:hAnsiTheme="minorHAnsi" w:cstheme="minorHAnsi"/>
                  <w:color w:val="242424"/>
                  <w:sz w:val="18"/>
                  <w:szCs w:val="18"/>
                  <w:shd w:val="clear" w:color="auto" w:fill="FFFFFF"/>
                  <w:rPrChange w:id="948" w:author="Allison Adams" w:date="2023-06-12T14:58:00Z">
                    <w:rPr>
                      <w:rFonts w:ascii="Segoe UI" w:hAnsi="Segoe UI" w:cs="Segoe UI"/>
                      <w:color w:val="242424"/>
                      <w:sz w:val="18"/>
                      <w:szCs w:val="18"/>
                      <w:shd w:val="clear" w:color="auto" w:fill="FFFFFF"/>
                    </w:rPr>
                  </w:rPrChange>
                </w:rPr>
                <w:commentReference w:id="944"/>
              </w:r>
              <w:commentRangeEnd w:id="945"/>
              <w:r w:rsidRPr="0054489A">
                <w:rPr>
                  <w:rFonts w:asciiTheme="minorHAnsi" w:hAnsiTheme="minorHAnsi" w:cstheme="minorHAnsi"/>
                  <w:color w:val="242424"/>
                  <w:sz w:val="18"/>
                  <w:szCs w:val="18"/>
                  <w:shd w:val="clear" w:color="auto" w:fill="FFFFFF"/>
                  <w:rPrChange w:id="949" w:author="Allison Adams" w:date="2023-06-12T14:58:00Z">
                    <w:rPr>
                      <w:rFonts w:ascii="Segoe UI" w:hAnsi="Segoe UI" w:cs="Segoe UI"/>
                      <w:color w:val="242424"/>
                      <w:sz w:val="18"/>
                      <w:szCs w:val="18"/>
                      <w:shd w:val="clear" w:color="auto" w:fill="FFFFFF"/>
                    </w:rPr>
                  </w:rPrChange>
                </w:rPr>
                <w:commentReference w:id="945"/>
              </w:r>
              <w:r w:rsidRPr="0054489A">
                <w:rPr>
                  <w:rFonts w:asciiTheme="minorHAnsi" w:hAnsiTheme="minorHAnsi" w:cstheme="minorHAnsi"/>
                  <w:color w:val="242424"/>
                  <w:sz w:val="18"/>
                  <w:szCs w:val="18"/>
                  <w:shd w:val="clear" w:color="auto" w:fill="FFFFFF"/>
                  <w:rPrChange w:id="950" w:author="Allison Adams" w:date="2023-06-12T14:58:00Z">
                    <w:rPr>
                      <w:rFonts w:ascii="Segoe UI" w:hAnsi="Segoe UI" w:cs="Segoe UI"/>
                      <w:color w:val="242424"/>
                      <w:sz w:val="18"/>
                      <w:szCs w:val="18"/>
                      <w:shd w:val="clear" w:color="auto" w:fill="FFFFFF"/>
                    </w:rPr>
                  </w:rPrChange>
                </w:rPr>
                <w:t>, individually</w:t>
              </w:r>
            </w:ins>
          </w:p>
        </w:tc>
        <w:tc>
          <w:tcPr>
            <w:tcW w:w="2937" w:type="dxa"/>
          </w:tcPr>
          <w:p w14:paraId="25C77ED6" w14:textId="77777777" w:rsidR="007E1F5E" w:rsidRPr="0054489A" w:rsidRDefault="007E1F5E" w:rsidP="007E1F5E">
            <w:pPr>
              <w:cnfStyle w:val="000000000000" w:firstRow="0" w:lastRow="0" w:firstColumn="0" w:lastColumn="0" w:oddVBand="0" w:evenVBand="0" w:oddHBand="0" w:evenHBand="0" w:firstRowFirstColumn="0" w:firstRowLastColumn="0" w:lastRowFirstColumn="0" w:lastRowLastColumn="0"/>
              <w:rPr>
                <w:ins w:id="951" w:author="Allison Adams" w:date="2023-05-03T12:40:00Z"/>
                <w:rFonts w:asciiTheme="minorHAnsi" w:hAnsiTheme="minorHAnsi" w:cstheme="minorHAnsi"/>
                <w:color w:val="242424"/>
                <w:sz w:val="18"/>
                <w:szCs w:val="18"/>
                <w:shd w:val="clear" w:color="auto" w:fill="FFFFFF"/>
                <w:rPrChange w:id="952" w:author="Allison Adams" w:date="2023-06-12T14:58:00Z">
                  <w:rPr>
                    <w:ins w:id="953" w:author="Allison Adams" w:date="2023-05-03T12:40:00Z"/>
                    <w:rFonts w:ascii="Segoe UI" w:hAnsi="Segoe UI" w:cs="Segoe UI"/>
                    <w:color w:val="242424"/>
                    <w:sz w:val="18"/>
                    <w:szCs w:val="18"/>
                    <w:shd w:val="clear" w:color="auto" w:fill="FFFFFF"/>
                  </w:rPr>
                </w:rPrChange>
              </w:rPr>
            </w:pPr>
            <w:ins w:id="954" w:author="Allison Adams" w:date="2023-05-03T12:40:00Z">
              <w:r w:rsidRPr="0054489A">
                <w:rPr>
                  <w:rFonts w:asciiTheme="minorHAnsi" w:hAnsiTheme="minorHAnsi" w:cstheme="minorHAnsi"/>
                  <w:color w:val="242424"/>
                  <w:sz w:val="18"/>
                  <w:szCs w:val="18"/>
                  <w:shd w:val="clear" w:color="auto" w:fill="FFFFFF"/>
                  <w:rPrChange w:id="955" w:author="Allison Adams" w:date="2023-06-12T14:58:00Z">
                    <w:rPr>
                      <w:rFonts w:ascii="Segoe UI" w:hAnsi="Segoe UI" w:cs="Segoe UI"/>
                      <w:color w:val="242424"/>
                      <w:sz w:val="18"/>
                      <w:szCs w:val="18"/>
                      <w:shd w:val="clear" w:color="auto" w:fill="FFFFFF"/>
                    </w:rPr>
                  </w:rPrChange>
                </w:rPr>
                <w:t xml:space="preserve">03_calcs_CR_FR.R </w:t>
              </w:r>
            </w:ins>
          </w:p>
          <w:p w14:paraId="18AFC31F" w14:textId="77777777" w:rsidR="007E1F5E" w:rsidRPr="0054489A" w:rsidRDefault="007E1F5E" w:rsidP="007E1F5E">
            <w:pPr>
              <w:cnfStyle w:val="000000000000" w:firstRow="0" w:lastRow="0" w:firstColumn="0" w:lastColumn="0" w:oddVBand="0" w:evenVBand="0" w:oddHBand="0" w:evenHBand="0" w:firstRowFirstColumn="0" w:firstRowLastColumn="0" w:lastRowFirstColumn="0" w:lastRowLastColumn="0"/>
              <w:rPr>
                <w:ins w:id="956" w:author="Allison Adams" w:date="2023-05-03T12:41:00Z"/>
                <w:rFonts w:asciiTheme="minorHAnsi" w:hAnsiTheme="minorHAnsi" w:cstheme="minorHAnsi"/>
                <w:color w:val="242424"/>
                <w:sz w:val="18"/>
                <w:szCs w:val="18"/>
                <w:shd w:val="clear" w:color="auto" w:fill="FFFFFF"/>
                <w:rPrChange w:id="957" w:author="Allison Adams" w:date="2023-06-12T14:58:00Z">
                  <w:rPr>
                    <w:ins w:id="958" w:author="Allison Adams" w:date="2023-05-03T12:41:00Z"/>
                    <w:rFonts w:ascii="Segoe UI" w:hAnsi="Segoe UI" w:cs="Segoe UI"/>
                    <w:color w:val="242424"/>
                    <w:sz w:val="18"/>
                    <w:szCs w:val="18"/>
                    <w:shd w:val="clear" w:color="auto" w:fill="FFFFFF"/>
                  </w:rPr>
                </w:rPrChange>
              </w:rPr>
            </w:pPr>
            <w:proofErr w:type="spellStart"/>
            <w:ins w:id="959" w:author="Allison Adams" w:date="2023-05-03T12:41:00Z">
              <w:r w:rsidRPr="0054489A">
                <w:rPr>
                  <w:rFonts w:asciiTheme="minorHAnsi" w:hAnsiTheme="minorHAnsi" w:cstheme="minorHAnsi"/>
                  <w:color w:val="242424"/>
                  <w:sz w:val="18"/>
                  <w:szCs w:val="18"/>
                  <w:shd w:val="clear" w:color="auto" w:fill="FFFFFF"/>
                  <w:rPrChange w:id="960" w:author="Allison Adams" w:date="2023-06-12T14:58:00Z">
                    <w:rPr>
                      <w:rFonts w:ascii="Segoe UI" w:hAnsi="Segoe UI" w:cs="Segoe UI"/>
                      <w:color w:val="242424"/>
                      <w:sz w:val="18"/>
                      <w:szCs w:val="18"/>
                      <w:shd w:val="clear" w:color="auto" w:fill="FFFFFF"/>
                    </w:rPr>
                  </w:rPrChange>
                </w:rPr>
                <w:t>sumCpm_cr.Rdata</w:t>
              </w:r>
              <w:proofErr w:type="spellEnd"/>
            </w:ins>
          </w:p>
          <w:p w14:paraId="4B582EF0" w14:textId="77777777" w:rsidR="007E1F5E" w:rsidRPr="0054489A" w:rsidRDefault="007E1F5E" w:rsidP="007E1F5E">
            <w:pPr>
              <w:cnfStyle w:val="000000000000" w:firstRow="0" w:lastRow="0" w:firstColumn="0" w:lastColumn="0" w:oddVBand="0" w:evenVBand="0" w:oddHBand="0" w:evenHBand="0" w:firstRowFirstColumn="0" w:firstRowLastColumn="0" w:lastRowFirstColumn="0" w:lastRowLastColumn="0"/>
              <w:rPr>
                <w:ins w:id="961" w:author="Allison Adams" w:date="2023-05-03T12:41:00Z"/>
                <w:rFonts w:asciiTheme="minorHAnsi" w:hAnsiTheme="minorHAnsi" w:cstheme="minorHAnsi"/>
                <w:color w:val="242424"/>
                <w:sz w:val="18"/>
                <w:szCs w:val="18"/>
                <w:shd w:val="clear" w:color="auto" w:fill="FFFFFF"/>
                <w:rPrChange w:id="962" w:author="Allison Adams" w:date="2023-06-12T14:58:00Z">
                  <w:rPr>
                    <w:ins w:id="963" w:author="Allison Adams" w:date="2023-05-03T12:41:00Z"/>
                    <w:rFonts w:ascii="Segoe UI" w:hAnsi="Segoe UI" w:cs="Segoe UI"/>
                    <w:color w:val="242424"/>
                    <w:sz w:val="18"/>
                    <w:szCs w:val="18"/>
                    <w:shd w:val="clear" w:color="auto" w:fill="FFFFFF"/>
                  </w:rPr>
                </w:rPrChange>
              </w:rPr>
            </w:pPr>
            <w:proofErr w:type="spellStart"/>
            <w:ins w:id="964" w:author="Allison Adams" w:date="2023-05-03T12:41:00Z">
              <w:r w:rsidRPr="0054489A">
                <w:rPr>
                  <w:rFonts w:asciiTheme="minorHAnsi" w:hAnsiTheme="minorHAnsi" w:cstheme="minorHAnsi"/>
                  <w:color w:val="242424"/>
                  <w:sz w:val="18"/>
                  <w:szCs w:val="18"/>
                  <w:shd w:val="clear" w:color="auto" w:fill="FFFFFF"/>
                  <w:rPrChange w:id="965" w:author="Allison Adams" w:date="2023-06-12T14:58:00Z">
                    <w:rPr>
                      <w:rFonts w:ascii="Segoe UI" w:hAnsi="Segoe UI" w:cs="Segoe UI"/>
                      <w:color w:val="242424"/>
                      <w:sz w:val="18"/>
                      <w:szCs w:val="18"/>
                      <w:shd w:val="clear" w:color="auto" w:fill="FFFFFF"/>
                    </w:rPr>
                  </w:rPrChange>
                </w:rPr>
                <w:t>sumCpm_CRmn.Rdata</w:t>
              </w:r>
              <w:proofErr w:type="spellEnd"/>
            </w:ins>
          </w:p>
          <w:p w14:paraId="2DB93368" w14:textId="5AE672A1" w:rsidR="007E1F5E" w:rsidRPr="0054489A" w:rsidRDefault="007E1F5E" w:rsidP="007E1F5E">
            <w:pPr>
              <w:cnfStyle w:val="000000000000" w:firstRow="0" w:lastRow="0" w:firstColumn="0" w:lastColumn="0" w:oddVBand="0" w:evenVBand="0" w:oddHBand="0" w:evenHBand="0" w:firstRowFirstColumn="0" w:firstRowLastColumn="0" w:lastRowFirstColumn="0" w:lastRowLastColumn="0"/>
              <w:rPr>
                <w:ins w:id="966" w:author="Allison Adams" w:date="2023-05-10T11:44:00Z"/>
                <w:rFonts w:asciiTheme="minorHAnsi" w:hAnsiTheme="minorHAnsi" w:cstheme="minorHAnsi"/>
                <w:color w:val="242424"/>
                <w:sz w:val="18"/>
                <w:szCs w:val="18"/>
                <w:shd w:val="clear" w:color="auto" w:fill="FFFFFF"/>
                <w:rPrChange w:id="967" w:author="Allison Adams" w:date="2023-06-12T14:58:00Z">
                  <w:rPr>
                    <w:ins w:id="968" w:author="Allison Adams" w:date="2023-05-10T11:44:00Z"/>
                    <w:rFonts w:ascii="Segoe UI" w:hAnsi="Segoe UI" w:cs="Segoe UI"/>
                    <w:color w:val="242424"/>
                    <w:sz w:val="18"/>
                    <w:szCs w:val="18"/>
                    <w:shd w:val="clear" w:color="auto" w:fill="FFFFFF"/>
                  </w:rPr>
                </w:rPrChange>
              </w:rPr>
            </w:pPr>
            <w:proofErr w:type="spellStart"/>
            <w:ins w:id="969" w:author="Allison Adams" w:date="2023-05-03T12:41:00Z">
              <w:r w:rsidRPr="0054489A">
                <w:rPr>
                  <w:rFonts w:asciiTheme="minorHAnsi" w:hAnsiTheme="minorHAnsi" w:cstheme="minorHAnsi"/>
                  <w:color w:val="242424"/>
                  <w:sz w:val="18"/>
                  <w:szCs w:val="18"/>
                  <w:shd w:val="clear" w:color="auto" w:fill="FFFFFF"/>
                  <w:rPrChange w:id="970" w:author="Allison Adams" w:date="2023-06-12T14:58:00Z">
                    <w:rPr>
                      <w:rFonts w:ascii="Segoe UI" w:hAnsi="Segoe UI" w:cs="Segoe UI"/>
                      <w:color w:val="242424"/>
                      <w:sz w:val="18"/>
                      <w:szCs w:val="18"/>
                      <w:shd w:val="clear" w:color="auto" w:fill="FFFFFF"/>
                    </w:rPr>
                  </w:rPrChange>
                </w:rPr>
                <w:t>CR_IRbio_mn.Rdata</w:t>
              </w:r>
            </w:ins>
            <w:proofErr w:type="spellEnd"/>
            <w:ins w:id="971" w:author="Allison Adams" w:date="2023-05-10T11:45:00Z">
              <w:r w:rsidR="00516379" w:rsidRPr="0054489A">
                <w:rPr>
                  <w:rFonts w:asciiTheme="minorHAnsi" w:hAnsiTheme="minorHAnsi" w:cstheme="minorHAnsi"/>
                  <w:color w:val="242424"/>
                  <w:sz w:val="18"/>
                  <w:szCs w:val="18"/>
                  <w:shd w:val="clear" w:color="auto" w:fill="FFFFFF"/>
                  <w:rPrChange w:id="972" w:author="Allison Adams" w:date="2023-06-12T14:58:00Z">
                    <w:rPr>
                      <w:rFonts w:ascii="Segoe UI" w:hAnsi="Segoe UI" w:cs="Segoe UI"/>
                      <w:color w:val="242424"/>
                      <w:sz w:val="18"/>
                      <w:szCs w:val="18"/>
                      <w:shd w:val="clear" w:color="auto" w:fill="FFFFFF"/>
                    </w:rPr>
                  </w:rPrChange>
                </w:rPr>
                <w:t>, line 305</w:t>
              </w:r>
            </w:ins>
          </w:p>
          <w:p w14:paraId="537B88C4" w14:textId="516CAB18" w:rsidR="005F427C" w:rsidRPr="0054489A" w:rsidRDefault="005F427C" w:rsidP="007E1F5E">
            <w:pPr>
              <w:cnfStyle w:val="000000000000" w:firstRow="0" w:lastRow="0" w:firstColumn="0" w:lastColumn="0" w:oddVBand="0" w:evenVBand="0" w:oddHBand="0" w:evenHBand="0" w:firstRowFirstColumn="0" w:firstRowLastColumn="0" w:lastRowFirstColumn="0" w:lastRowLastColumn="0"/>
              <w:rPr>
                <w:ins w:id="973" w:author="Allison Adams" w:date="2023-05-10T11:43:00Z"/>
                <w:rFonts w:asciiTheme="minorHAnsi" w:hAnsiTheme="minorHAnsi" w:cstheme="minorHAnsi"/>
                <w:color w:val="242424"/>
                <w:sz w:val="18"/>
                <w:szCs w:val="18"/>
                <w:shd w:val="clear" w:color="auto" w:fill="FFFFFF"/>
                <w:rPrChange w:id="974" w:author="Allison Adams" w:date="2023-06-12T14:58:00Z">
                  <w:rPr>
                    <w:ins w:id="975" w:author="Allison Adams" w:date="2023-05-10T11:43:00Z"/>
                    <w:rFonts w:ascii="Segoe UI" w:hAnsi="Segoe UI" w:cs="Segoe UI"/>
                    <w:color w:val="242424"/>
                    <w:sz w:val="18"/>
                    <w:szCs w:val="18"/>
                    <w:shd w:val="clear" w:color="auto" w:fill="FFFFFF"/>
                  </w:rPr>
                </w:rPrChange>
              </w:rPr>
            </w:pPr>
            <w:ins w:id="976" w:author="Allison Adams" w:date="2023-05-10T11:44:00Z">
              <w:r w:rsidRPr="0054489A">
                <w:rPr>
                  <w:rFonts w:asciiTheme="minorHAnsi" w:hAnsiTheme="minorHAnsi" w:cstheme="minorHAnsi"/>
                  <w:color w:val="242424"/>
                  <w:sz w:val="18"/>
                  <w:szCs w:val="18"/>
                  <w:shd w:val="clear" w:color="auto" w:fill="FFFFFF"/>
                  <w:rPrChange w:id="977" w:author="Allison Adams" w:date="2023-06-12T14:58:00Z">
                    <w:rPr>
                      <w:rFonts w:ascii="Segoe UI" w:hAnsi="Segoe UI" w:cs="Segoe UI"/>
                      <w:color w:val="242424"/>
                      <w:sz w:val="18"/>
                      <w:szCs w:val="18"/>
                      <w:shd w:val="clear" w:color="auto" w:fill="FFFFFF"/>
                    </w:rPr>
                  </w:rPrChange>
                </w:rPr>
                <w:t>04_plots_IR_Top5.R, line</w:t>
              </w:r>
            </w:ins>
            <w:ins w:id="978" w:author="Allison Adams" w:date="2023-05-10T11:45:00Z">
              <w:r w:rsidRPr="0054489A">
                <w:rPr>
                  <w:rFonts w:asciiTheme="minorHAnsi" w:hAnsiTheme="minorHAnsi" w:cstheme="minorHAnsi"/>
                  <w:color w:val="242424"/>
                  <w:sz w:val="18"/>
                  <w:szCs w:val="18"/>
                  <w:shd w:val="clear" w:color="auto" w:fill="FFFFFF"/>
                  <w:rPrChange w:id="979" w:author="Allison Adams" w:date="2023-06-12T14:58:00Z">
                    <w:rPr>
                      <w:rFonts w:ascii="Segoe UI" w:hAnsi="Segoe UI" w:cs="Segoe UI"/>
                      <w:color w:val="242424"/>
                      <w:sz w:val="18"/>
                      <w:szCs w:val="18"/>
                      <w:shd w:val="clear" w:color="auto" w:fill="FFFFFF"/>
                    </w:rPr>
                  </w:rPrChange>
                </w:rPr>
                <w:t xml:space="preserve"> 139</w:t>
              </w:r>
            </w:ins>
          </w:p>
          <w:p w14:paraId="49BBBF6B" w14:textId="0F50DB4E" w:rsidR="005F427C" w:rsidRPr="0054489A" w:rsidRDefault="005F427C" w:rsidP="007E1F5E">
            <w:pPr>
              <w:cnfStyle w:val="000000000000" w:firstRow="0" w:lastRow="0" w:firstColumn="0" w:lastColumn="0" w:oddVBand="0" w:evenVBand="0" w:oddHBand="0" w:evenHBand="0" w:firstRowFirstColumn="0" w:firstRowLastColumn="0" w:lastRowFirstColumn="0" w:lastRowLastColumn="0"/>
              <w:rPr>
                <w:ins w:id="980" w:author="Allison Adams" w:date="2023-05-03T12:24:00Z"/>
                <w:rFonts w:asciiTheme="minorHAnsi" w:hAnsiTheme="minorHAnsi" w:cstheme="minorHAnsi"/>
                <w:color w:val="242424"/>
                <w:sz w:val="18"/>
                <w:szCs w:val="18"/>
                <w:shd w:val="clear" w:color="auto" w:fill="FFFFFF"/>
                <w:rPrChange w:id="981" w:author="Allison Adams" w:date="2023-06-12T14:58:00Z">
                  <w:rPr>
                    <w:ins w:id="982" w:author="Allison Adams" w:date="2023-05-03T12:24:00Z"/>
                    <w:rFonts w:ascii="Segoe UI" w:hAnsi="Segoe UI" w:cs="Segoe UI"/>
                    <w:color w:val="242424"/>
                    <w:sz w:val="23"/>
                    <w:szCs w:val="23"/>
                    <w:shd w:val="clear" w:color="auto" w:fill="FFFFFF"/>
                  </w:rPr>
                </w:rPrChange>
              </w:rPr>
            </w:pPr>
            <w:ins w:id="983" w:author="Allison Adams" w:date="2023-05-10T11:43:00Z">
              <w:r w:rsidRPr="0054489A">
                <w:rPr>
                  <w:rFonts w:asciiTheme="minorHAnsi" w:hAnsiTheme="minorHAnsi" w:cstheme="minorHAnsi"/>
                  <w:color w:val="242424"/>
                  <w:sz w:val="18"/>
                  <w:szCs w:val="18"/>
                  <w:shd w:val="clear" w:color="auto" w:fill="FFFFFF"/>
                  <w:rPrChange w:id="984" w:author="Allison Adams" w:date="2023-06-12T14:58:00Z">
                    <w:rPr>
                      <w:rFonts w:ascii="Segoe UI" w:hAnsi="Segoe UI" w:cs="Segoe UI"/>
                      <w:color w:val="242424"/>
                      <w:sz w:val="18"/>
                      <w:szCs w:val="18"/>
                      <w:shd w:val="clear" w:color="auto" w:fill="FFFFFF"/>
                    </w:rPr>
                  </w:rPrChange>
                </w:rPr>
                <w:t>CR_All_plot.pd</w:t>
              </w:r>
            </w:ins>
            <w:ins w:id="985" w:author="Allison Adams" w:date="2023-05-10T11:44:00Z">
              <w:r w:rsidRPr="0054489A">
                <w:rPr>
                  <w:rFonts w:asciiTheme="minorHAnsi" w:hAnsiTheme="minorHAnsi" w:cstheme="minorHAnsi"/>
                  <w:color w:val="242424"/>
                  <w:sz w:val="18"/>
                  <w:szCs w:val="18"/>
                  <w:shd w:val="clear" w:color="auto" w:fill="FFFFFF"/>
                  <w:rPrChange w:id="986" w:author="Allison Adams" w:date="2023-06-12T14:58:00Z">
                    <w:rPr>
                      <w:rFonts w:ascii="Segoe UI" w:hAnsi="Segoe UI" w:cs="Segoe UI"/>
                      <w:color w:val="242424"/>
                      <w:sz w:val="18"/>
                      <w:szCs w:val="18"/>
                      <w:shd w:val="clear" w:color="auto" w:fill="FFFFFF"/>
                    </w:rPr>
                  </w:rPrChange>
                </w:rPr>
                <w:t>f</w:t>
              </w:r>
            </w:ins>
          </w:p>
        </w:tc>
        <w:tc>
          <w:tcPr>
            <w:tcW w:w="1314" w:type="dxa"/>
          </w:tcPr>
          <w:p w14:paraId="46E04C7D" w14:textId="4AD78951" w:rsidR="007E1F5E" w:rsidRPr="0054489A" w:rsidRDefault="007E1F5E" w:rsidP="007E1F5E">
            <w:pPr>
              <w:cnfStyle w:val="000000000000" w:firstRow="0" w:lastRow="0" w:firstColumn="0" w:lastColumn="0" w:oddVBand="0" w:evenVBand="0" w:oddHBand="0" w:evenHBand="0" w:firstRowFirstColumn="0" w:firstRowLastColumn="0" w:lastRowFirstColumn="0" w:lastRowLastColumn="0"/>
              <w:rPr>
                <w:ins w:id="987" w:author="Allison Adams" w:date="2023-05-03T12:00:00Z"/>
                <w:rFonts w:asciiTheme="minorHAnsi" w:hAnsiTheme="minorHAnsi" w:cstheme="minorHAnsi"/>
                <w:color w:val="242424"/>
                <w:sz w:val="18"/>
                <w:szCs w:val="18"/>
                <w:shd w:val="clear" w:color="auto" w:fill="FFFFFF"/>
                <w:rPrChange w:id="988" w:author="Allison Adams" w:date="2023-06-12T14:58:00Z">
                  <w:rPr>
                    <w:ins w:id="989" w:author="Allison Adams" w:date="2023-05-03T12:00:00Z"/>
                    <w:rFonts w:ascii="Segoe UI" w:hAnsi="Segoe UI" w:cs="Segoe UI"/>
                    <w:color w:val="242424"/>
                    <w:sz w:val="23"/>
                    <w:szCs w:val="23"/>
                    <w:shd w:val="clear" w:color="auto" w:fill="FFFFFF"/>
                  </w:rPr>
                </w:rPrChange>
              </w:rPr>
            </w:pPr>
          </w:p>
        </w:tc>
        <w:tc>
          <w:tcPr>
            <w:tcW w:w="940" w:type="dxa"/>
          </w:tcPr>
          <w:p w14:paraId="25E34050" w14:textId="77777777" w:rsidR="007E1F5E" w:rsidRPr="0054489A" w:rsidRDefault="007E1F5E" w:rsidP="007E1F5E">
            <w:pPr>
              <w:cnfStyle w:val="000000000000" w:firstRow="0" w:lastRow="0" w:firstColumn="0" w:lastColumn="0" w:oddVBand="0" w:evenVBand="0" w:oddHBand="0" w:evenHBand="0" w:firstRowFirstColumn="0" w:firstRowLastColumn="0" w:lastRowFirstColumn="0" w:lastRowLastColumn="0"/>
              <w:rPr>
                <w:ins w:id="990" w:author="Allison Adams" w:date="2023-05-03T12:00:00Z"/>
                <w:rFonts w:asciiTheme="minorHAnsi" w:hAnsiTheme="minorHAnsi" w:cstheme="minorHAnsi"/>
                <w:color w:val="242424"/>
                <w:sz w:val="18"/>
                <w:szCs w:val="18"/>
                <w:shd w:val="clear" w:color="auto" w:fill="FFFFFF"/>
                <w:rPrChange w:id="991" w:author="Allison Adams" w:date="2023-06-12T14:58:00Z">
                  <w:rPr>
                    <w:ins w:id="992" w:author="Allison Adams" w:date="2023-05-03T12:00:00Z"/>
                    <w:rFonts w:ascii="Segoe UI" w:hAnsi="Segoe UI" w:cs="Segoe UI"/>
                    <w:color w:val="242424"/>
                    <w:sz w:val="23"/>
                    <w:szCs w:val="23"/>
                    <w:shd w:val="clear" w:color="auto" w:fill="FFFFFF"/>
                  </w:rPr>
                </w:rPrChange>
              </w:rPr>
            </w:pPr>
          </w:p>
        </w:tc>
      </w:tr>
      <w:tr w:rsidR="00BA53AA" w:rsidRPr="0054489A" w14:paraId="61179D12" w14:textId="77777777" w:rsidTr="00F73366">
        <w:trPr>
          <w:cnfStyle w:val="000000100000" w:firstRow="0" w:lastRow="0" w:firstColumn="0" w:lastColumn="0" w:oddVBand="0" w:evenVBand="0" w:oddHBand="1" w:evenHBand="0" w:firstRowFirstColumn="0" w:firstRowLastColumn="0" w:lastRowFirstColumn="0" w:lastRowLastColumn="0"/>
          <w:ins w:id="993" w:author="Allison Adams" w:date="2023-05-03T12:00:00Z"/>
        </w:trPr>
        <w:tc>
          <w:tcPr>
            <w:cnfStyle w:val="001000000000" w:firstRow="0" w:lastRow="0" w:firstColumn="1" w:lastColumn="0" w:oddVBand="0" w:evenVBand="0" w:oddHBand="0" w:evenHBand="0" w:firstRowFirstColumn="0" w:firstRowLastColumn="0" w:lastRowFirstColumn="0" w:lastRowLastColumn="0"/>
            <w:tcW w:w="1439" w:type="dxa"/>
            <w:vMerge/>
          </w:tcPr>
          <w:p w14:paraId="649B9C25" w14:textId="77777777" w:rsidR="007E1F5E" w:rsidRPr="0054489A" w:rsidRDefault="007E1F5E" w:rsidP="007E1F5E">
            <w:pPr>
              <w:rPr>
                <w:ins w:id="994" w:author="Allison Adams" w:date="2023-05-03T12:00:00Z"/>
                <w:rFonts w:asciiTheme="minorHAnsi" w:hAnsiTheme="minorHAnsi" w:cstheme="minorHAnsi"/>
                <w:color w:val="242424"/>
                <w:sz w:val="23"/>
                <w:szCs w:val="23"/>
                <w:shd w:val="clear" w:color="auto" w:fill="FFFFFF"/>
                <w:rPrChange w:id="995" w:author="Allison Adams" w:date="2023-06-12T14:58:00Z">
                  <w:rPr>
                    <w:ins w:id="996" w:author="Allison Adams" w:date="2023-05-03T12:00:00Z"/>
                    <w:rFonts w:ascii="Segoe UI" w:hAnsi="Segoe UI" w:cs="Segoe UI"/>
                    <w:color w:val="242424"/>
                    <w:sz w:val="23"/>
                    <w:szCs w:val="23"/>
                    <w:shd w:val="clear" w:color="auto" w:fill="FFFFFF"/>
                  </w:rPr>
                </w:rPrChange>
              </w:rPr>
            </w:pPr>
          </w:p>
        </w:tc>
        <w:tc>
          <w:tcPr>
            <w:tcW w:w="790" w:type="dxa"/>
            <w:vAlign w:val="center"/>
          </w:tcPr>
          <w:p w14:paraId="40C22A9B" w14:textId="20B41544" w:rsidR="007E1F5E" w:rsidRPr="0054489A" w:rsidRDefault="00B46B8D">
            <w:pPr>
              <w:jc w:val="center"/>
              <w:cnfStyle w:val="000000100000" w:firstRow="0" w:lastRow="0" w:firstColumn="0" w:lastColumn="0" w:oddVBand="0" w:evenVBand="0" w:oddHBand="1" w:evenHBand="0" w:firstRowFirstColumn="0" w:firstRowLastColumn="0" w:lastRowFirstColumn="0" w:lastRowLastColumn="0"/>
              <w:rPr>
                <w:ins w:id="997" w:author="Allison Adams" w:date="2023-05-03T12:00:00Z"/>
                <w:rFonts w:asciiTheme="minorHAnsi" w:hAnsiTheme="minorHAnsi" w:cstheme="minorHAnsi"/>
                <w:color w:val="242424"/>
                <w:sz w:val="23"/>
                <w:szCs w:val="23"/>
                <w:shd w:val="clear" w:color="auto" w:fill="FFFFFF"/>
                <w:rPrChange w:id="998" w:author="Allison Adams" w:date="2023-06-12T14:58:00Z">
                  <w:rPr>
                    <w:ins w:id="999" w:author="Allison Adams" w:date="2023-05-03T12:00:00Z"/>
                    <w:rFonts w:ascii="Segoe UI" w:hAnsi="Segoe UI" w:cs="Segoe UI"/>
                    <w:color w:val="242424"/>
                    <w:sz w:val="23"/>
                    <w:szCs w:val="23"/>
                    <w:shd w:val="clear" w:color="auto" w:fill="FFFFFF"/>
                  </w:rPr>
                </w:rPrChange>
              </w:rPr>
              <w:pPrChange w:id="1000" w:author="Allison Adams" w:date="2023-05-03T13:18:00Z">
                <w:pPr>
                  <w:cnfStyle w:val="000000100000" w:firstRow="0" w:lastRow="0" w:firstColumn="0" w:lastColumn="0" w:oddVBand="0" w:evenVBand="0" w:oddHBand="1" w:evenHBand="0" w:firstRowFirstColumn="0" w:firstRowLastColumn="0" w:lastRowFirstColumn="0" w:lastRowLastColumn="0"/>
                </w:pPr>
              </w:pPrChange>
            </w:pPr>
            <w:ins w:id="1001" w:author="Allison Adams" w:date="2023-05-03T13:17:00Z">
              <w:r w:rsidRPr="0054489A">
                <w:rPr>
                  <w:rFonts w:asciiTheme="minorHAnsi" w:hAnsiTheme="minorHAnsi" w:cstheme="minorHAnsi"/>
                  <w:color w:val="242424"/>
                  <w:sz w:val="36"/>
                  <w:szCs w:val="36"/>
                  <w:highlight w:val="cyan"/>
                  <w:shd w:val="clear" w:color="auto" w:fill="FFFFFF"/>
                  <w:rPrChange w:id="1002" w:author="Allison Adams" w:date="2023-06-12T14:58:00Z">
                    <w:rPr>
                      <w:rFonts w:ascii="Wingdings" w:hAnsi="Wingdings" w:cs="Segoe UI"/>
                      <w:color w:val="242424"/>
                      <w:sz w:val="36"/>
                      <w:szCs w:val="36"/>
                      <w:shd w:val="clear" w:color="auto" w:fill="FFFFFF"/>
                    </w:rPr>
                  </w:rPrChange>
                </w:rPr>
                <w:t>ü</w:t>
              </w:r>
            </w:ins>
          </w:p>
        </w:tc>
        <w:tc>
          <w:tcPr>
            <w:tcW w:w="1940" w:type="dxa"/>
          </w:tcPr>
          <w:p w14:paraId="73E95D1D" w14:textId="77777777" w:rsidR="007E1F5E" w:rsidRPr="0054489A" w:rsidRDefault="007E1F5E" w:rsidP="007E1F5E">
            <w:pPr>
              <w:cnfStyle w:val="000000100000" w:firstRow="0" w:lastRow="0" w:firstColumn="0" w:lastColumn="0" w:oddVBand="0" w:evenVBand="0" w:oddHBand="1" w:evenHBand="0" w:firstRowFirstColumn="0" w:firstRowLastColumn="0" w:lastRowFirstColumn="0" w:lastRowLastColumn="0"/>
              <w:rPr>
                <w:ins w:id="1003" w:author="Allison Adams" w:date="2023-05-03T12:00:00Z"/>
                <w:rFonts w:asciiTheme="minorHAnsi" w:hAnsiTheme="minorHAnsi" w:cstheme="minorHAnsi"/>
                <w:color w:val="242424"/>
                <w:sz w:val="18"/>
                <w:szCs w:val="18"/>
                <w:shd w:val="clear" w:color="auto" w:fill="FFFFFF"/>
                <w:rPrChange w:id="1004" w:author="Allison Adams" w:date="2023-06-12T14:58:00Z">
                  <w:rPr>
                    <w:ins w:id="1005" w:author="Allison Adams" w:date="2023-05-03T12:00:00Z"/>
                    <w:rFonts w:ascii="Segoe UI" w:hAnsi="Segoe UI" w:cs="Segoe UI"/>
                    <w:color w:val="242424"/>
                    <w:sz w:val="18"/>
                    <w:szCs w:val="18"/>
                    <w:shd w:val="clear" w:color="auto" w:fill="FFFFFF"/>
                  </w:rPr>
                </w:rPrChange>
              </w:rPr>
            </w:pPr>
            <w:commentRangeStart w:id="1006"/>
            <w:commentRangeStart w:id="1007"/>
            <w:ins w:id="1008" w:author="Allison Adams" w:date="2023-05-03T12:00:00Z">
              <w:r w:rsidRPr="0054489A">
                <w:rPr>
                  <w:rFonts w:asciiTheme="minorHAnsi" w:hAnsiTheme="minorHAnsi" w:cstheme="minorHAnsi"/>
                  <w:color w:val="242424"/>
                  <w:sz w:val="18"/>
                  <w:szCs w:val="18"/>
                  <w:shd w:val="clear" w:color="auto" w:fill="FFFFFF"/>
                  <w:rPrChange w:id="1009" w:author="Allison Adams" w:date="2023-06-12T14:58:00Z">
                    <w:rPr>
                      <w:rFonts w:ascii="Segoe UI" w:hAnsi="Segoe UI" w:cs="Segoe UI"/>
                      <w:color w:val="242424"/>
                      <w:sz w:val="18"/>
                      <w:szCs w:val="18"/>
                      <w:shd w:val="clear" w:color="auto" w:fill="FFFFFF"/>
                    </w:rPr>
                  </w:rPrChange>
                </w:rPr>
                <w:t xml:space="preserve">Top 5 </w:t>
              </w:r>
              <w:commentRangeEnd w:id="1006"/>
              <w:r w:rsidRPr="0054489A">
                <w:rPr>
                  <w:rFonts w:asciiTheme="minorHAnsi" w:hAnsiTheme="minorHAnsi" w:cstheme="minorHAnsi"/>
                  <w:color w:val="242424"/>
                  <w:sz w:val="18"/>
                  <w:szCs w:val="18"/>
                  <w:shd w:val="clear" w:color="auto" w:fill="FFFFFF"/>
                  <w:rPrChange w:id="1010" w:author="Allison Adams" w:date="2023-06-12T14:58:00Z">
                    <w:rPr>
                      <w:rFonts w:ascii="Segoe UI" w:hAnsi="Segoe UI" w:cs="Segoe UI"/>
                      <w:color w:val="242424"/>
                      <w:sz w:val="18"/>
                      <w:szCs w:val="18"/>
                      <w:shd w:val="clear" w:color="auto" w:fill="FFFFFF"/>
                    </w:rPr>
                  </w:rPrChange>
                </w:rPr>
                <w:commentReference w:id="1006"/>
              </w:r>
              <w:commentRangeEnd w:id="1007"/>
              <w:r w:rsidRPr="0054489A">
                <w:rPr>
                  <w:rFonts w:asciiTheme="minorHAnsi" w:hAnsiTheme="minorHAnsi" w:cstheme="minorHAnsi"/>
                  <w:color w:val="242424"/>
                  <w:sz w:val="18"/>
                  <w:szCs w:val="18"/>
                  <w:shd w:val="clear" w:color="auto" w:fill="FFFFFF"/>
                  <w:rPrChange w:id="1011" w:author="Allison Adams" w:date="2023-06-12T14:58:00Z">
                    <w:rPr>
                      <w:rFonts w:ascii="Segoe UI" w:hAnsi="Segoe UI" w:cs="Segoe UI"/>
                      <w:color w:val="242424"/>
                      <w:sz w:val="18"/>
                      <w:szCs w:val="18"/>
                      <w:shd w:val="clear" w:color="auto" w:fill="FFFFFF"/>
                    </w:rPr>
                  </w:rPrChange>
                </w:rPr>
                <w:commentReference w:id="1007"/>
              </w:r>
              <w:r w:rsidRPr="0054489A">
                <w:rPr>
                  <w:rFonts w:asciiTheme="minorHAnsi" w:hAnsiTheme="minorHAnsi" w:cstheme="minorHAnsi"/>
                  <w:color w:val="242424"/>
                  <w:sz w:val="18"/>
                  <w:szCs w:val="18"/>
                  <w:shd w:val="clear" w:color="auto" w:fill="FFFFFF"/>
                  <w:rPrChange w:id="1012" w:author="Allison Adams" w:date="2023-06-12T14:58:00Z">
                    <w:rPr>
                      <w:rFonts w:ascii="Segoe UI" w:hAnsi="Segoe UI" w:cs="Segoe UI"/>
                      <w:color w:val="242424"/>
                      <w:sz w:val="18"/>
                      <w:szCs w:val="18"/>
                      <w:shd w:val="clear" w:color="auto" w:fill="FFFFFF"/>
                    </w:rPr>
                  </w:rPrChange>
                </w:rPr>
                <w:t>taxa groups and “Other”</w:t>
              </w:r>
            </w:ins>
          </w:p>
        </w:tc>
        <w:tc>
          <w:tcPr>
            <w:tcW w:w="2937" w:type="dxa"/>
          </w:tcPr>
          <w:p w14:paraId="57BB0DC8" w14:textId="77777777" w:rsidR="007E1F5E" w:rsidRPr="0054489A" w:rsidRDefault="007E1F5E" w:rsidP="007E1F5E">
            <w:pPr>
              <w:cnfStyle w:val="000000100000" w:firstRow="0" w:lastRow="0" w:firstColumn="0" w:lastColumn="0" w:oddVBand="0" w:evenVBand="0" w:oddHBand="1" w:evenHBand="0" w:firstRowFirstColumn="0" w:firstRowLastColumn="0" w:lastRowFirstColumn="0" w:lastRowLastColumn="0"/>
              <w:rPr>
                <w:ins w:id="1013" w:author="Allison Adams" w:date="2023-05-03T12:54:00Z"/>
                <w:rFonts w:asciiTheme="minorHAnsi" w:hAnsiTheme="minorHAnsi" w:cstheme="minorHAnsi"/>
                <w:color w:val="242424"/>
                <w:sz w:val="18"/>
                <w:szCs w:val="18"/>
                <w:shd w:val="clear" w:color="auto" w:fill="FFFFFF"/>
                <w:rPrChange w:id="1014" w:author="Allison Adams" w:date="2023-06-12T14:58:00Z">
                  <w:rPr>
                    <w:ins w:id="1015" w:author="Allison Adams" w:date="2023-05-03T12:54:00Z"/>
                    <w:rFonts w:ascii="Segoe UI" w:hAnsi="Segoe UI" w:cs="Segoe UI"/>
                    <w:color w:val="242424"/>
                    <w:sz w:val="18"/>
                    <w:szCs w:val="18"/>
                    <w:shd w:val="clear" w:color="auto" w:fill="FFFFFF"/>
                  </w:rPr>
                </w:rPrChange>
              </w:rPr>
            </w:pPr>
            <w:ins w:id="1016" w:author="Allison Adams" w:date="2023-05-03T12:53:00Z">
              <w:r w:rsidRPr="0054489A">
                <w:rPr>
                  <w:rFonts w:asciiTheme="minorHAnsi" w:hAnsiTheme="minorHAnsi" w:cstheme="minorHAnsi"/>
                  <w:color w:val="242424"/>
                  <w:sz w:val="18"/>
                  <w:szCs w:val="18"/>
                  <w:shd w:val="clear" w:color="auto" w:fill="FFFFFF"/>
                  <w:rPrChange w:id="1017" w:author="Allison Adams" w:date="2023-06-12T14:58:00Z">
                    <w:rPr>
                      <w:rFonts w:ascii="Segoe UI" w:hAnsi="Segoe UI" w:cs="Segoe UI"/>
                      <w:color w:val="242424"/>
                      <w:sz w:val="18"/>
                      <w:szCs w:val="18"/>
                      <w:shd w:val="clear" w:color="auto" w:fill="FFFFFF"/>
                    </w:rPr>
                  </w:rPrChange>
                </w:rPr>
                <w:t>03_calcs_IRtop</w:t>
              </w:r>
              <w:proofErr w:type="gramStart"/>
              <w:r w:rsidRPr="0054489A">
                <w:rPr>
                  <w:rFonts w:asciiTheme="minorHAnsi" w:hAnsiTheme="minorHAnsi" w:cstheme="minorHAnsi"/>
                  <w:color w:val="242424"/>
                  <w:sz w:val="18"/>
                  <w:szCs w:val="18"/>
                  <w:shd w:val="clear" w:color="auto" w:fill="FFFFFF"/>
                  <w:rPrChange w:id="1018" w:author="Allison Adams" w:date="2023-06-12T14:58:00Z">
                    <w:rPr>
                      <w:rFonts w:ascii="Segoe UI" w:hAnsi="Segoe UI" w:cs="Segoe UI"/>
                      <w:color w:val="242424"/>
                      <w:sz w:val="18"/>
                      <w:szCs w:val="18"/>
                      <w:shd w:val="clear" w:color="auto" w:fill="FFFFFF"/>
                    </w:rPr>
                  </w:rPrChange>
                </w:rPr>
                <w:t>5..</w:t>
              </w:r>
              <w:proofErr w:type="gramEnd"/>
              <w:r w:rsidRPr="0054489A">
                <w:rPr>
                  <w:rFonts w:asciiTheme="minorHAnsi" w:hAnsiTheme="minorHAnsi" w:cstheme="minorHAnsi"/>
                  <w:color w:val="242424"/>
                  <w:sz w:val="18"/>
                  <w:szCs w:val="18"/>
                  <w:shd w:val="clear" w:color="auto" w:fill="FFFFFF"/>
                  <w:rPrChange w:id="1019" w:author="Allison Adams" w:date="2023-06-12T14:58:00Z">
                    <w:rPr>
                      <w:rFonts w:ascii="Segoe UI" w:hAnsi="Segoe UI" w:cs="Segoe UI"/>
                      <w:color w:val="242424"/>
                      <w:sz w:val="18"/>
                      <w:szCs w:val="18"/>
                      <w:shd w:val="clear" w:color="auto" w:fill="FFFFFF"/>
                    </w:rPr>
                  </w:rPrChange>
                </w:rPr>
                <w:t>R</w:t>
              </w:r>
            </w:ins>
          </w:p>
          <w:p w14:paraId="2D7F964A" w14:textId="77777777" w:rsidR="007E1F5E" w:rsidRPr="0054489A" w:rsidRDefault="007E1F5E" w:rsidP="007E1F5E">
            <w:pPr>
              <w:cnfStyle w:val="000000100000" w:firstRow="0" w:lastRow="0" w:firstColumn="0" w:lastColumn="0" w:oddVBand="0" w:evenVBand="0" w:oddHBand="1" w:evenHBand="0" w:firstRowFirstColumn="0" w:firstRowLastColumn="0" w:lastRowFirstColumn="0" w:lastRowLastColumn="0"/>
              <w:rPr>
                <w:ins w:id="1020" w:author="Allison Adams" w:date="2023-05-03T12:54:00Z"/>
                <w:rFonts w:asciiTheme="minorHAnsi" w:hAnsiTheme="minorHAnsi" w:cstheme="minorHAnsi"/>
                <w:color w:val="242424"/>
                <w:sz w:val="18"/>
                <w:szCs w:val="18"/>
                <w:shd w:val="clear" w:color="auto" w:fill="FFFFFF"/>
                <w:rPrChange w:id="1021" w:author="Allison Adams" w:date="2023-06-12T14:58:00Z">
                  <w:rPr>
                    <w:ins w:id="1022" w:author="Allison Adams" w:date="2023-05-03T12:54:00Z"/>
                    <w:rFonts w:ascii="Segoe UI" w:hAnsi="Segoe UI" w:cs="Segoe UI"/>
                    <w:color w:val="242424"/>
                    <w:sz w:val="18"/>
                    <w:szCs w:val="18"/>
                    <w:shd w:val="clear" w:color="auto" w:fill="FFFFFF"/>
                  </w:rPr>
                </w:rPrChange>
              </w:rPr>
            </w:pPr>
            <w:ins w:id="1023" w:author="Allison Adams" w:date="2023-05-03T12:54:00Z">
              <w:r w:rsidRPr="0054489A">
                <w:rPr>
                  <w:rFonts w:asciiTheme="minorHAnsi" w:hAnsiTheme="minorHAnsi" w:cstheme="minorHAnsi"/>
                  <w:color w:val="242424"/>
                  <w:sz w:val="18"/>
                  <w:szCs w:val="18"/>
                  <w:shd w:val="clear" w:color="auto" w:fill="FFFFFF"/>
                  <w:rPrChange w:id="1024" w:author="Allison Adams" w:date="2023-06-12T14:58:00Z">
                    <w:rPr>
                      <w:rFonts w:ascii="Segoe UI" w:hAnsi="Segoe UI" w:cs="Segoe UI"/>
                      <w:color w:val="242424"/>
                      <w:sz w:val="18"/>
                      <w:szCs w:val="18"/>
                      <w:shd w:val="clear" w:color="auto" w:fill="FFFFFF"/>
                    </w:rPr>
                  </w:rPrChange>
                </w:rPr>
                <w:t>sum5Cpm_cr.Rdata</w:t>
              </w:r>
            </w:ins>
          </w:p>
          <w:p w14:paraId="4BB044C5" w14:textId="77777777" w:rsidR="007E1F5E" w:rsidRPr="0054489A" w:rsidRDefault="007E1F5E" w:rsidP="007E1F5E">
            <w:pPr>
              <w:cnfStyle w:val="000000100000" w:firstRow="0" w:lastRow="0" w:firstColumn="0" w:lastColumn="0" w:oddVBand="0" w:evenVBand="0" w:oddHBand="1" w:evenHBand="0" w:firstRowFirstColumn="0" w:firstRowLastColumn="0" w:lastRowFirstColumn="0" w:lastRowLastColumn="0"/>
              <w:rPr>
                <w:ins w:id="1025" w:author="Allison Adams" w:date="2023-05-03T12:55:00Z"/>
                <w:rFonts w:asciiTheme="minorHAnsi" w:hAnsiTheme="minorHAnsi" w:cstheme="minorHAnsi"/>
                <w:color w:val="242424"/>
                <w:sz w:val="18"/>
                <w:szCs w:val="18"/>
                <w:shd w:val="clear" w:color="auto" w:fill="FFFFFF"/>
                <w:rPrChange w:id="1026" w:author="Allison Adams" w:date="2023-06-12T14:58:00Z">
                  <w:rPr>
                    <w:ins w:id="1027" w:author="Allison Adams" w:date="2023-05-03T12:55:00Z"/>
                    <w:rFonts w:ascii="Segoe UI" w:hAnsi="Segoe UI" w:cs="Segoe UI"/>
                    <w:color w:val="242424"/>
                    <w:sz w:val="18"/>
                    <w:szCs w:val="18"/>
                    <w:shd w:val="clear" w:color="auto" w:fill="FFFFFF"/>
                  </w:rPr>
                </w:rPrChange>
              </w:rPr>
            </w:pPr>
            <w:ins w:id="1028" w:author="Allison Adams" w:date="2023-05-03T12:54:00Z">
              <w:r w:rsidRPr="0054489A">
                <w:rPr>
                  <w:rFonts w:asciiTheme="minorHAnsi" w:hAnsiTheme="minorHAnsi" w:cstheme="minorHAnsi"/>
                  <w:color w:val="242424"/>
                  <w:sz w:val="18"/>
                  <w:szCs w:val="18"/>
                  <w:shd w:val="clear" w:color="auto" w:fill="FFFFFF"/>
                  <w:rPrChange w:id="1029" w:author="Allison Adams" w:date="2023-06-12T14:58:00Z">
                    <w:rPr>
                      <w:rFonts w:ascii="Segoe UI" w:hAnsi="Segoe UI" w:cs="Segoe UI"/>
                      <w:color w:val="242424"/>
                      <w:sz w:val="18"/>
                      <w:szCs w:val="18"/>
                      <w:shd w:val="clear" w:color="auto" w:fill="FFFFFF"/>
                    </w:rPr>
                  </w:rPrChange>
                </w:rPr>
                <w:t>sum5Cpm_CRmn.Rdata</w:t>
              </w:r>
            </w:ins>
          </w:p>
          <w:p w14:paraId="4C24D35B" w14:textId="6A09A8A7" w:rsidR="007E1F5E" w:rsidRPr="0054489A" w:rsidRDefault="007E1F5E" w:rsidP="007E1F5E">
            <w:pPr>
              <w:cnfStyle w:val="000000100000" w:firstRow="0" w:lastRow="0" w:firstColumn="0" w:lastColumn="0" w:oddVBand="0" w:evenVBand="0" w:oddHBand="1" w:evenHBand="0" w:firstRowFirstColumn="0" w:firstRowLastColumn="0" w:lastRowFirstColumn="0" w:lastRowLastColumn="0"/>
              <w:rPr>
                <w:ins w:id="1030" w:author="Allison Adams" w:date="2023-05-03T13:29:00Z"/>
                <w:rFonts w:asciiTheme="minorHAnsi" w:hAnsiTheme="minorHAnsi" w:cstheme="minorHAnsi"/>
                <w:color w:val="242424"/>
                <w:sz w:val="18"/>
                <w:szCs w:val="18"/>
                <w:shd w:val="clear" w:color="auto" w:fill="FFFFFF"/>
                <w:rPrChange w:id="1031" w:author="Allison Adams" w:date="2023-06-12T14:58:00Z">
                  <w:rPr>
                    <w:ins w:id="1032" w:author="Allison Adams" w:date="2023-05-03T13:29:00Z"/>
                    <w:rFonts w:ascii="Segoe UI" w:hAnsi="Segoe UI" w:cs="Segoe UI"/>
                    <w:color w:val="242424"/>
                    <w:sz w:val="18"/>
                    <w:szCs w:val="18"/>
                    <w:shd w:val="clear" w:color="auto" w:fill="FFFFFF"/>
                  </w:rPr>
                </w:rPrChange>
              </w:rPr>
            </w:pPr>
            <w:ins w:id="1033" w:author="Allison Adams" w:date="2023-05-03T12:55:00Z">
              <w:r w:rsidRPr="0054489A">
                <w:rPr>
                  <w:rFonts w:asciiTheme="minorHAnsi" w:hAnsiTheme="minorHAnsi" w:cstheme="minorHAnsi"/>
                  <w:color w:val="242424"/>
                  <w:sz w:val="18"/>
                  <w:szCs w:val="18"/>
                  <w:shd w:val="clear" w:color="auto" w:fill="FFFFFF"/>
                  <w:rPrChange w:id="1034" w:author="Allison Adams" w:date="2023-06-12T14:58:00Z">
                    <w:rPr>
                      <w:rFonts w:ascii="Segoe UI" w:hAnsi="Segoe UI" w:cs="Segoe UI"/>
                      <w:color w:val="242424"/>
                      <w:sz w:val="18"/>
                      <w:szCs w:val="18"/>
                      <w:shd w:val="clear" w:color="auto" w:fill="FFFFFF"/>
                    </w:rPr>
                  </w:rPrChange>
                </w:rPr>
                <w:t>CR5_IRbio_mn.Rdata</w:t>
              </w:r>
            </w:ins>
            <w:ins w:id="1035" w:author="Allison Adams" w:date="2023-05-10T11:30:00Z">
              <w:r w:rsidR="001A4F64" w:rsidRPr="0054489A">
                <w:rPr>
                  <w:rFonts w:asciiTheme="minorHAnsi" w:hAnsiTheme="minorHAnsi" w:cstheme="minorHAnsi"/>
                  <w:color w:val="242424"/>
                  <w:sz w:val="18"/>
                  <w:szCs w:val="18"/>
                  <w:shd w:val="clear" w:color="auto" w:fill="FFFFFF"/>
                  <w:rPrChange w:id="1036" w:author="Allison Adams" w:date="2023-06-12T14:58:00Z">
                    <w:rPr>
                      <w:rFonts w:ascii="Segoe UI" w:hAnsi="Segoe UI" w:cs="Segoe UI"/>
                      <w:color w:val="242424"/>
                      <w:sz w:val="18"/>
                      <w:szCs w:val="18"/>
                      <w:shd w:val="clear" w:color="auto" w:fill="FFFFFF"/>
                    </w:rPr>
                  </w:rPrChange>
                </w:rPr>
                <w:t>, line 235</w:t>
              </w:r>
            </w:ins>
          </w:p>
          <w:p w14:paraId="61D4804B" w14:textId="77777777" w:rsidR="005E35E6" w:rsidRPr="0054489A" w:rsidRDefault="005E35E6" w:rsidP="007E1F5E">
            <w:pPr>
              <w:cnfStyle w:val="000000100000" w:firstRow="0" w:lastRow="0" w:firstColumn="0" w:lastColumn="0" w:oddVBand="0" w:evenVBand="0" w:oddHBand="1" w:evenHBand="0" w:firstRowFirstColumn="0" w:firstRowLastColumn="0" w:lastRowFirstColumn="0" w:lastRowLastColumn="0"/>
              <w:rPr>
                <w:ins w:id="1037" w:author="Allison Adams" w:date="2023-05-10T11:27:00Z"/>
                <w:rFonts w:asciiTheme="minorHAnsi" w:hAnsiTheme="minorHAnsi" w:cstheme="minorHAnsi"/>
                <w:color w:val="242424"/>
                <w:sz w:val="18"/>
                <w:szCs w:val="18"/>
                <w:shd w:val="clear" w:color="auto" w:fill="FFFFFF"/>
                <w:rPrChange w:id="1038" w:author="Allison Adams" w:date="2023-06-12T14:58:00Z">
                  <w:rPr>
                    <w:ins w:id="1039" w:author="Allison Adams" w:date="2023-05-10T11:27:00Z"/>
                    <w:rFonts w:ascii="Segoe UI" w:hAnsi="Segoe UI" w:cs="Segoe UI"/>
                    <w:color w:val="242424"/>
                    <w:sz w:val="18"/>
                    <w:szCs w:val="18"/>
                    <w:shd w:val="clear" w:color="auto" w:fill="FFFFFF"/>
                  </w:rPr>
                </w:rPrChange>
              </w:rPr>
            </w:pPr>
            <w:ins w:id="1040" w:author="Allison Adams" w:date="2023-05-03T13:29:00Z">
              <w:r w:rsidRPr="0054489A">
                <w:rPr>
                  <w:rFonts w:asciiTheme="minorHAnsi" w:hAnsiTheme="minorHAnsi" w:cstheme="minorHAnsi"/>
                  <w:color w:val="242424"/>
                  <w:sz w:val="18"/>
                  <w:szCs w:val="18"/>
                  <w:shd w:val="clear" w:color="auto" w:fill="FFFFFF"/>
                  <w:rPrChange w:id="1041" w:author="Allison Adams" w:date="2023-06-12T14:58:00Z">
                    <w:rPr>
                      <w:rFonts w:ascii="Segoe UI" w:hAnsi="Segoe UI" w:cs="Segoe UI"/>
                      <w:color w:val="242424"/>
                      <w:sz w:val="18"/>
                      <w:szCs w:val="18"/>
                      <w:shd w:val="clear" w:color="auto" w:fill="FFFFFF"/>
                    </w:rPr>
                  </w:rPrChange>
                </w:rPr>
                <w:t>CrIrAb5Cell.Rdata</w:t>
              </w:r>
            </w:ins>
          </w:p>
          <w:p w14:paraId="42CC125B" w14:textId="52DC424E" w:rsidR="00CD5DF3" w:rsidRPr="0054489A" w:rsidRDefault="00CD5DF3" w:rsidP="007E1F5E">
            <w:pPr>
              <w:cnfStyle w:val="000000100000" w:firstRow="0" w:lastRow="0" w:firstColumn="0" w:lastColumn="0" w:oddVBand="0" w:evenVBand="0" w:oddHBand="1" w:evenHBand="0" w:firstRowFirstColumn="0" w:firstRowLastColumn="0" w:lastRowFirstColumn="0" w:lastRowLastColumn="0"/>
              <w:rPr>
                <w:ins w:id="1042" w:author="Allison Adams" w:date="2023-05-10T11:28:00Z"/>
                <w:rFonts w:asciiTheme="minorHAnsi" w:hAnsiTheme="minorHAnsi" w:cstheme="minorHAnsi"/>
                <w:color w:val="242424"/>
                <w:sz w:val="18"/>
                <w:szCs w:val="18"/>
                <w:shd w:val="clear" w:color="auto" w:fill="FFFFFF"/>
                <w:rPrChange w:id="1043" w:author="Allison Adams" w:date="2023-06-12T14:58:00Z">
                  <w:rPr>
                    <w:ins w:id="1044" w:author="Allison Adams" w:date="2023-05-10T11:28:00Z"/>
                    <w:rFonts w:ascii="Segoe UI" w:hAnsi="Segoe UI" w:cs="Segoe UI"/>
                    <w:color w:val="242424"/>
                    <w:sz w:val="18"/>
                    <w:szCs w:val="18"/>
                    <w:shd w:val="clear" w:color="auto" w:fill="FFFFFF"/>
                  </w:rPr>
                </w:rPrChange>
              </w:rPr>
            </w:pPr>
            <w:ins w:id="1045" w:author="Allison Adams" w:date="2023-05-10T11:28:00Z">
              <w:r w:rsidRPr="0054489A">
                <w:rPr>
                  <w:rFonts w:asciiTheme="minorHAnsi" w:hAnsiTheme="minorHAnsi" w:cstheme="minorHAnsi"/>
                  <w:color w:val="242424"/>
                  <w:sz w:val="18"/>
                  <w:szCs w:val="18"/>
                  <w:shd w:val="clear" w:color="auto" w:fill="FFFFFF"/>
                  <w:rPrChange w:id="1046" w:author="Allison Adams" w:date="2023-06-12T14:58:00Z">
                    <w:rPr>
                      <w:rFonts w:ascii="Segoe UI" w:hAnsi="Segoe UI" w:cs="Segoe UI"/>
                      <w:color w:val="242424"/>
                      <w:sz w:val="18"/>
                      <w:szCs w:val="18"/>
                      <w:shd w:val="clear" w:color="auto" w:fill="FFFFFF"/>
                    </w:rPr>
                  </w:rPrChange>
                </w:rPr>
                <w:t>04_plots_IR_Top5.R</w:t>
              </w:r>
            </w:ins>
            <w:ins w:id="1047" w:author="Allison Adams" w:date="2023-05-10T11:30:00Z">
              <w:r w:rsidR="001A4F64" w:rsidRPr="0054489A">
                <w:rPr>
                  <w:rFonts w:asciiTheme="minorHAnsi" w:hAnsiTheme="minorHAnsi" w:cstheme="minorHAnsi"/>
                  <w:color w:val="242424"/>
                  <w:sz w:val="18"/>
                  <w:szCs w:val="18"/>
                  <w:shd w:val="clear" w:color="auto" w:fill="FFFFFF"/>
                  <w:rPrChange w:id="1048" w:author="Allison Adams" w:date="2023-06-12T14:58:00Z">
                    <w:rPr>
                      <w:rFonts w:ascii="Segoe UI" w:hAnsi="Segoe UI" w:cs="Segoe UI"/>
                      <w:color w:val="242424"/>
                      <w:sz w:val="18"/>
                      <w:szCs w:val="18"/>
                      <w:shd w:val="clear" w:color="auto" w:fill="FFFFFF"/>
                    </w:rPr>
                  </w:rPrChange>
                </w:rPr>
                <w:t>, line 96</w:t>
              </w:r>
            </w:ins>
          </w:p>
          <w:p w14:paraId="3EF4906B" w14:textId="44CC94A0" w:rsidR="00CD5DF3" w:rsidRPr="0054489A" w:rsidRDefault="00CD5DF3" w:rsidP="007E1F5E">
            <w:pPr>
              <w:cnfStyle w:val="000000100000" w:firstRow="0" w:lastRow="0" w:firstColumn="0" w:lastColumn="0" w:oddVBand="0" w:evenVBand="0" w:oddHBand="1" w:evenHBand="0" w:firstRowFirstColumn="0" w:firstRowLastColumn="0" w:lastRowFirstColumn="0" w:lastRowLastColumn="0"/>
              <w:rPr>
                <w:ins w:id="1049" w:author="Allison Adams" w:date="2023-05-03T12:24:00Z"/>
                <w:rFonts w:asciiTheme="minorHAnsi" w:hAnsiTheme="minorHAnsi" w:cstheme="minorHAnsi"/>
                <w:color w:val="242424"/>
                <w:sz w:val="18"/>
                <w:szCs w:val="18"/>
                <w:shd w:val="clear" w:color="auto" w:fill="FFFFFF"/>
                <w:rPrChange w:id="1050" w:author="Allison Adams" w:date="2023-06-12T14:58:00Z">
                  <w:rPr>
                    <w:ins w:id="1051" w:author="Allison Adams" w:date="2023-05-03T12:24:00Z"/>
                    <w:rFonts w:ascii="Segoe UI" w:hAnsi="Segoe UI" w:cs="Segoe UI"/>
                    <w:color w:val="242424"/>
                    <w:sz w:val="23"/>
                    <w:szCs w:val="23"/>
                    <w:shd w:val="clear" w:color="auto" w:fill="FFFFFF"/>
                  </w:rPr>
                </w:rPrChange>
              </w:rPr>
            </w:pPr>
            <w:ins w:id="1052" w:author="Allison Adams" w:date="2023-05-10T11:28:00Z">
              <w:r w:rsidRPr="0054489A">
                <w:rPr>
                  <w:rFonts w:asciiTheme="minorHAnsi" w:hAnsiTheme="minorHAnsi" w:cstheme="minorHAnsi"/>
                  <w:color w:val="242424"/>
                  <w:sz w:val="18"/>
                  <w:szCs w:val="18"/>
                  <w:shd w:val="clear" w:color="auto" w:fill="FFFFFF"/>
                  <w:rPrChange w:id="1053" w:author="Allison Adams" w:date="2023-06-12T14:58:00Z">
                    <w:rPr>
                      <w:rFonts w:ascii="Segoe UI" w:hAnsi="Segoe UI" w:cs="Segoe UI"/>
                      <w:color w:val="242424"/>
                      <w:sz w:val="18"/>
                      <w:szCs w:val="18"/>
                      <w:shd w:val="clear" w:color="auto" w:fill="FFFFFF"/>
                    </w:rPr>
                  </w:rPrChange>
                </w:rPr>
                <w:t>CR_Top5_plot.pdf</w:t>
              </w:r>
            </w:ins>
          </w:p>
        </w:tc>
        <w:tc>
          <w:tcPr>
            <w:tcW w:w="1314" w:type="dxa"/>
          </w:tcPr>
          <w:p w14:paraId="5AA61573" w14:textId="42AB414A" w:rsidR="007E1F5E" w:rsidRPr="0054489A" w:rsidRDefault="007E1F5E" w:rsidP="007E1F5E">
            <w:pPr>
              <w:cnfStyle w:val="000000100000" w:firstRow="0" w:lastRow="0" w:firstColumn="0" w:lastColumn="0" w:oddVBand="0" w:evenVBand="0" w:oddHBand="1" w:evenHBand="0" w:firstRowFirstColumn="0" w:firstRowLastColumn="0" w:lastRowFirstColumn="0" w:lastRowLastColumn="0"/>
              <w:rPr>
                <w:ins w:id="1054" w:author="Allison Adams" w:date="2023-05-03T12:00:00Z"/>
                <w:rFonts w:asciiTheme="minorHAnsi" w:hAnsiTheme="minorHAnsi" w:cstheme="minorHAnsi"/>
                <w:color w:val="242424"/>
                <w:sz w:val="18"/>
                <w:szCs w:val="18"/>
                <w:shd w:val="clear" w:color="auto" w:fill="FFFFFF"/>
                <w:rPrChange w:id="1055" w:author="Allison Adams" w:date="2023-06-12T14:58:00Z">
                  <w:rPr>
                    <w:ins w:id="1056" w:author="Allison Adams" w:date="2023-05-03T12:00:00Z"/>
                    <w:rFonts w:ascii="Segoe UI" w:hAnsi="Segoe UI" w:cs="Segoe UI"/>
                    <w:color w:val="242424"/>
                    <w:sz w:val="23"/>
                    <w:szCs w:val="23"/>
                    <w:shd w:val="clear" w:color="auto" w:fill="FFFFFF"/>
                  </w:rPr>
                </w:rPrChange>
              </w:rPr>
            </w:pPr>
          </w:p>
        </w:tc>
        <w:tc>
          <w:tcPr>
            <w:tcW w:w="940" w:type="dxa"/>
          </w:tcPr>
          <w:p w14:paraId="3091B69E" w14:textId="77777777" w:rsidR="007E1F5E" w:rsidRPr="0054489A" w:rsidRDefault="007E1F5E" w:rsidP="007E1F5E">
            <w:pPr>
              <w:cnfStyle w:val="000000100000" w:firstRow="0" w:lastRow="0" w:firstColumn="0" w:lastColumn="0" w:oddVBand="0" w:evenVBand="0" w:oddHBand="1" w:evenHBand="0" w:firstRowFirstColumn="0" w:firstRowLastColumn="0" w:lastRowFirstColumn="0" w:lastRowLastColumn="0"/>
              <w:rPr>
                <w:ins w:id="1057" w:author="Allison Adams" w:date="2023-05-03T12:00:00Z"/>
                <w:rFonts w:asciiTheme="minorHAnsi" w:hAnsiTheme="minorHAnsi" w:cstheme="minorHAnsi"/>
                <w:color w:val="242424"/>
                <w:sz w:val="18"/>
                <w:szCs w:val="18"/>
                <w:shd w:val="clear" w:color="auto" w:fill="FFFFFF"/>
                <w:rPrChange w:id="1058" w:author="Allison Adams" w:date="2023-06-12T14:58:00Z">
                  <w:rPr>
                    <w:ins w:id="1059" w:author="Allison Adams" w:date="2023-05-03T12:00:00Z"/>
                    <w:rFonts w:ascii="Segoe UI" w:hAnsi="Segoe UI" w:cs="Segoe UI"/>
                    <w:color w:val="242424"/>
                    <w:sz w:val="23"/>
                    <w:szCs w:val="23"/>
                    <w:shd w:val="clear" w:color="auto" w:fill="FFFFFF"/>
                  </w:rPr>
                </w:rPrChange>
              </w:rPr>
            </w:pPr>
          </w:p>
        </w:tc>
      </w:tr>
      <w:tr w:rsidR="00985EDB" w:rsidRPr="0054489A" w14:paraId="71CB793B" w14:textId="77777777" w:rsidTr="00F73366">
        <w:trPr>
          <w:ins w:id="1060" w:author="Allison Adams" w:date="2023-05-03T12:00:00Z"/>
        </w:trPr>
        <w:tc>
          <w:tcPr>
            <w:cnfStyle w:val="001000000000" w:firstRow="0" w:lastRow="0" w:firstColumn="1" w:lastColumn="0" w:oddVBand="0" w:evenVBand="0" w:oddHBand="0" w:evenHBand="0" w:firstRowFirstColumn="0" w:firstRowLastColumn="0" w:lastRowFirstColumn="0" w:lastRowLastColumn="0"/>
            <w:tcW w:w="1439" w:type="dxa"/>
            <w:vMerge/>
          </w:tcPr>
          <w:p w14:paraId="61F194ED" w14:textId="77777777" w:rsidR="00F73366" w:rsidRPr="0054489A" w:rsidRDefault="00F73366" w:rsidP="00F73366">
            <w:pPr>
              <w:rPr>
                <w:ins w:id="1061" w:author="Allison Adams" w:date="2023-05-03T12:00:00Z"/>
                <w:rFonts w:asciiTheme="minorHAnsi" w:hAnsiTheme="minorHAnsi" w:cstheme="minorHAnsi"/>
                <w:color w:val="242424"/>
                <w:sz w:val="23"/>
                <w:szCs w:val="23"/>
                <w:shd w:val="clear" w:color="auto" w:fill="FFFFFF"/>
                <w:rPrChange w:id="1062" w:author="Allison Adams" w:date="2023-06-12T14:58:00Z">
                  <w:rPr>
                    <w:ins w:id="1063" w:author="Allison Adams" w:date="2023-05-03T12:00:00Z"/>
                    <w:rFonts w:ascii="Segoe UI" w:hAnsi="Segoe UI" w:cs="Segoe UI"/>
                    <w:color w:val="242424"/>
                    <w:sz w:val="23"/>
                    <w:szCs w:val="23"/>
                    <w:shd w:val="clear" w:color="auto" w:fill="FFFFFF"/>
                  </w:rPr>
                </w:rPrChange>
              </w:rPr>
            </w:pPr>
          </w:p>
        </w:tc>
        <w:tc>
          <w:tcPr>
            <w:tcW w:w="790" w:type="dxa"/>
            <w:vAlign w:val="center"/>
          </w:tcPr>
          <w:p w14:paraId="0BEB3CB1" w14:textId="56906A21" w:rsidR="00F73366" w:rsidRPr="0054489A" w:rsidRDefault="00635861">
            <w:pPr>
              <w:jc w:val="center"/>
              <w:cnfStyle w:val="000000000000" w:firstRow="0" w:lastRow="0" w:firstColumn="0" w:lastColumn="0" w:oddVBand="0" w:evenVBand="0" w:oddHBand="0" w:evenHBand="0" w:firstRowFirstColumn="0" w:firstRowLastColumn="0" w:lastRowFirstColumn="0" w:lastRowLastColumn="0"/>
              <w:rPr>
                <w:ins w:id="1064" w:author="Allison Adams" w:date="2023-05-03T12:00:00Z"/>
                <w:rFonts w:asciiTheme="minorHAnsi" w:hAnsiTheme="minorHAnsi" w:cstheme="minorHAnsi"/>
                <w:color w:val="242424"/>
                <w:sz w:val="23"/>
                <w:szCs w:val="23"/>
                <w:shd w:val="clear" w:color="auto" w:fill="FFFFFF"/>
                <w:rPrChange w:id="1065" w:author="Allison Adams" w:date="2023-06-12T14:58:00Z">
                  <w:rPr>
                    <w:ins w:id="1066" w:author="Allison Adams" w:date="2023-05-03T12:00:00Z"/>
                    <w:rFonts w:ascii="Segoe UI" w:hAnsi="Segoe UI" w:cs="Segoe UI"/>
                    <w:color w:val="242424"/>
                    <w:sz w:val="23"/>
                    <w:szCs w:val="23"/>
                    <w:shd w:val="clear" w:color="auto" w:fill="FFFFFF"/>
                  </w:rPr>
                </w:rPrChange>
              </w:rPr>
              <w:pPrChange w:id="1067" w:author="Allison Adams" w:date="2023-05-03T13:18:00Z">
                <w:pPr>
                  <w:cnfStyle w:val="000000000000" w:firstRow="0" w:lastRow="0" w:firstColumn="0" w:lastColumn="0" w:oddVBand="0" w:evenVBand="0" w:oddHBand="0" w:evenHBand="0" w:firstRowFirstColumn="0" w:firstRowLastColumn="0" w:lastRowFirstColumn="0" w:lastRowLastColumn="0"/>
                </w:pPr>
              </w:pPrChange>
            </w:pPr>
            <w:ins w:id="1068" w:author="Allison Adams" w:date="2023-05-09T15:33:00Z">
              <w:r w:rsidRPr="0054489A">
                <w:rPr>
                  <w:rFonts w:asciiTheme="minorHAnsi" w:hAnsiTheme="minorHAnsi" w:cstheme="minorHAnsi"/>
                  <w:color w:val="242424"/>
                  <w:sz w:val="36"/>
                  <w:szCs w:val="36"/>
                  <w:highlight w:val="cyan"/>
                  <w:shd w:val="clear" w:color="auto" w:fill="FFFFFF"/>
                  <w:rPrChange w:id="1069" w:author="Allison Adams" w:date="2023-06-12T14:58:00Z">
                    <w:rPr>
                      <w:rFonts w:ascii="Wingdings" w:hAnsi="Wingdings" w:cs="Segoe UI"/>
                      <w:color w:val="242424"/>
                      <w:sz w:val="36"/>
                      <w:szCs w:val="36"/>
                      <w:shd w:val="clear" w:color="auto" w:fill="FFFFFF"/>
                    </w:rPr>
                  </w:rPrChange>
                </w:rPr>
                <w:t>ü</w:t>
              </w:r>
            </w:ins>
          </w:p>
        </w:tc>
        <w:tc>
          <w:tcPr>
            <w:tcW w:w="1940" w:type="dxa"/>
          </w:tcPr>
          <w:p w14:paraId="5A83F7B0" w14:textId="77777777" w:rsidR="00F73366" w:rsidRPr="0054489A" w:rsidRDefault="00F73366" w:rsidP="00F73366">
            <w:pPr>
              <w:cnfStyle w:val="000000000000" w:firstRow="0" w:lastRow="0" w:firstColumn="0" w:lastColumn="0" w:oddVBand="0" w:evenVBand="0" w:oddHBand="0" w:evenHBand="0" w:firstRowFirstColumn="0" w:firstRowLastColumn="0" w:lastRowFirstColumn="0" w:lastRowLastColumn="0"/>
              <w:rPr>
                <w:ins w:id="1070" w:author="Allison Adams" w:date="2023-05-03T12:00:00Z"/>
                <w:rFonts w:asciiTheme="minorHAnsi" w:hAnsiTheme="minorHAnsi" w:cstheme="minorHAnsi"/>
                <w:color w:val="242424"/>
                <w:sz w:val="18"/>
                <w:szCs w:val="18"/>
                <w:shd w:val="clear" w:color="auto" w:fill="FFFFFF"/>
                <w:rPrChange w:id="1071" w:author="Allison Adams" w:date="2023-06-12T14:58:00Z">
                  <w:rPr>
                    <w:ins w:id="1072" w:author="Allison Adams" w:date="2023-05-03T12:00:00Z"/>
                    <w:rFonts w:ascii="Segoe UI" w:hAnsi="Segoe UI" w:cs="Segoe UI"/>
                    <w:color w:val="242424"/>
                    <w:sz w:val="18"/>
                    <w:szCs w:val="18"/>
                    <w:shd w:val="clear" w:color="auto" w:fill="FFFFFF"/>
                  </w:rPr>
                </w:rPrChange>
              </w:rPr>
            </w:pPr>
            <w:ins w:id="1073" w:author="Allison Adams" w:date="2023-05-03T12:00:00Z">
              <w:r w:rsidRPr="0054489A">
                <w:rPr>
                  <w:rFonts w:asciiTheme="minorHAnsi" w:hAnsiTheme="minorHAnsi" w:cstheme="minorHAnsi"/>
                  <w:color w:val="242424"/>
                  <w:sz w:val="18"/>
                  <w:szCs w:val="18"/>
                  <w:shd w:val="clear" w:color="auto" w:fill="FFFFFF"/>
                  <w:rPrChange w:id="1074" w:author="Allison Adams" w:date="2023-06-12T14:58:00Z">
                    <w:rPr>
                      <w:rFonts w:ascii="Segoe UI" w:hAnsi="Segoe UI" w:cs="Segoe UI"/>
                      <w:color w:val="242424"/>
                      <w:sz w:val="18"/>
                      <w:szCs w:val="18"/>
                      <w:shd w:val="clear" w:color="auto" w:fill="FFFFFF"/>
                    </w:rPr>
                  </w:rPrChange>
                </w:rPr>
                <w:t xml:space="preserve">Cell Size, </w:t>
              </w:r>
            </w:ins>
          </w:p>
          <w:p w14:paraId="13C20D48" w14:textId="77777777" w:rsidR="00F73366" w:rsidRPr="0054489A" w:rsidRDefault="00F73366" w:rsidP="00F73366">
            <w:pPr>
              <w:cnfStyle w:val="000000000000" w:firstRow="0" w:lastRow="0" w:firstColumn="0" w:lastColumn="0" w:oddVBand="0" w:evenVBand="0" w:oddHBand="0" w:evenHBand="0" w:firstRowFirstColumn="0" w:firstRowLastColumn="0" w:lastRowFirstColumn="0" w:lastRowLastColumn="0"/>
              <w:rPr>
                <w:ins w:id="1075" w:author="Allison Adams" w:date="2023-05-03T12:00:00Z"/>
                <w:rFonts w:asciiTheme="minorHAnsi" w:hAnsiTheme="minorHAnsi" w:cstheme="minorHAnsi"/>
                <w:color w:val="242424"/>
                <w:sz w:val="18"/>
                <w:szCs w:val="18"/>
                <w:shd w:val="clear" w:color="auto" w:fill="FFFFFF"/>
                <w:rPrChange w:id="1076" w:author="Allison Adams" w:date="2023-06-12T14:58:00Z">
                  <w:rPr>
                    <w:ins w:id="1077" w:author="Allison Adams" w:date="2023-05-03T12:00:00Z"/>
                    <w:rFonts w:ascii="Segoe UI" w:hAnsi="Segoe UI" w:cs="Segoe UI"/>
                    <w:color w:val="242424"/>
                    <w:sz w:val="18"/>
                    <w:szCs w:val="18"/>
                    <w:shd w:val="clear" w:color="auto" w:fill="FFFFFF"/>
                  </w:rPr>
                </w:rPrChange>
              </w:rPr>
            </w:pPr>
            <w:ins w:id="1078" w:author="Allison Adams" w:date="2023-05-03T12:00:00Z">
              <w:r w:rsidRPr="0054489A">
                <w:rPr>
                  <w:rFonts w:asciiTheme="minorHAnsi" w:hAnsiTheme="minorHAnsi" w:cstheme="minorHAnsi"/>
                  <w:color w:val="242424"/>
                  <w:sz w:val="18"/>
                  <w:szCs w:val="18"/>
                  <w:shd w:val="clear" w:color="auto" w:fill="FFFFFF"/>
                  <w:rPrChange w:id="1079" w:author="Allison Adams" w:date="2023-06-12T14:58:00Z">
                    <w:rPr>
                      <w:rFonts w:ascii="Segoe UI" w:hAnsi="Segoe UI" w:cs="Segoe UI"/>
                      <w:color w:val="242424"/>
                      <w:sz w:val="18"/>
                      <w:szCs w:val="18"/>
                      <w:shd w:val="clear" w:color="auto" w:fill="FFFFFF"/>
                    </w:rPr>
                  </w:rPrChange>
                </w:rPr>
                <w:t xml:space="preserve">15 µm </w:t>
              </w:r>
              <w:proofErr w:type="spellStart"/>
              <w:r w:rsidRPr="0054489A">
                <w:rPr>
                  <w:rFonts w:asciiTheme="minorHAnsi" w:hAnsiTheme="minorHAnsi" w:cstheme="minorHAnsi"/>
                  <w:color w:val="242424"/>
                  <w:sz w:val="18"/>
                  <w:szCs w:val="18"/>
                  <w:shd w:val="clear" w:color="auto" w:fill="FFFFFF"/>
                  <w:rPrChange w:id="1080" w:author="Allison Adams" w:date="2023-06-12T14:58:00Z">
                    <w:rPr>
                      <w:rFonts w:ascii="Segoe UI" w:hAnsi="Segoe UI" w:cs="Segoe UI"/>
                      <w:color w:val="242424"/>
                      <w:sz w:val="18"/>
                      <w:szCs w:val="18"/>
                      <w:shd w:val="clear" w:color="auto" w:fill="FFFFFF"/>
                    </w:rPr>
                  </w:rPrChange>
                </w:rPr>
                <w:t>esd</w:t>
              </w:r>
              <w:proofErr w:type="spellEnd"/>
            </w:ins>
          </w:p>
          <w:p w14:paraId="16843DAE" w14:textId="77777777" w:rsidR="00F73366" w:rsidRPr="0054489A" w:rsidRDefault="00F73366" w:rsidP="00F73366">
            <w:pPr>
              <w:cnfStyle w:val="000000000000" w:firstRow="0" w:lastRow="0" w:firstColumn="0" w:lastColumn="0" w:oddVBand="0" w:evenVBand="0" w:oddHBand="0" w:evenHBand="0" w:firstRowFirstColumn="0" w:firstRowLastColumn="0" w:lastRowFirstColumn="0" w:lastRowLastColumn="0"/>
              <w:rPr>
                <w:ins w:id="1081" w:author="Allison Adams" w:date="2023-05-03T12:00:00Z"/>
                <w:rFonts w:asciiTheme="minorHAnsi" w:hAnsiTheme="minorHAnsi" w:cstheme="minorHAnsi"/>
                <w:color w:val="242424"/>
                <w:sz w:val="18"/>
                <w:szCs w:val="18"/>
                <w:shd w:val="clear" w:color="auto" w:fill="FFFFFF"/>
                <w:rPrChange w:id="1082" w:author="Allison Adams" w:date="2023-06-12T14:58:00Z">
                  <w:rPr>
                    <w:ins w:id="1083" w:author="Allison Adams" w:date="2023-05-03T12:00:00Z"/>
                    <w:rFonts w:ascii="Segoe UI" w:hAnsi="Segoe UI" w:cs="Segoe UI"/>
                    <w:color w:val="242424"/>
                    <w:sz w:val="18"/>
                    <w:szCs w:val="18"/>
                    <w:shd w:val="clear" w:color="auto" w:fill="FFFFFF"/>
                  </w:rPr>
                </w:rPrChange>
              </w:rPr>
            </w:pPr>
            <w:ins w:id="1084" w:author="Allison Adams" w:date="2023-05-03T12:00:00Z">
              <w:r w:rsidRPr="0054489A">
                <w:rPr>
                  <w:rFonts w:asciiTheme="minorHAnsi" w:hAnsiTheme="minorHAnsi" w:cstheme="minorHAnsi"/>
                  <w:color w:val="242424"/>
                  <w:sz w:val="18"/>
                  <w:szCs w:val="18"/>
                  <w:shd w:val="clear" w:color="auto" w:fill="FFFFFF"/>
                  <w:rPrChange w:id="1085" w:author="Allison Adams" w:date="2023-06-12T14:58:00Z">
                    <w:rPr>
                      <w:rFonts w:ascii="Segoe UI" w:hAnsi="Segoe UI" w:cs="Segoe UI"/>
                      <w:color w:val="242424"/>
                      <w:sz w:val="18"/>
                      <w:szCs w:val="18"/>
                      <w:shd w:val="clear" w:color="auto" w:fill="FFFFFF"/>
                    </w:rPr>
                  </w:rPrChange>
                </w:rPr>
                <w:t xml:space="preserve">&gt;=15 µm </w:t>
              </w:r>
              <w:proofErr w:type="spellStart"/>
              <w:r w:rsidRPr="0054489A">
                <w:rPr>
                  <w:rFonts w:asciiTheme="minorHAnsi" w:hAnsiTheme="minorHAnsi" w:cstheme="minorHAnsi"/>
                  <w:color w:val="242424"/>
                  <w:sz w:val="18"/>
                  <w:szCs w:val="18"/>
                  <w:shd w:val="clear" w:color="auto" w:fill="FFFFFF"/>
                  <w:rPrChange w:id="1086" w:author="Allison Adams" w:date="2023-06-12T14:58:00Z">
                    <w:rPr>
                      <w:rFonts w:ascii="Segoe UI" w:hAnsi="Segoe UI" w:cs="Segoe UI"/>
                      <w:color w:val="242424"/>
                      <w:sz w:val="18"/>
                      <w:szCs w:val="18"/>
                      <w:shd w:val="clear" w:color="auto" w:fill="FFFFFF"/>
                    </w:rPr>
                  </w:rPrChange>
                </w:rPr>
                <w:t>esd</w:t>
              </w:r>
              <w:proofErr w:type="spellEnd"/>
            </w:ins>
          </w:p>
        </w:tc>
        <w:tc>
          <w:tcPr>
            <w:tcW w:w="2937" w:type="dxa"/>
          </w:tcPr>
          <w:p w14:paraId="0E7F9355" w14:textId="77777777" w:rsidR="00F73366" w:rsidRPr="0054489A" w:rsidRDefault="00F73366" w:rsidP="00F73366">
            <w:pPr>
              <w:cnfStyle w:val="000000000000" w:firstRow="0" w:lastRow="0" w:firstColumn="0" w:lastColumn="0" w:oddVBand="0" w:evenVBand="0" w:oddHBand="0" w:evenHBand="0" w:firstRowFirstColumn="0" w:firstRowLastColumn="0" w:lastRowFirstColumn="0" w:lastRowLastColumn="0"/>
              <w:rPr>
                <w:ins w:id="1087" w:author="Allison Adams" w:date="2023-05-09T15:09:00Z"/>
                <w:rFonts w:asciiTheme="minorHAnsi" w:hAnsiTheme="minorHAnsi" w:cstheme="minorHAnsi"/>
                <w:color w:val="242424"/>
                <w:sz w:val="18"/>
                <w:szCs w:val="18"/>
                <w:shd w:val="clear" w:color="auto" w:fill="FFFFFF"/>
                <w:rPrChange w:id="1088" w:author="Allison Adams" w:date="2023-06-12T14:58:00Z">
                  <w:rPr>
                    <w:ins w:id="1089" w:author="Allison Adams" w:date="2023-05-09T15:09:00Z"/>
                    <w:rFonts w:ascii="Segoe UI" w:hAnsi="Segoe UI" w:cs="Segoe UI"/>
                    <w:color w:val="242424"/>
                    <w:sz w:val="18"/>
                    <w:szCs w:val="18"/>
                    <w:shd w:val="clear" w:color="auto" w:fill="FFFFFF"/>
                  </w:rPr>
                </w:rPrChange>
              </w:rPr>
            </w:pPr>
            <w:ins w:id="1090" w:author="Allison Adams" w:date="2023-05-09T15:09:00Z">
              <w:r w:rsidRPr="0054489A">
                <w:rPr>
                  <w:rFonts w:asciiTheme="minorHAnsi" w:hAnsiTheme="minorHAnsi" w:cstheme="minorHAnsi"/>
                  <w:color w:val="242424"/>
                  <w:sz w:val="18"/>
                  <w:szCs w:val="18"/>
                  <w:shd w:val="clear" w:color="auto" w:fill="FFFFFF"/>
                  <w:rPrChange w:id="1091" w:author="Allison Adams" w:date="2023-06-12T14:58:00Z">
                    <w:rPr>
                      <w:rFonts w:ascii="Segoe UI" w:hAnsi="Segoe UI" w:cs="Segoe UI"/>
                      <w:color w:val="242424"/>
                      <w:sz w:val="18"/>
                      <w:szCs w:val="18"/>
                      <w:shd w:val="clear" w:color="auto" w:fill="FFFFFF"/>
                    </w:rPr>
                  </w:rPrChange>
                </w:rPr>
                <w:t>03_calcs_CR_FR.R, line 152</w:t>
              </w:r>
            </w:ins>
          </w:p>
          <w:p w14:paraId="4F43CED0" w14:textId="77777777" w:rsidR="00F73366" w:rsidRPr="0054489A" w:rsidRDefault="00F73366" w:rsidP="00F73366">
            <w:pPr>
              <w:cnfStyle w:val="000000000000" w:firstRow="0" w:lastRow="0" w:firstColumn="0" w:lastColumn="0" w:oddVBand="0" w:evenVBand="0" w:oddHBand="0" w:evenHBand="0" w:firstRowFirstColumn="0" w:firstRowLastColumn="0" w:lastRowFirstColumn="0" w:lastRowLastColumn="0"/>
              <w:rPr>
                <w:ins w:id="1092" w:author="Allison Adams" w:date="2023-05-09T15:09:00Z"/>
                <w:rFonts w:asciiTheme="minorHAnsi" w:hAnsiTheme="minorHAnsi" w:cstheme="minorHAnsi"/>
                <w:color w:val="242424"/>
                <w:sz w:val="18"/>
                <w:szCs w:val="18"/>
                <w:shd w:val="clear" w:color="auto" w:fill="FFFFFF"/>
                <w:rPrChange w:id="1093" w:author="Allison Adams" w:date="2023-06-12T14:58:00Z">
                  <w:rPr>
                    <w:ins w:id="1094" w:author="Allison Adams" w:date="2023-05-09T15:09:00Z"/>
                    <w:rFonts w:ascii="Segoe UI" w:hAnsi="Segoe UI" w:cs="Segoe UI"/>
                    <w:color w:val="242424"/>
                    <w:sz w:val="18"/>
                    <w:szCs w:val="18"/>
                    <w:shd w:val="clear" w:color="auto" w:fill="FFFFFF"/>
                  </w:rPr>
                </w:rPrChange>
              </w:rPr>
            </w:pPr>
            <w:proofErr w:type="spellStart"/>
            <w:ins w:id="1095" w:author="Allison Adams" w:date="2023-05-09T15:09:00Z">
              <w:r w:rsidRPr="0054489A">
                <w:rPr>
                  <w:rFonts w:asciiTheme="minorHAnsi" w:hAnsiTheme="minorHAnsi" w:cstheme="minorHAnsi"/>
                  <w:color w:val="242424"/>
                  <w:sz w:val="18"/>
                  <w:szCs w:val="18"/>
                  <w:shd w:val="clear" w:color="auto" w:fill="FFFFFF"/>
                  <w:rPrChange w:id="1096" w:author="Allison Adams" w:date="2023-06-12T14:58:00Z">
                    <w:rPr>
                      <w:rFonts w:ascii="Segoe UI" w:hAnsi="Segoe UI" w:cs="Segoe UI"/>
                      <w:color w:val="242424"/>
                      <w:sz w:val="18"/>
                      <w:szCs w:val="18"/>
                      <w:shd w:val="clear" w:color="auto" w:fill="FFFFFF"/>
                    </w:rPr>
                  </w:rPrChange>
                </w:rPr>
                <w:t>CR_allEvents.Rdata</w:t>
              </w:r>
              <w:proofErr w:type="spellEnd"/>
            </w:ins>
          </w:p>
          <w:p w14:paraId="7761DE78" w14:textId="72C435C0" w:rsidR="00F73366" w:rsidRPr="0054489A" w:rsidRDefault="00F73366" w:rsidP="00F73366">
            <w:pPr>
              <w:cnfStyle w:val="000000000000" w:firstRow="0" w:lastRow="0" w:firstColumn="0" w:lastColumn="0" w:oddVBand="0" w:evenVBand="0" w:oddHBand="0" w:evenHBand="0" w:firstRowFirstColumn="0" w:firstRowLastColumn="0" w:lastRowFirstColumn="0" w:lastRowLastColumn="0"/>
              <w:rPr>
                <w:ins w:id="1097" w:author="Allison Adams" w:date="2023-05-09T15:09:00Z"/>
                <w:rFonts w:asciiTheme="minorHAnsi" w:hAnsiTheme="minorHAnsi" w:cstheme="minorHAnsi"/>
                <w:color w:val="242424"/>
                <w:sz w:val="18"/>
                <w:szCs w:val="18"/>
                <w:shd w:val="clear" w:color="auto" w:fill="FFFFFF"/>
                <w:rPrChange w:id="1098" w:author="Allison Adams" w:date="2023-06-12T14:58:00Z">
                  <w:rPr>
                    <w:ins w:id="1099" w:author="Allison Adams" w:date="2023-05-09T15:09:00Z"/>
                    <w:rFonts w:ascii="Segoe UI" w:hAnsi="Segoe UI" w:cs="Segoe UI"/>
                    <w:color w:val="242424"/>
                    <w:sz w:val="18"/>
                    <w:szCs w:val="18"/>
                    <w:shd w:val="clear" w:color="auto" w:fill="FFFFFF"/>
                  </w:rPr>
                </w:rPrChange>
              </w:rPr>
            </w:pPr>
            <w:ins w:id="1100" w:author="Allison Adams" w:date="2023-05-09T15:09:00Z">
              <w:r w:rsidRPr="0054489A">
                <w:rPr>
                  <w:rFonts w:asciiTheme="minorHAnsi" w:hAnsiTheme="minorHAnsi" w:cstheme="minorHAnsi"/>
                  <w:color w:val="242424"/>
                  <w:sz w:val="18"/>
                  <w:szCs w:val="18"/>
                  <w:shd w:val="clear" w:color="auto" w:fill="FFFFFF"/>
                  <w:rPrChange w:id="1101" w:author="Allison Adams" w:date="2023-06-12T14:58:00Z">
                    <w:rPr>
                      <w:rFonts w:ascii="Segoe UI" w:hAnsi="Segoe UI" w:cs="Segoe UI"/>
                      <w:color w:val="242424"/>
                      <w:sz w:val="18"/>
                      <w:szCs w:val="18"/>
                      <w:shd w:val="clear" w:color="auto" w:fill="FFFFFF"/>
                    </w:rPr>
                  </w:rPrChange>
                </w:rPr>
                <w:t>CR_</w:t>
              </w:r>
            </w:ins>
            <w:ins w:id="1102" w:author="Allison Adams" w:date="2023-05-10T11:51:00Z">
              <w:r w:rsidR="002B7FCB" w:rsidRPr="0054489A">
                <w:rPr>
                  <w:rFonts w:asciiTheme="minorHAnsi" w:hAnsiTheme="minorHAnsi" w:cstheme="minorHAnsi"/>
                  <w:color w:val="242424"/>
                  <w:sz w:val="18"/>
                  <w:szCs w:val="18"/>
                  <w:shd w:val="clear" w:color="auto" w:fill="FFFFFF"/>
                  <w:rPrChange w:id="1103" w:author="Allison Adams" w:date="2023-06-12T14:58:00Z">
                    <w:rPr>
                      <w:rFonts w:ascii="Segoe UI" w:hAnsi="Segoe UI" w:cs="Segoe UI"/>
                      <w:color w:val="242424"/>
                      <w:sz w:val="18"/>
                      <w:szCs w:val="18"/>
                      <w:shd w:val="clear" w:color="auto" w:fill="FFFFFF"/>
                    </w:rPr>
                  </w:rPrChange>
                </w:rPr>
                <w:t>taxaOnly</w:t>
              </w:r>
            </w:ins>
            <w:ins w:id="1104" w:author="Allison Adams" w:date="2023-05-09T15:09:00Z">
              <w:r w:rsidRPr="0054489A">
                <w:rPr>
                  <w:rFonts w:asciiTheme="minorHAnsi" w:hAnsiTheme="minorHAnsi" w:cstheme="minorHAnsi"/>
                  <w:color w:val="242424"/>
                  <w:sz w:val="18"/>
                  <w:szCs w:val="18"/>
                  <w:shd w:val="clear" w:color="auto" w:fill="FFFFFF"/>
                  <w:rPrChange w:id="1105" w:author="Allison Adams" w:date="2023-06-12T14:58:00Z">
                    <w:rPr>
                      <w:rFonts w:ascii="Segoe UI" w:hAnsi="Segoe UI" w:cs="Segoe UI"/>
                      <w:color w:val="242424"/>
                      <w:sz w:val="18"/>
                      <w:szCs w:val="18"/>
                      <w:shd w:val="clear" w:color="auto" w:fill="FFFFFF"/>
                    </w:rPr>
                  </w:rPrChange>
                </w:rPr>
                <w:t>.pdf, plot</w:t>
              </w:r>
            </w:ins>
          </w:p>
          <w:p w14:paraId="2C674C31" w14:textId="00A0AACB" w:rsidR="00F73366" w:rsidRPr="0054489A" w:rsidRDefault="00F73366" w:rsidP="00F73366">
            <w:pPr>
              <w:cnfStyle w:val="000000000000" w:firstRow="0" w:lastRow="0" w:firstColumn="0" w:lastColumn="0" w:oddVBand="0" w:evenVBand="0" w:oddHBand="0" w:evenHBand="0" w:firstRowFirstColumn="0" w:firstRowLastColumn="0" w:lastRowFirstColumn="0" w:lastRowLastColumn="0"/>
              <w:rPr>
                <w:ins w:id="1106" w:author="Allison Adams" w:date="2023-05-03T12:24:00Z"/>
                <w:rFonts w:asciiTheme="minorHAnsi" w:hAnsiTheme="minorHAnsi" w:cstheme="minorHAnsi"/>
                <w:color w:val="242424"/>
                <w:sz w:val="18"/>
                <w:szCs w:val="18"/>
                <w:shd w:val="clear" w:color="auto" w:fill="FFFFFF"/>
                <w:rPrChange w:id="1107" w:author="Allison Adams" w:date="2023-06-12T14:58:00Z">
                  <w:rPr>
                    <w:ins w:id="1108" w:author="Allison Adams" w:date="2023-05-03T12:24:00Z"/>
                    <w:rFonts w:ascii="Segoe UI" w:hAnsi="Segoe UI" w:cs="Segoe UI"/>
                    <w:color w:val="242424"/>
                    <w:sz w:val="23"/>
                    <w:szCs w:val="23"/>
                    <w:shd w:val="clear" w:color="auto" w:fill="FFFFFF"/>
                  </w:rPr>
                </w:rPrChange>
              </w:rPr>
            </w:pPr>
            <w:ins w:id="1109" w:author="Allison Adams" w:date="2023-05-09T15:09:00Z">
              <w:r w:rsidRPr="0054489A">
                <w:rPr>
                  <w:rFonts w:asciiTheme="minorHAnsi" w:hAnsiTheme="minorHAnsi" w:cstheme="minorHAnsi"/>
                  <w:color w:val="242424"/>
                  <w:sz w:val="18"/>
                  <w:szCs w:val="18"/>
                  <w:shd w:val="clear" w:color="auto" w:fill="FFFFFF"/>
                  <w:rPrChange w:id="1110" w:author="Allison Adams" w:date="2023-06-12T14:58:00Z">
                    <w:rPr>
                      <w:rFonts w:ascii="Segoe UI" w:hAnsi="Segoe UI" w:cs="Segoe UI"/>
                      <w:color w:val="242424"/>
                      <w:sz w:val="18"/>
                      <w:szCs w:val="18"/>
                      <w:shd w:val="clear" w:color="auto" w:fill="FFFFFF"/>
                    </w:rPr>
                  </w:rPrChange>
                </w:rPr>
                <w:t>04_plots_IR_Various.R, line 252</w:t>
              </w:r>
            </w:ins>
          </w:p>
        </w:tc>
        <w:tc>
          <w:tcPr>
            <w:tcW w:w="1314" w:type="dxa"/>
          </w:tcPr>
          <w:p w14:paraId="6A3EEA5D" w14:textId="47553F39" w:rsidR="00F73366" w:rsidRPr="0054489A" w:rsidRDefault="00F73366" w:rsidP="00F73366">
            <w:pPr>
              <w:cnfStyle w:val="000000000000" w:firstRow="0" w:lastRow="0" w:firstColumn="0" w:lastColumn="0" w:oddVBand="0" w:evenVBand="0" w:oddHBand="0" w:evenHBand="0" w:firstRowFirstColumn="0" w:firstRowLastColumn="0" w:lastRowFirstColumn="0" w:lastRowLastColumn="0"/>
              <w:rPr>
                <w:ins w:id="1111" w:author="Allison Adams" w:date="2023-05-03T12:00:00Z"/>
                <w:rFonts w:asciiTheme="minorHAnsi" w:hAnsiTheme="minorHAnsi" w:cstheme="minorHAnsi"/>
                <w:color w:val="242424"/>
                <w:sz w:val="18"/>
                <w:szCs w:val="18"/>
                <w:shd w:val="clear" w:color="auto" w:fill="FFFFFF"/>
                <w:rPrChange w:id="1112" w:author="Allison Adams" w:date="2023-06-12T14:58:00Z">
                  <w:rPr>
                    <w:ins w:id="1113" w:author="Allison Adams" w:date="2023-05-03T12:00:00Z"/>
                    <w:rFonts w:ascii="Segoe UI" w:hAnsi="Segoe UI" w:cs="Segoe UI"/>
                    <w:color w:val="242424"/>
                    <w:sz w:val="23"/>
                    <w:szCs w:val="23"/>
                    <w:shd w:val="clear" w:color="auto" w:fill="FFFFFF"/>
                  </w:rPr>
                </w:rPrChange>
              </w:rPr>
            </w:pPr>
          </w:p>
        </w:tc>
        <w:tc>
          <w:tcPr>
            <w:tcW w:w="940" w:type="dxa"/>
          </w:tcPr>
          <w:p w14:paraId="0AB1EDCC" w14:textId="77777777" w:rsidR="00F73366" w:rsidRPr="0054489A" w:rsidRDefault="00F73366" w:rsidP="00F73366">
            <w:pPr>
              <w:cnfStyle w:val="000000000000" w:firstRow="0" w:lastRow="0" w:firstColumn="0" w:lastColumn="0" w:oddVBand="0" w:evenVBand="0" w:oddHBand="0" w:evenHBand="0" w:firstRowFirstColumn="0" w:firstRowLastColumn="0" w:lastRowFirstColumn="0" w:lastRowLastColumn="0"/>
              <w:rPr>
                <w:ins w:id="1114" w:author="Allison Adams" w:date="2023-05-03T12:00:00Z"/>
                <w:rFonts w:asciiTheme="minorHAnsi" w:hAnsiTheme="minorHAnsi" w:cstheme="minorHAnsi"/>
                <w:color w:val="242424"/>
                <w:sz w:val="18"/>
                <w:szCs w:val="18"/>
                <w:shd w:val="clear" w:color="auto" w:fill="FFFFFF"/>
                <w:rPrChange w:id="1115" w:author="Allison Adams" w:date="2023-06-12T14:58:00Z">
                  <w:rPr>
                    <w:ins w:id="1116" w:author="Allison Adams" w:date="2023-05-03T12:00:00Z"/>
                    <w:rFonts w:ascii="Segoe UI" w:hAnsi="Segoe UI" w:cs="Segoe UI"/>
                    <w:color w:val="242424"/>
                    <w:sz w:val="23"/>
                    <w:szCs w:val="23"/>
                    <w:shd w:val="clear" w:color="auto" w:fill="FFFFFF"/>
                  </w:rPr>
                </w:rPrChange>
              </w:rPr>
            </w:pPr>
          </w:p>
        </w:tc>
      </w:tr>
      <w:tr w:rsidR="00F73366" w:rsidRPr="0054489A" w14:paraId="3C4E0635" w14:textId="77777777" w:rsidTr="00F73366">
        <w:trPr>
          <w:cnfStyle w:val="000000100000" w:firstRow="0" w:lastRow="0" w:firstColumn="0" w:lastColumn="0" w:oddVBand="0" w:evenVBand="0" w:oddHBand="1" w:evenHBand="0" w:firstRowFirstColumn="0" w:firstRowLastColumn="0" w:lastRowFirstColumn="0" w:lastRowLastColumn="0"/>
          <w:ins w:id="1117" w:author="Allison Adams" w:date="2023-05-03T12:00:00Z"/>
        </w:trPr>
        <w:tc>
          <w:tcPr>
            <w:cnfStyle w:val="001000000000" w:firstRow="0" w:lastRow="0" w:firstColumn="1" w:lastColumn="0" w:oddVBand="0" w:evenVBand="0" w:oddHBand="0" w:evenHBand="0" w:firstRowFirstColumn="0" w:firstRowLastColumn="0" w:lastRowFirstColumn="0" w:lastRowLastColumn="0"/>
            <w:tcW w:w="1439" w:type="dxa"/>
            <w:vMerge/>
          </w:tcPr>
          <w:p w14:paraId="788F2BA3" w14:textId="77777777" w:rsidR="00F73366" w:rsidRPr="0054489A" w:rsidRDefault="00F73366" w:rsidP="00F73366">
            <w:pPr>
              <w:rPr>
                <w:ins w:id="1118" w:author="Allison Adams" w:date="2023-05-03T12:00:00Z"/>
                <w:rFonts w:asciiTheme="minorHAnsi" w:hAnsiTheme="minorHAnsi" w:cstheme="minorHAnsi"/>
                <w:color w:val="242424"/>
                <w:sz w:val="23"/>
                <w:szCs w:val="23"/>
                <w:shd w:val="clear" w:color="auto" w:fill="FFFFFF"/>
                <w:rPrChange w:id="1119" w:author="Allison Adams" w:date="2023-06-12T14:58:00Z">
                  <w:rPr>
                    <w:ins w:id="1120" w:author="Allison Adams" w:date="2023-05-03T12:00:00Z"/>
                    <w:rFonts w:ascii="Segoe UI" w:hAnsi="Segoe UI" w:cs="Segoe UI"/>
                    <w:color w:val="242424"/>
                    <w:sz w:val="23"/>
                    <w:szCs w:val="23"/>
                    <w:shd w:val="clear" w:color="auto" w:fill="FFFFFF"/>
                  </w:rPr>
                </w:rPrChange>
              </w:rPr>
            </w:pPr>
          </w:p>
        </w:tc>
        <w:tc>
          <w:tcPr>
            <w:tcW w:w="790" w:type="dxa"/>
            <w:vAlign w:val="center"/>
          </w:tcPr>
          <w:p w14:paraId="278A1230" w14:textId="2985944D" w:rsidR="00F73366" w:rsidRPr="0054489A" w:rsidRDefault="00F73366">
            <w:pPr>
              <w:jc w:val="center"/>
              <w:cnfStyle w:val="000000100000" w:firstRow="0" w:lastRow="0" w:firstColumn="0" w:lastColumn="0" w:oddVBand="0" w:evenVBand="0" w:oddHBand="1" w:evenHBand="0" w:firstRowFirstColumn="0" w:firstRowLastColumn="0" w:lastRowFirstColumn="0" w:lastRowLastColumn="0"/>
              <w:rPr>
                <w:ins w:id="1121" w:author="Allison Adams" w:date="2023-05-03T12:00:00Z"/>
                <w:rFonts w:asciiTheme="minorHAnsi" w:hAnsiTheme="minorHAnsi" w:cstheme="minorHAnsi"/>
                <w:color w:val="242424"/>
                <w:sz w:val="23"/>
                <w:szCs w:val="23"/>
                <w:shd w:val="clear" w:color="auto" w:fill="FFFFFF"/>
                <w:rPrChange w:id="1122" w:author="Allison Adams" w:date="2023-06-12T14:58:00Z">
                  <w:rPr>
                    <w:ins w:id="1123" w:author="Allison Adams" w:date="2023-05-03T12:00:00Z"/>
                    <w:rFonts w:ascii="Segoe UI" w:hAnsi="Segoe UI" w:cs="Segoe UI"/>
                    <w:color w:val="242424"/>
                    <w:sz w:val="23"/>
                    <w:szCs w:val="23"/>
                    <w:shd w:val="clear" w:color="auto" w:fill="FFFFFF"/>
                  </w:rPr>
                </w:rPrChange>
              </w:rPr>
              <w:pPrChange w:id="1124" w:author="Allison Adams" w:date="2023-05-03T13:18:00Z">
                <w:pPr>
                  <w:cnfStyle w:val="000000100000" w:firstRow="0" w:lastRow="0" w:firstColumn="0" w:lastColumn="0" w:oddVBand="0" w:evenVBand="0" w:oddHBand="1" w:evenHBand="0" w:firstRowFirstColumn="0" w:firstRowLastColumn="0" w:lastRowFirstColumn="0" w:lastRowLastColumn="0"/>
                </w:pPr>
              </w:pPrChange>
            </w:pPr>
            <w:ins w:id="1125" w:author="Allison Adams" w:date="2023-05-09T15:08:00Z">
              <w:r w:rsidRPr="0054489A">
                <w:rPr>
                  <w:rFonts w:asciiTheme="minorHAnsi" w:hAnsiTheme="minorHAnsi" w:cstheme="minorHAnsi"/>
                  <w:color w:val="242424"/>
                  <w:sz w:val="36"/>
                  <w:szCs w:val="36"/>
                  <w:highlight w:val="cyan"/>
                  <w:shd w:val="clear" w:color="auto" w:fill="FFFFFF"/>
                  <w:rPrChange w:id="1126" w:author="Allison Adams" w:date="2023-06-12T14:58:00Z">
                    <w:rPr>
                      <w:rFonts w:ascii="Wingdings" w:hAnsi="Wingdings" w:cs="Segoe UI"/>
                      <w:color w:val="242424"/>
                      <w:sz w:val="36"/>
                      <w:szCs w:val="36"/>
                      <w:shd w:val="clear" w:color="auto" w:fill="FFFFFF"/>
                    </w:rPr>
                  </w:rPrChange>
                </w:rPr>
                <w:t>ü</w:t>
              </w:r>
            </w:ins>
          </w:p>
        </w:tc>
        <w:tc>
          <w:tcPr>
            <w:tcW w:w="1940" w:type="dxa"/>
          </w:tcPr>
          <w:p w14:paraId="76E88C95" w14:textId="77777777" w:rsidR="00F73366" w:rsidRPr="0054489A" w:rsidRDefault="00F73366" w:rsidP="00F73366">
            <w:pPr>
              <w:cnfStyle w:val="000000100000" w:firstRow="0" w:lastRow="0" w:firstColumn="0" w:lastColumn="0" w:oddVBand="0" w:evenVBand="0" w:oddHBand="1" w:evenHBand="0" w:firstRowFirstColumn="0" w:firstRowLastColumn="0" w:lastRowFirstColumn="0" w:lastRowLastColumn="0"/>
              <w:rPr>
                <w:ins w:id="1127" w:author="Allison Adams" w:date="2023-05-03T12:00:00Z"/>
                <w:rFonts w:asciiTheme="minorHAnsi" w:hAnsiTheme="minorHAnsi" w:cstheme="minorHAnsi"/>
                <w:color w:val="242424"/>
                <w:sz w:val="18"/>
                <w:szCs w:val="18"/>
                <w:shd w:val="clear" w:color="auto" w:fill="FFFFFF"/>
                <w:rPrChange w:id="1128" w:author="Allison Adams" w:date="2023-06-12T14:58:00Z">
                  <w:rPr>
                    <w:ins w:id="1129" w:author="Allison Adams" w:date="2023-05-03T12:00:00Z"/>
                    <w:rFonts w:ascii="Segoe UI" w:hAnsi="Segoe UI" w:cs="Segoe UI"/>
                    <w:color w:val="242424"/>
                    <w:sz w:val="18"/>
                    <w:szCs w:val="18"/>
                    <w:shd w:val="clear" w:color="auto" w:fill="FFFFFF"/>
                  </w:rPr>
                </w:rPrChange>
              </w:rPr>
            </w:pPr>
            <w:ins w:id="1130" w:author="Allison Adams" w:date="2023-05-03T12:00:00Z">
              <w:r w:rsidRPr="0054489A">
                <w:rPr>
                  <w:rFonts w:asciiTheme="minorHAnsi" w:hAnsiTheme="minorHAnsi" w:cstheme="minorHAnsi"/>
                  <w:color w:val="242424"/>
                  <w:sz w:val="18"/>
                  <w:szCs w:val="18"/>
                  <w:shd w:val="clear" w:color="auto" w:fill="FFFFFF"/>
                  <w:rPrChange w:id="1131" w:author="Allison Adams" w:date="2023-06-12T14:58:00Z">
                    <w:rPr>
                      <w:rFonts w:ascii="Segoe UI" w:hAnsi="Segoe UI" w:cs="Segoe UI"/>
                      <w:color w:val="242424"/>
                      <w:sz w:val="18"/>
                      <w:szCs w:val="18"/>
                      <w:shd w:val="clear" w:color="auto" w:fill="FFFFFF"/>
                    </w:rPr>
                  </w:rPrChange>
                </w:rPr>
                <w:t>Totals by Sampling Event</w:t>
              </w:r>
            </w:ins>
          </w:p>
        </w:tc>
        <w:tc>
          <w:tcPr>
            <w:tcW w:w="2937" w:type="dxa"/>
          </w:tcPr>
          <w:p w14:paraId="078ABE0E" w14:textId="60ADA71E" w:rsidR="00F73366" w:rsidRPr="0054489A" w:rsidRDefault="00F73366" w:rsidP="00F73366">
            <w:pPr>
              <w:cnfStyle w:val="000000100000" w:firstRow="0" w:lastRow="0" w:firstColumn="0" w:lastColumn="0" w:oddVBand="0" w:evenVBand="0" w:oddHBand="1" w:evenHBand="0" w:firstRowFirstColumn="0" w:firstRowLastColumn="0" w:lastRowFirstColumn="0" w:lastRowLastColumn="0"/>
              <w:rPr>
                <w:ins w:id="1132" w:author="Allison Adams" w:date="2023-05-09T15:08:00Z"/>
                <w:rFonts w:asciiTheme="minorHAnsi" w:hAnsiTheme="minorHAnsi" w:cstheme="minorHAnsi"/>
                <w:color w:val="242424"/>
                <w:sz w:val="18"/>
                <w:szCs w:val="18"/>
                <w:shd w:val="clear" w:color="auto" w:fill="FFFFFF"/>
                <w:rPrChange w:id="1133" w:author="Allison Adams" w:date="2023-06-12T14:58:00Z">
                  <w:rPr>
                    <w:ins w:id="1134" w:author="Allison Adams" w:date="2023-05-09T15:08:00Z"/>
                    <w:rFonts w:ascii="Segoe UI" w:hAnsi="Segoe UI" w:cs="Segoe UI"/>
                    <w:color w:val="242424"/>
                    <w:sz w:val="18"/>
                    <w:szCs w:val="18"/>
                    <w:shd w:val="clear" w:color="auto" w:fill="FFFFFF"/>
                  </w:rPr>
                </w:rPrChange>
              </w:rPr>
            </w:pPr>
            <w:ins w:id="1135" w:author="Allison Adams" w:date="2023-05-09T15:08:00Z">
              <w:r w:rsidRPr="0054489A">
                <w:rPr>
                  <w:rFonts w:asciiTheme="minorHAnsi" w:hAnsiTheme="minorHAnsi" w:cstheme="minorHAnsi"/>
                  <w:color w:val="242424"/>
                  <w:sz w:val="18"/>
                  <w:szCs w:val="18"/>
                  <w:shd w:val="clear" w:color="auto" w:fill="FFFFFF"/>
                  <w:rPrChange w:id="1136" w:author="Allison Adams" w:date="2023-06-12T14:58:00Z">
                    <w:rPr>
                      <w:rFonts w:ascii="Segoe UI" w:hAnsi="Segoe UI" w:cs="Segoe UI"/>
                      <w:color w:val="242424"/>
                      <w:sz w:val="18"/>
                      <w:szCs w:val="18"/>
                      <w:shd w:val="clear" w:color="auto" w:fill="FFFFFF"/>
                    </w:rPr>
                  </w:rPrChange>
                </w:rPr>
                <w:t xml:space="preserve">03_calcs_CR_FR.R, line </w:t>
              </w:r>
            </w:ins>
            <w:ins w:id="1137" w:author="Allison Adams" w:date="2023-05-10T11:56:00Z">
              <w:r w:rsidR="002B7FCB" w:rsidRPr="0054489A">
                <w:rPr>
                  <w:rFonts w:asciiTheme="minorHAnsi" w:hAnsiTheme="minorHAnsi" w:cstheme="minorHAnsi"/>
                  <w:color w:val="242424"/>
                  <w:sz w:val="18"/>
                  <w:szCs w:val="18"/>
                  <w:shd w:val="clear" w:color="auto" w:fill="FFFFFF"/>
                  <w:rPrChange w:id="1138" w:author="Allison Adams" w:date="2023-06-12T14:58:00Z">
                    <w:rPr>
                      <w:rFonts w:ascii="Segoe UI" w:hAnsi="Segoe UI" w:cs="Segoe UI"/>
                      <w:color w:val="242424"/>
                      <w:sz w:val="18"/>
                      <w:szCs w:val="18"/>
                      <w:shd w:val="clear" w:color="auto" w:fill="FFFFFF"/>
                    </w:rPr>
                  </w:rPrChange>
                </w:rPr>
                <w:t>140</w:t>
              </w:r>
            </w:ins>
          </w:p>
          <w:p w14:paraId="182B65D8" w14:textId="51CD2563" w:rsidR="00F73366" w:rsidRPr="0054489A" w:rsidRDefault="002B7FCB" w:rsidP="00F73366">
            <w:pPr>
              <w:cnfStyle w:val="000000100000" w:firstRow="0" w:lastRow="0" w:firstColumn="0" w:lastColumn="0" w:oddVBand="0" w:evenVBand="0" w:oddHBand="1" w:evenHBand="0" w:firstRowFirstColumn="0" w:firstRowLastColumn="0" w:lastRowFirstColumn="0" w:lastRowLastColumn="0"/>
              <w:rPr>
                <w:ins w:id="1139" w:author="Allison Adams" w:date="2023-05-09T15:07:00Z"/>
                <w:rFonts w:asciiTheme="minorHAnsi" w:hAnsiTheme="minorHAnsi" w:cstheme="minorHAnsi"/>
                <w:color w:val="242424"/>
                <w:sz w:val="18"/>
                <w:szCs w:val="18"/>
                <w:shd w:val="clear" w:color="auto" w:fill="FFFFFF"/>
                <w:rPrChange w:id="1140" w:author="Allison Adams" w:date="2023-06-12T14:58:00Z">
                  <w:rPr>
                    <w:ins w:id="1141" w:author="Allison Adams" w:date="2023-05-09T15:07:00Z"/>
                    <w:rFonts w:ascii="Segoe UI" w:hAnsi="Segoe UI" w:cs="Segoe UI"/>
                    <w:color w:val="242424"/>
                    <w:sz w:val="18"/>
                    <w:szCs w:val="18"/>
                    <w:shd w:val="clear" w:color="auto" w:fill="FFFFFF"/>
                  </w:rPr>
                </w:rPrChange>
              </w:rPr>
            </w:pPr>
            <w:proofErr w:type="spellStart"/>
            <w:ins w:id="1142" w:author="Allison Adams" w:date="2023-05-10T11:56:00Z">
              <w:r w:rsidRPr="0054489A">
                <w:rPr>
                  <w:rFonts w:asciiTheme="minorHAnsi" w:hAnsiTheme="minorHAnsi" w:cstheme="minorHAnsi"/>
                  <w:color w:val="242424"/>
                  <w:sz w:val="18"/>
                  <w:szCs w:val="18"/>
                  <w:shd w:val="clear" w:color="auto" w:fill="FFFFFF"/>
                  <w:rPrChange w:id="1143" w:author="Allison Adams" w:date="2023-06-12T14:58:00Z">
                    <w:rPr>
                      <w:rFonts w:ascii="Segoe UI" w:hAnsi="Segoe UI" w:cs="Segoe UI"/>
                      <w:color w:val="242424"/>
                      <w:sz w:val="18"/>
                      <w:szCs w:val="18"/>
                      <w:shd w:val="clear" w:color="auto" w:fill="FFFFFF"/>
                    </w:rPr>
                  </w:rPrChange>
                </w:rPr>
                <w:t>sumCRmnEventsOnly</w:t>
              </w:r>
            </w:ins>
            <w:ins w:id="1144" w:author="Allison Adams" w:date="2023-05-09T15:07:00Z">
              <w:r w:rsidR="00F73366" w:rsidRPr="0054489A">
                <w:rPr>
                  <w:rFonts w:asciiTheme="minorHAnsi" w:hAnsiTheme="minorHAnsi" w:cstheme="minorHAnsi"/>
                  <w:color w:val="242424"/>
                  <w:sz w:val="18"/>
                  <w:szCs w:val="18"/>
                  <w:shd w:val="clear" w:color="auto" w:fill="FFFFFF"/>
                  <w:rPrChange w:id="1145" w:author="Allison Adams" w:date="2023-06-12T14:58:00Z">
                    <w:rPr>
                      <w:rFonts w:ascii="Segoe UI" w:hAnsi="Segoe UI" w:cs="Segoe UI"/>
                      <w:color w:val="242424"/>
                      <w:sz w:val="18"/>
                      <w:szCs w:val="18"/>
                      <w:shd w:val="clear" w:color="auto" w:fill="FFFFFF"/>
                    </w:rPr>
                  </w:rPrChange>
                </w:rPr>
                <w:t>.Rdata</w:t>
              </w:r>
              <w:proofErr w:type="spellEnd"/>
            </w:ins>
          </w:p>
          <w:p w14:paraId="387EDCD1" w14:textId="0C62FEFF" w:rsidR="00F73366" w:rsidRPr="0054489A" w:rsidRDefault="00F73366" w:rsidP="00F73366">
            <w:pPr>
              <w:cnfStyle w:val="000000100000" w:firstRow="0" w:lastRow="0" w:firstColumn="0" w:lastColumn="0" w:oddVBand="0" w:evenVBand="0" w:oddHBand="1" w:evenHBand="0" w:firstRowFirstColumn="0" w:firstRowLastColumn="0" w:lastRowFirstColumn="0" w:lastRowLastColumn="0"/>
              <w:rPr>
                <w:ins w:id="1146" w:author="Allison Adams" w:date="2023-05-09T15:08:00Z"/>
                <w:rFonts w:asciiTheme="minorHAnsi" w:hAnsiTheme="minorHAnsi" w:cstheme="minorHAnsi"/>
                <w:color w:val="242424"/>
                <w:sz w:val="18"/>
                <w:szCs w:val="18"/>
                <w:shd w:val="clear" w:color="auto" w:fill="FFFFFF"/>
                <w:rPrChange w:id="1147" w:author="Allison Adams" w:date="2023-06-12T14:58:00Z">
                  <w:rPr>
                    <w:ins w:id="1148" w:author="Allison Adams" w:date="2023-05-09T15:08:00Z"/>
                    <w:rFonts w:ascii="Segoe UI" w:hAnsi="Segoe UI" w:cs="Segoe UI"/>
                    <w:color w:val="242424"/>
                    <w:sz w:val="18"/>
                    <w:szCs w:val="18"/>
                    <w:shd w:val="clear" w:color="auto" w:fill="FFFFFF"/>
                  </w:rPr>
                </w:rPrChange>
              </w:rPr>
            </w:pPr>
            <w:ins w:id="1149" w:author="Allison Adams" w:date="2023-05-09T15:07:00Z">
              <w:r w:rsidRPr="0054489A">
                <w:rPr>
                  <w:rFonts w:asciiTheme="minorHAnsi" w:hAnsiTheme="minorHAnsi" w:cstheme="minorHAnsi"/>
                  <w:color w:val="242424"/>
                  <w:sz w:val="18"/>
                  <w:szCs w:val="18"/>
                  <w:shd w:val="clear" w:color="auto" w:fill="FFFFFF"/>
                  <w:rPrChange w:id="1150" w:author="Allison Adams" w:date="2023-06-12T14:58:00Z">
                    <w:rPr>
                      <w:rFonts w:ascii="Segoe UI" w:hAnsi="Segoe UI" w:cs="Segoe UI"/>
                      <w:color w:val="242424"/>
                      <w:sz w:val="18"/>
                      <w:szCs w:val="18"/>
                      <w:shd w:val="clear" w:color="auto" w:fill="FFFFFF"/>
                    </w:rPr>
                  </w:rPrChange>
                </w:rPr>
                <w:t>CR_</w:t>
              </w:r>
            </w:ins>
            <w:ins w:id="1151" w:author="Allison Adams" w:date="2023-05-10T17:08:00Z">
              <w:r w:rsidR="001054EC" w:rsidRPr="0054489A">
                <w:rPr>
                  <w:rFonts w:asciiTheme="minorHAnsi" w:hAnsiTheme="minorHAnsi" w:cstheme="minorHAnsi"/>
                  <w:color w:val="242424"/>
                  <w:sz w:val="18"/>
                  <w:szCs w:val="18"/>
                  <w:shd w:val="clear" w:color="auto" w:fill="FFFFFF"/>
                  <w:rPrChange w:id="1152" w:author="Allison Adams" w:date="2023-06-12T14:58:00Z">
                    <w:rPr>
                      <w:rFonts w:ascii="Segoe UI" w:hAnsi="Segoe UI" w:cs="Segoe UI"/>
                      <w:color w:val="242424"/>
                      <w:sz w:val="18"/>
                      <w:szCs w:val="18"/>
                      <w:shd w:val="clear" w:color="auto" w:fill="FFFFFF"/>
                    </w:rPr>
                  </w:rPrChange>
                </w:rPr>
                <w:t>eventsOnly</w:t>
              </w:r>
            </w:ins>
            <w:ins w:id="1153" w:author="Allison Adams" w:date="2023-05-09T15:07:00Z">
              <w:r w:rsidRPr="0054489A">
                <w:rPr>
                  <w:rFonts w:asciiTheme="minorHAnsi" w:hAnsiTheme="minorHAnsi" w:cstheme="minorHAnsi"/>
                  <w:color w:val="242424"/>
                  <w:sz w:val="18"/>
                  <w:szCs w:val="18"/>
                  <w:shd w:val="clear" w:color="auto" w:fill="FFFFFF"/>
                  <w:rPrChange w:id="1154" w:author="Allison Adams" w:date="2023-06-12T14:58:00Z">
                    <w:rPr>
                      <w:rFonts w:ascii="Segoe UI" w:hAnsi="Segoe UI" w:cs="Segoe UI"/>
                      <w:color w:val="242424"/>
                      <w:sz w:val="18"/>
                      <w:szCs w:val="18"/>
                      <w:shd w:val="clear" w:color="auto" w:fill="FFFFFF"/>
                    </w:rPr>
                  </w:rPrChange>
                </w:rPr>
                <w:t>.pdf, plot</w:t>
              </w:r>
            </w:ins>
          </w:p>
          <w:p w14:paraId="453FBB04" w14:textId="17D05780" w:rsidR="00F73366" w:rsidRPr="0054489A" w:rsidRDefault="00F73366" w:rsidP="00F73366">
            <w:pPr>
              <w:cnfStyle w:val="000000100000" w:firstRow="0" w:lastRow="0" w:firstColumn="0" w:lastColumn="0" w:oddVBand="0" w:evenVBand="0" w:oddHBand="1" w:evenHBand="0" w:firstRowFirstColumn="0" w:firstRowLastColumn="0" w:lastRowFirstColumn="0" w:lastRowLastColumn="0"/>
              <w:rPr>
                <w:ins w:id="1155" w:author="Allison Adams" w:date="2023-05-03T12:24:00Z"/>
                <w:rFonts w:asciiTheme="minorHAnsi" w:hAnsiTheme="minorHAnsi" w:cstheme="minorHAnsi"/>
                <w:color w:val="242424"/>
                <w:sz w:val="18"/>
                <w:szCs w:val="18"/>
                <w:shd w:val="clear" w:color="auto" w:fill="FFFFFF"/>
                <w:rPrChange w:id="1156" w:author="Allison Adams" w:date="2023-06-12T14:58:00Z">
                  <w:rPr>
                    <w:ins w:id="1157" w:author="Allison Adams" w:date="2023-05-03T12:24:00Z"/>
                    <w:rFonts w:ascii="Segoe UI" w:hAnsi="Segoe UI" w:cs="Segoe UI"/>
                    <w:color w:val="242424"/>
                    <w:sz w:val="23"/>
                    <w:szCs w:val="23"/>
                    <w:shd w:val="clear" w:color="auto" w:fill="FFFFFF"/>
                  </w:rPr>
                </w:rPrChange>
              </w:rPr>
            </w:pPr>
            <w:ins w:id="1158" w:author="Allison Adams" w:date="2023-05-09T15:08:00Z">
              <w:r w:rsidRPr="0054489A">
                <w:rPr>
                  <w:rFonts w:asciiTheme="minorHAnsi" w:hAnsiTheme="minorHAnsi" w:cstheme="minorHAnsi"/>
                  <w:color w:val="242424"/>
                  <w:sz w:val="18"/>
                  <w:szCs w:val="18"/>
                  <w:shd w:val="clear" w:color="auto" w:fill="FFFFFF"/>
                  <w:rPrChange w:id="1159" w:author="Allison Adams" w:date="2023-06-12T14:58:00Z">
                    <w:rPr>
                      <w:rFonts w:ascii="Segoe UI" w:hAnsi="Segoe UI" w:cs="Segoe UI"/>
                      <w:color w:val="242424"/>
                      <w:sz w:val="18"/>
                      <w:szCs w:val="18"/>
                      <w:shd w:val="clear" w:color="auto" w:fill="FFFFFF"/>
                    </w:rPr>
                  </w:rPrChange>
                </w:rPr>
                <w:t>04_plots_IR_</w:t>
              </w:r>
            </w:ins>
            <w:ins w:id="1160" w:author="Allison Adams" w:date="2023-05-10T17:08:00Z">
              <w:r w:rsidR="001054EC" w:rsidRPr="0054489A">
                <w:rPr>
                  <w:rFonts w:asciiTheme="minorHAnsi" w:hAnsiTheme="minorHAnsi" w:cstheme="minorHAnsi"/>
                  <w:color w:val="242424"/>
                  <w:sz w:val="18"/>
                  <w:szCs w:val="18"/>
                  <w:shd w:val="clear" w:color="auto" w:fill="FFFFFF"/>
                  <w:rPrChange w:id="1161" w:author="Allison Adams" w:date="2023-06-12T14:58:00Z">
                    <w:rPr>
                      <w:rFonts w:ascii="Segoe UI" w:hAnsi="Segoe UI" w:cs="Segoe UI"/>
                      <w:color w:val="242424"/>
                      <w:sz w:val="18"/>
                      <w:szCs w:val="18"/>
                      <w:shd w:val="clear" w:color="auto" w:fill="FFFFFF"/>
                    </w:rPr>
                  </w:rPrChange>
                </w:rPr>
                <w:t>Top5</w:t>
              </w:r>
            </w:ins>
            <w:ins w:id="1162" w:author="Allison Adams" w:date="2023-05-09T15:08:00Z">
              <w:r w:rsidRPr="0054489A">
                <w:rPr>
                  <w:rFonts w:asciiTheme="minorHAnsi" w:hAnsiTheme="minorHAnsi" w:cstheme="minorHAnsi"/>
                  <w:color w:val="242424"/>
                  <w:sz w:val="18"/>
                  <w:szCs w:val="18"/>
                  <w:shd w:val="clear" w:color="auto" w:fill="FFFFFF"/>
                  <w:rPrChange w:id="1163" w:author="Allison Adams" w:date="2023-06-12T14:58:00Z">
                    <w:rPr>
                      <w:rFonts w:ascii="Segoe UI" w:hAnsi="Segoe UI" w:cs="Segoe UI"/>
                      <w:color w:val="242424"/>
                      <w:sz w:val="18"/>
                      <w:szCs w:val="18"/>
                      <w:shd w:val="clear" w:color="auto" w:fill="FFFFFF"/>
                    </w:rPr>
                  </w:rPrChange>
                </w:rPr>
                <w:t>.R</w:t>
              </w:r>
            </w:ins>
          </w:p>
        </w:tc>
        <w:tc>
          <w:tcPr>
            <w:tcW w:w="1314" w:type="dxa"/>
          </w:tcPr>
          <w:p w14:paraId="52662577" w14:textId="11E2CF84" w:rsidR="00F73366" w:rsidRPr="0054489A" w:rsidRDefault="00F73366" w:rsidP="00F73366">
            <w:pPr>
              <w:cnfStyle w:val="000000100000" w:firstRow="0" w:lastRow="0" w:firstColumn="0" w:lastColumn="0" w:oddVBand="0" w:evenVBand="0" w:oddHBand="1" w:evenHBand="0" w:firstRowFirstColumn="0" w:firstRowLastColumn="0" w:lastRowFirstColumn="0" w:lastRowLastColumn="0"/>
              <w:rPr>
                <w:ins w:id="1164" w:author="Allison Adams" w:date="2023-05-03T12:00:00Z"/>
                <w:rFonts w:asciiTheme="minorHAnsi" w:hAnsiTheme="minorHAnsi" w:cstheme="minorHAnsi"/>
                <w:color w:val="242424"/>
                <w:sz w:val="18"/>
                <w:szCs w:val="18"/>
                <w:shd w:val="clear" w:color="auto" w:fill="FFFFFF"/>
                <w:rPrChange w:id="1165" w:author="Allison Adams" w:date="2023-06-12T14:58:00Z">
                  <w:rPr>
                    <w:ins w:id="1166" w:author="Allison Adams" w:date="2023-05-03T12:00:00Z"/>
                    <w:rFonts w:ascii="Segoe UI" w:hAnsi="Segoe UI" w:cs="Segoe UI"/>
                    <w:color w:val="242424"/>
                    <w:sz w:val="23"/>
                    <w:szCs w:val="23"/>
                    <w:shd w:val="clear" w:color="auto" w:fill="FFFFFF"/>
                  </w:rPr>
                </w:rPrChange>
              </w:rPr>
            </w:pPr>
          </w:p>
        </w:tc>
        <w:tc>
          <w:tcPr>
            <w:tcW w:w="940" w:type="dxa"/>
          </w:tcPr>
          <w:p w14:paraId="33B83174" w14:textId="77777777" w:rsidR="00F73366" w:rsidRPr="0054489A" w:rsidRDefault="00F73366" w:rsidP="00F73366">
            <w:pPr>
              <w:cnfStyle w:val="000000100000" w:firstRow="0" w:lastRow="0" w:firstColumn="0" w:lastColumn="0" w:oddVBand="0" w:evenVBand="0" w:oddHBand="1" w:evenHBand="0" w:firstRowFirstColumn="0" w:firstRowLastColumn="0" w:lastRowFirstColumn="0" w:lastRowLastColumn="0"/>
              <w:rPr>
                <w:ins w:id="1167" w:author="Allison Adams" w:date="2023-05-03T12:00:00Z"/>
                <w:rFonts w:asciiTheme="minorHAnsi" w:hAnsiTheme="minorHAnsi" w:cstheme="minorHAnsi"/>
                <w:color w:val="242424"/>
                <w:sz w:val="18"/>
                <w:szCs w:val="18"/>
                <w:shd w:val="clear" w:color="auto" w:fill="FFFFFF"/>
                <w:rPrChange w:id="1168" w:author="Allison Adams" w:date="2023-06-12T14:58:00Z">
                  <w:rPr>
                    <w:ins w:id="1169" w:author="Allison Adams" w:date="2023-05-03T12:00:00Z"/>
                    <w:rFonts w:ascii="Segoe UI" w:hAnsi="Segoe UI" w:cs="Segoe UI"/>
                    <w:color w:val="242424"/>
                    <w:sz w:val="23"/>
                    <w:szCs w:val="23"/>
                    <w:shd w:val="clear" w:color="auto" w:fill="FFFFFF"/>
                  </w:rPr>
                </w:rPrChange>
              </w:rPr>
            </w:pPr>
          </w:p>
        </w:tc>
      </w:tr>
      <w:tr w:rsidR="002B26D6" w:rsidRPr="0054489A" w14:paraId="066042B4" w14:textId="77777777" w:rsidTr="00F73366">
        <w:trPr>
          <w:ins w:id="1170" w:author="Allison Adams" w:date="2023-05-11T11:46:00Z"/>
        </w:trPr>
        <w:tc>
          <w:tcPr>
            <w:cnfStyle w:val="001000000000" w:firstRow="0" w:lastRow="0" w:firstColumn="1" w:lastColumn="0" w:oddVBand="0" w:evenVBand="0" w:oddHBand="0" w:evenHBand="0" w:firstRowFirstColumn="0" w:firstRowLastColumn="0" w:lastRowFirstColumn="0" w:lastRowLastColumn="0"/>
            <w:tcW w:w="1439" w:type="dxa"/>
            <w:vMerge/>
          </w:tcPr>
          <w:p w14:paraId="0262E151" w14:textId="77777777" w:rsidR="002B26D6" w:rsidRPr="0054489A" w:rsidRDefault="002B26D6" w:rsidP="002B26D6">
            <w:pPr>
              <w:rPr>
                <w:ins w:id="1171" w:author="Allison Adams" w:date="2023-05-11T11:46:00Z"/>
                <w:rFonts w:asciiTheme="minorHAnsi" w:hAnsiTheme="minorHAnsi" w:cstheme="minorHAnsi"/>
                <w:color w:val="242424"/>
                <w:sz w:val="23"/>
                <w:szCs w:val="23"/>
                <w:shd w:val="clear" w:color="auto" w:fill="FFFFFF"/>
                <w:rPrChange w:id="1172" w:author="Allison Adams" w:date="2023-06-12T14:58:00Z">
                  <w:rPr>
                    <w:ins w:id="1173" w:author="Allison Adams" w:date="2023-05-11T11:46:00Z"/>
                    <w:rFonts w:ascii="Segoe UI" w:hAnsi="Segoe UI" w:cs="Segoe UI"/>
                    <w:color w:val="242424"/>
                    <w:sz w:val="23"/>
                    <w:szCs w:val="23"/>
                    <w:shd w:val="clear" w:color="auto" w:fill="FFFFFF"/>
                  </w:rPr>
                </w:rPrChange>
              </w:rPr>
            </w:pPr>
          </w:p>
        </w:tc>
        <w:tc>
          <w:tcPr>
            <w:tcW w:w="790" w:type="dxa"/>
            <w:vAlign w:val="center"/>
          </w:tcPr>
          <w:p w14:paraId="266A92A1" w14:textId="04665AD7" w:rsidR="002B26D6" w:rsidRPr="0054489A" w:rsidRDefault="002B26D6" w:rsidP="002B26D6">
            <w:pPr>
              <w:jc w:val="center"/>
              <w:cnfStyle w:val="000000000000" w:firstRow="0" w:lastRow="0" w:firstColumn="0" w:lastColumn="0" w:oddVBand="0" w:evenVBand="0" w:oddHBand="0" w:evenHBand="0" w:firstRowFirstColumn="0" w:firstRowLastColumn="0" w:lastRowFirstColumn="0" w:lastRowLastColumn="0"/>
              <w:rPr>
                <w:ins w:id="1174" w:author="Allison Adams" w:date="2023-05-11T11:46:00Z"/>
                <w:rFonts w:asciiTheme="minorHAnsi" w:hAnsiTheme="minorHAnsi" w:cstheme="minorHAnsi"/>
                <w:color w:val="242424"/>
                <w:sz w:val="36"/>
                <w:szCs w:val="36"/>
                <w:highlight w:val="cyan"/>
                <w:shd w:val="clear" w:color="auto" w:fill="FFFFFF"/>
                <w:rPrChange w:id="1175" w:author="Allison Adams" w:date="2023-06-12T14:58:00Z">
                  <w:rPr>
                    <w:ins w:id="1176" w:author="Allison Adams" w:date="2023-05-11T11:46:00Z"/>
                    <w:rFonts w:ascii="Wingdings" w:hAnsi="Wingdings" w:cs="Segoe UI"/>
                    <w:color w:val="242424"/>
                    <w:sz w:val="36"/>
                    <w:szCs w:val="36"/>
                    <w:highlight w:val="cyan"/>
                    <w:shd w:val="clear" w:color="auto" w:fill="FFFFFF"/>
                  </w:rPr>
                </w:rPrChange>
              </w:rPr>
            </w:pPr>
            <w:ins w:id="1177" w:author="Allison Adams" w:date="2023-05-11T11:46:00Z">
              <w:r w:rsidRPr="0054489A">
                <w:rPr>
                  <w:rFonts w:asciiTheme="minorHAnsi" w:hAnsiTheme="minorHAnsi" w:cstheme="minorHAnsi"/>
                  <w:color w:val="242424"/>
                  <w:sz w:val="36"/>
                  <w:szCs w:val="36"/>
                  <w:shd w:val="clear" w:color="auto" w:fill="FFFFFF"/>
                  <w:rPrChange w:id="1178" w:author="Allison Adams" w:date="2023-06-12T14:58:00Z">
                    <w:rPr>
                      <w:rFonts w:ascii="Wingdings" w:hAnsi="Wingdings" w:cs="Segoe UI"/>
                      <w:color w:val="242424"/>
                      <w:sz w:val="36"/>
                      <w:szCs w:val="36"/>
                      <w:shd w:val="clear" w:color="auto" w:fill="FFFFFF"/>
                    </w:rPr>
                  </w:rPrChange>
                </w:rPr>
                <w:t>ü</w:t>
              </w:r>
            </w:ins>
          </w:p>
        </w:tc>
        <w:tc>
          <w:tcPr>
            <w:tcW w:w="1940" w:type="dxa"/>
          </w:tcPr>
          <w:p w14:paraId="6187F8CA" w14:textId="65B7A273" w:rsidR="002B26D6" w:rsidRPr="0054489A" w:rsidRDefault="002B26D6" w:rsidP="002B26D6">
            <w:pPr>
              <w:cnfStyle w:val="000000000000" w:firstRow="0" w:lastRow="0" w:firstColumn="0" w:lastColumn="0" w:oddVBand="0" w:evenVBand="0" w:oddHBand="0" w:evenHBand="0" w:firstRowFirstColumn="0" w:firstRowLastColumn="0" w:lastRowFirstColumn="0" w:lastRowLastColumn="0"/>
              <w:rPr>
                <w:ins w:id="1179" w:author="Allison Adams" w:date="2023-05-11T11:46:00Z"/>
                <w:rFonts w:asciiTheme="minorHAnsi" w:hAnsiTheme="minorHAnsi" w:cstheme="minorHAnsi"/>
                <w:color w:val="242424"/>
                <w:sz w:val="18"/>
                <w:szCs w:val="18"/>
                <w:shd w:val="clear" w:color="auto" w:fill="FFFFFF"/>
                <w:rPrChange w:id="1180" w:author="Allison Adams" w:date="2023-06-12T14:58:00Z">
                  <w:rPr>
                    <w:ins w:id="1181" w:author="Allison Adams" w:date="2023-05-11T11:46:00Z"/>
                    <w:rFonts w:ascii="Segoe UI" w:hAnsi="Segoe UI" w:cs="Segoe UI"/>
                    <w:color w:val="242424"/>
                    <w:sz w:val="18"/>
                    <w:szCs w:val="18"/>
                    <w:shd w:val="clear" w:color="auto" w:fill="FFFFFF"/>
                  </w:rPr>
                </w:rPrChange>
              </w:rPr>
            </w:pPr>
            <w:ins w:id="1182" w:author="Allison Adams" w:date="2023-05-11T11:46:00Z">
              <w:r w:rsidRPr="0054489A">
                <w:rPr>
                  <w:rFonts w:asciiTheme="minorHAnsi" w:hAnsiTheme="minorHAnsi" w:cstheme="minorHAnsi"/>
                  <w:color w:val="242424"/>
                  <w:sz w:val="18"/>
                  <w:szCs w:val="18"/>
                  <w:shd w:val="clear" w:color="auto" w:fill="FFFFFF"/>
                  <w:rPrChange w:id="1183" w:author="Allison Adams" w:date="2023-06-12T14:58:00Z">
                    <w:rPr>
                      <w:rFonts w:ascii="Segoe UI" w:hAnsi="Segoe UI" w:cs="Segoe UI"/>
                      <w:color w:val="242424"/>
                      <w:sz w:val="18"/>
                      <w:szCs w:val="18"/>
                      <w:shd w:val="clear" w:color="auto" w:fill="FFFFFF"/>
                    </w:rPr>
                  </w:rPrChange>
                </w:rPr>
                <w:t>Taxa totals combined across all sampling events</w:t>
              </w:r>
            </w:ins>
          </w:p>
        </w:tc>
        <w:tc>
          <w:tcPr>
            <w:tcW w:w="2937" w:type="dxa"/>
          </w:tcPr>
          <w:p w14:paraId="48FD86AC" w14:textId="77777777" w:rsidR="00D12DD1" w:rsidRPr="0054489A" w:rsidRDefault="00D12DD1" w:rsidP="002B26D6">
            <w:pPr>
              <w:cnfStyle w:val="000000000000" w:firstRow="0" w:lastRow="0" w:firstColumn="0" w:lastColumn="0" w:oddVBand="0" w:evenVBand="0" w:oddHBand="0" w:evenHBand="0" w:firstRowFirstColumn="0" w:firstRowLastColumn="0" w:lastRowFirstColumn="0" w:lastRowLastColumn="0"/>
              <w:rPr>
                <w:ins w:id="1184" w:author="Allison Adams" w:date="2023-05-12T13:25:00Z"/>
                <w:rFonts w:asciiTheme="minorHAnsi" w:hAnsiTheme="minorHAnsi" w:cstheme="minorHAnsi"/>
                <w:color w:val="242424"/>
                <w:sz w:val="18"/>
                <w:szCs w:val="18"/>
                <w:shd w:val="clear" w:color="auto" w:fill="FFFFFF"/>
                <w:rPrChange w:id="1185" w:author="Allison Adams" w:date="2023-06-12T14:58:00Z">
                  <w:rPr>
                    <w:ins w:id="1186" w:author="Allison Adams" w:date="2023-05-12T13:25:00Z"/>
                    <w:rFonts w:ascii="Segoe UI" w:hAnsi="Segoe UI" w:cs="Segoe UI"/>
                    <w:color w:val="242424"/>
                    <w:sz w:val="18"/>
                    <w:szCs w:val="18"/>
                    <w:shd w:val="clear" w:color="auto" w:fill="FFFFFF"/>
                  </w:rPr>
                </w:rPrChange>
              </w:rPr>
            </w:pPr>
            <w:ins w:id="1187" w:author="Allison Adams" w:date="2023-05-12T13:25:00Z">
              <w:r w:rsidRPr="0054489A">
                <w:rPr>
                  <w:rFonts w:asciiTheme="minorHAnsi" w:hAnsiTheme="minorHAnsi" w:cstheme="minorHAnsi"/>
                  <w:color w:val="242424"/>
                  <w:sz w:val="18"/>
                  <w:szCs w:val="18"/>
                  <w:shd w:val="clear" w:color="auto" w:fill="FFFFFF"/>
                  <w:rPrChange w:id="1188" w:author="Allison Adams" w:date="2023-06-12T14:58:00Z">
                    <w:rPr>
                      <w:rFonts w:ascii="Segoe UI" w:hAnsi="Segoe UI" w:cs="Segoe UI"/>
                      <w:color w:val="242424"/>
                      <w:sz w:val="18"/>
                      <w:szCs w:val="18"/>
                      <w:shd w:val="clear" w:color="auto" w:fill="FFFFFF"/>
                    </w:rPr>
                  </w:rPrChange>
                </w:rPr>
                <w:t>This is essentially the same as the cell size plots</w:t>
              </w:r>
            </w:ins>
          </w:p>
          <w:p w14:paraId="655FFB62" w14:textId="6C991D14" w:rsidR="002B26D6" w:rsidRPr="0054489A" w:rsidRDefault="002B26D6" w:rsidP="002B26D6">
            <w:pPr>
              <w:cnfStyle w:val="000000000000" w:firstRow="0" w:lastRow="0" w:firstColumn="0" w:lastColumn="0" w:oddVBand="0" w:evenVBand="0" w:oddHBand="0" w:evenHBand="0" w:firstRowFirstColumn="0" w:firstRowLastColumn="0" w:lastRowFirstColumn="0" w:lastRowLastColumn="0"/>
              <w:rPr>
                <w:ins w:id="1189" w:author="Allison Adams" w:date="2023-05-11T11:46:00Z"/>
                <w:rFonts w:asciiTheme="minorHAnsi" w:hAnsiTheme="minorHAnsi" w:cstheme="minorHAnsi"/>
                <w:color w:val="242424"/>
                <w:sz w:val="18"/>
                <w:szCs w:val="18"/>
                <w:shd w:val="clear" w:color="auto" w:fill="FFFFFF"/>
                <w:rPrChange w:id="1190" w:author="Allison Adams" w:date="2023-06-12T14:58:00Z">
                  <w:rPr>
                    <w:ins w:id="1191" w:author="Allison Adams" w:date="2023-05-11T11:46:00Z"/>
                    <w:rFonts w:ascii="Segoe UI" w:hAnsi="Segoe UI" w:cs="Segoe UI"/>
                    <w:color w:val="242424"/>
                    <w:sz w:val="18"/>
                    <w:szCs w:val="18"/>
                    <w:shd w:val="clear" w:color="auto" w:fill="FFFFFF"/>
                  </w:rPr>
                </w:rPrChange>
              </w:rPr>
            </w:pPr>
            <w:ins w:id="1192" w:author="Allison Adams" w:date="2023-05-11T11:46:00Z">
              <w:r w:rsidRPr="0054489A">
                <w:rPr>
                  <w:rFonts w:asciiTheme="minorHAnsi" w:hAnsiTheme="minorHAnsi" w:cstheme="minorHAnsi"/>
                  <w:color w:val="242424"/>
                  <w:sz w:val="18"/>
                  <w:szCs w:val="18"/>
                  <w:shd w:val="clear" w:color="auto" w:fill="FFFFFF"/>
                  <w:rPrChange w:id="1193" w:author="Allison Adams" w:date="2023-06-12T14:58:00Z">
                    <w:rPr>
                      <w:rFonts w:ascii="Segoe UI" w:hAnsi="Segoe UI" w:cs="Segoe UI"/>
                      <w:color w:val="242424"/>
                      <w:sz w:val="18"/>
                      <w:szCs w:val="18"/>
                      <w:shd w:val="clear" w:color="auto" w:fill="FFFFFF"/>
                    </w:rPr>
                  </w:rPrChange>
                </w:rPr>
                <w:t>03_calcs_CR_FR.R, line 152</w:t>
              </w:r>
            </w:ins>
          </w:p>
          <w:p w14:paraId="2E3BD8E3" w14:textId="77777777" w:rsidR="002B26D6" w:rsidRPr="0054489A" w:rsidRDefault="002B26D6" w:rsidP="002B26D6">
            <w:pPr>
              <w:cnfStyle w:val="000000000000" w:firstRow="0" w:lastRow="0" w:firstColumn="0" w:lastColumn="0" w:oddVBand="0" w:evenVBand="0" w:oddHBand="0" w:evenHBand="0" w:firstRowFirstColumn="0" w:firstRowLastColumn="0" w:lastRowFirstColumn="0" w:lastRowLastColumn="0"/>
              <w:rPr>
                <w:ins w:id="1194" w:author="Allison Adams" w:date="2023-05-11T11:46:00Z"/>
                <w:rFonts w:asciiTheme="minorHAnsi" w:hAnsiTheme="minorHAnsi" w:cstheme="minorHAnsi"/>
                <w:color w:val="242424"/>
                <w:sz w:val="18"/>
                <w:szCs w:val="18"/>
                <w:shd w:val="clear" w:color="auto" w:fill="FFFFFF"/>
                <w:rPrChange w:id="1195" w:author="Allison Adams" w:date="2023-06-12T14:58:00Z">
                  <w:rPr>
                    <w:ins w:id="1196" w:author="Allison Adams" w:date="2023-05-11T11:46:00Z"/>
                    <w:rFonts w:ascii="Segoe UI" w:hAnsi="Segoe UI" w:cs="Segoe UI"/>
                    <w:color w:val="242424"/>
                    <w:sz w:val="18"/>
                    <w:szCs w:val="18"/>
                    <w:shd w:val="clear" w:color="auto" w:fill="FFFFFF"/>
                  </w:rPr>
                </w:rPrChange>
              </w:rPr>
            </w:pPr>
            <w:proofErr w:type="spellStart"/>
            <w:ins w:id="1197" w:author="Allison Adams" w:date="2023-05-11T11:46:00Z">
              <w:r w:rsidRPr="0054489A">
                <w:rPr>
                  <w:rFonts w:asciiTheme="minorHAnsi" w:hAnsiTheme="minorHAnsi" w:cstheme="minorHAnsi"/>
                  <w:color w:val="242424"/>
                  <w:sz w:val="18"/>
                  <w:szCs w:val="18"/>
                  <w:shd w:val="clear" w:color="auto" w:fill="FFFFFF"/>
                  <w:rPrChange w:id="1198" w:author="Allison Adams" w:date="2023-06-12T14:58:00Z">
                    <w:rPr>
                      <w:rFonts w:ascii="Segoe UI" w:hAnsi="Segoe UI" w:cs="Segoe UI"/>
                      <w:color w:val="242424"/>
                      <w:sz w:val="18"/>
                      <w:szCs w:val="18"/>
                      <w:shd w:val="clear" w:color="auto" w:fill="FFFFFF"/>
                    </w:rPr>
                  </w:rPrChange>
                </w:rPr>
                <w:t>CR_allEvents.Rdata</w:t>
              </w:r>
              <w:proofErr w:type="spellEnd"/>
            </w:ins>
          </w:p>
          <w:p w14:paraId="6D2AAD38" w14:textId="77777777" w:rsidR="002B26D6" w:rsidRPr="0054489A" w:rsidRDefault="002B26D6" w:rsidP="002B26D6">
            <w:pPr>
              <w:cnfStyle w:val="000000000000" w:firstRow="0" w:lastRow="0" w:firstColumn="0" w:lastColumn="0" w:oddVBand="0" w:evenVBand="0" w:oddHBand="0" w:evenHBand="0" w:firstRowFirstColumn="0" w:firstRowLastColumn="0" w:lastRowFirstColumn="0" w:lastRowLastColumn="0"/>
              <w:rPr>
                <w:ins w:id="1199" w:author="Allison Adams" w:date="2023-05-11T11:46:00Z"/>
                <w:rFonts w:asciiTheme="minorHAnsi" w:hAnsiTheme="minorHAnsi" w:cstheme="minorHAnsi"/>
                <w:color w:val="242424"/>
                <w:sz w:val="18"/>
                <w:szCs w:val="18"/>
                <w:shd w:val="clear" w:color="auto" w:fill="FFFFFF"/>
                <w:rPrChange w:id="1200" w:author="Allison Adams" w:date="2023-06-12T14:58:00Z">
                  <w:rPr>
                    <w:ins w:id="1201" w:author="Allison Adams" w:date="2023-05-11T11:46:00Z"/>
                    <w:rFonts w:ascii="Segoe UI" w:hAnsi="Segoe UI" w:cs="Segoe UI"/>
                    <w:color w:val="242424"/>
                    <w:sz w:val="18"/>
                    <w:szCs w:val="18"/>
                    <w:shd w:val="clear" w:color="auto" w:fill="FFFFFF"/>
                  </w:rPr>
                </w:rPrChange>
              </w:rPr>
            </w:pPr>
            <w:ins w:id="1202" w:author="Allison Adams" w:date="2023-05-11T11:46:00Z">
              <w:r w:rsidRPr="0054489A">
                <w:rPr>
                  <w:rFonts w:asciiTheme="minorHAnsi" w:hAnsiTheme="minorHAnsi" w:cstheme="minorHAnsi"/>
                  <w:color w:val="242424"/>
                  <w:sz w:val="18"/>
                  <w:szCs w:val="18"/>
                  <w:shd w:val="clear" w:color="auto" w:fill="FFFFFF"/>
                  <w:rPrChange w:id="1203" w:author="Allison Adams" w:date="2023-06-12T14:58:00Z">
                    <w:rPr>
                      <w:rFonts w:ascii="Segoe UI" w:hAnsi="Segoe UI" w:cs="Segoe UI"/>
                      <w:color w:val="242424"/>
                      <w:sz w:val="18"/>
                      <w:szCs w:val="18"/>
                      <w:shd w:val="clear" w:color="auto" w:fill="FFFFFF"/>
                    </w:rPr>
                  </w:rPrChange>
                </w:rPr>
                <w:t>CR_taxaOnly.pdf, plot</w:t>
              </w:r>
            </w:ins>
          </w:p>
          <w:p w14:paraId="3860471B" w14:textId="4E3AE0A9" w:rsidR="002B26D6" w:rsidRPr="0054489A" w:rsidRDefault="002B26D6" w:rsidP="002B26D6">
            <w:pPr>
              <w:cnfStyle w:val="000000000000" w:firstRow="0" w:lastRow="0" w:firstColumn="0" w:lastColumn="0" w:oddVBand="0" w:evenVBand="0" w:oddHBand="0" w:evenHBand="0" w:firstRowFirstColumn="0" w:firstRowLastColumn="0" w:lastRowFirstColumn="0" w:lastRowLastColumn="0"/>
              <w:rPr>
                <w:ins w:id="1204" w:author="Allison Adams" w:date="2023-05-11T11:46:00Z"/>
                <w:rFonts w:asciiTheme="minorHAnsi" w:hAnsiTheme="minorHAnsi" w:cstheme="minorHAnsi"/>
                <w:color w:val="242424"/>
                <w:sz w:val="18"/>
                <w:szCs w:val="18"/>
                <w:shd w:val="clear" w:color="auto" w:fill="FFFFFF"/>
                <w:rPrChange w:id="1205" w:author="Allison Adams" w:date="2023-06-12T14:58:00Z">
                  <w:rPr>
                    <w:ins w:id="1206" w:author="Allison Adams" w:date="2023-05-11T11:46:00Z"/>
                    <w:rFonts w:ascii="Segoe UI" w:hAnsi="Segoe UI" w:cs="Segoe UI"/>
                    <w:color w:val="242424"/>
                    <w:sz w:val="18"/>
                    <w:szCs w:val="18"/>
                    <w:shd w:val="clear" w:color="auto" w:fill="FFFFFF"/>
                  </w:rPr>
                </w:rPrChange>
              </w:rPr>
            </w:pPr>
            <w:ins w:id="1207" w:author="Allison Adams" w:date="2023-05-11T11:46:00Z">
              <w:r w:rsidRPr="0054489A">
                <w:rPr>
                  <w:rFonts w:asciiTheme="minorHAnsi" w:hAnsiTheme="minorHAnsi" w:cstheme="minorHAnsi"/>
                  <w:color w:val="242424"/>
                  <w:sz w:val="18"/>
                  <w:szCs w:val="18"/>
                  <w:shd w:val="clear" w:color="auto" w:fill="FFFFFF"/>
                  <w:rPrChange w:id="1208" w:author="Allison Adams" w:date="2023-06-12T14:58:00Z">
                    <w:rPr>
                      <w:rFonts w:ascii="Segoe UI" w:hAnsi="Segoe UI" w:cs="Segoe UI"/>
                      <w:color w:val="242424"/>
                      <w:sz w:val="18"/>
                      <w:szCs w:val="18"/>
                      <w:shd w:val="clear" w:color="auto" w:fill="FFFFFF"/>
                    </w:rPr>
                  </w:rPrChange>
                </w:rPr>
                <w:t>04_plots_IR_Various.R, line 2</w:t>
              </w:r>
            </w:ins>
            <w:ins w:id="1209" w:author="Allison Adams" w:date="2023-05-11T11:49:00Z">
              <w:r w:rsidR="00AF7452" w:rsidRPr="0054489A">
                <w:rPr>
                  <w:rFonts w:asciiTheme="minorHAnsi" w:hAnsiTheme="minorHAnsi" w:cstheme="minorHAnsi"/>
                  <w:color w:val="242424"/>
                  <w:sz w:val="18"/>
                  <w:szCs w:val="18"/>
                  <w:shd w:val="clear" w:color="auto" w:fill="FFFFFF"/>
                  <w:rPrChange w:id="1210" w:author="Allison Adams" w:date="2023-06-12T14:58:00Z">
                    <w:rPr>
                      <w:rFonts w:ascii="Segoe UI" w:hAnsi="Segoe UI" w:cs="Segoe UI"/>
                      <w:color w:val="242424"/>
                      <w:sz w:val="18"/>
                      <w:szCs w:val="18"/>
                      <w:shd w:val="clear" w:color="auto" w:fill="FFFFFF"/>
                    </w:rPr>
                  </w:rPrChange>
                </w:rPr>
                <w:t>65</w:t>
              </w:r>
            </w:ins>
          </w:p>
        </w:tc>
        <w:tc>
          <w:tcPr>
            <w:tcW w:w="1314" w:type="dxa"/>
          </w:tcPr>
          <w:p w14:paraId="6094BBF6" w14:textId="77777777" w:rsidR="002B26D6" w:rsidRPr="0054489A" w:rsidRDefault="002B26D6" w:rsidP="002B26D6">
            <w:pPr>
              <w:cnfStyle w:val="000000000000" w:firstRow="0" w:lastRow="0" w:firstColumn="0" w:lastColumn="0" w:oddVBand="0" w:evenVBand="0" w:oddHBand="0" w:evenHBand="0" w:firstRowFirstColumn="0" w:firstRowLastColumn="0" w:lastRowFirstColumn="0" w:lastRowLastColumn="0"/>
              <w:rPr>
                <w:ins w:id="1211" w:author="Allison Adams" w:date="2023-05-11T11:46:00Z"/>
                <w:rFonts w:asciiTheme="minorHAnsi" w:hAnsiTheme="minorHAnsi" w:cstheme="minorHAnsi"/>
                <w:color w:val="242424"/>
                <w:sz w:val="18"/>
                <w:szCs w:val="18"/>
                <w:shd w:val="clear" w:color="auto" w:fill="FFFFFF"/>
                <w:rPrChange w:id="1212" w:author="Allison Adams" w:date="2023-06-12T14:58:00Z">
                  <w:rPr>
                    <w:ins w:id="1213" w:author="Allison Adams" w:date="2023-05-11T11:46:00Z"/>
                    <w:rFonts w:ascii="Segoe UI" w:hAnsi="Segoe UI" w:cs="Segoe UI"/>
                    <w:color w:val="242424"/>
                    <w:sz w:val="18"/>
                    <w:szCs w:val="18"/>
                    <w:shd w:val="clear" w:color="auto" w:fill="FFFFFF"/>
                  </w:rPr>
                </w:rPrChange>
              </w:rPr>
            </w:pPr>
          </w:p>
        </w:tc>
        <w:tc>
          <w:tcPr>
            <w:tcW w:w="940" w:type="dxa"/>
          </w:tcPr>
          <w:p w14:paraId="44FBAE73" w14:textId="77777777" w:rsidR="002B26D6" w:rsidRPr="0054489A" w:rsidRDefault="002B26D6" w:rsidP="002B26D6">
            <w:pPr>
              <w:cnfStyle w:val="000000000000" w:firstRow="0" w:lastRow="0" w:firstColumn="0" w:lastColumn="0" w:oddVBand="0" w:evenVBand="0" w:oddHBand="0" w:evenHBand="0" w:firstRowFirstColumn="0" w:firstRowLastColumn="0" w:lastRowFirstColumn="0" w:lastRowLastColumn="0"/>
              <w:rPr>
                <w:ins w:id="1214" w:author="Allison Adams" w:date="2023-05-11T11:46:00Z"/>
                <w:rFonts w:asciiTheme="minorHAnsi" w:hAnsiTheme="minorHAnsi" w:cstheme="minorHAnsi"/>
                <w:color w:val="242424"/>
                <w:sz w:val="18"/>
                <w:szCs w:val="18"/>
                <w:shd w:val="clear" w:color="auto" w:fill="FFFFFF"/>
                <w:rPrChange w:id="1215" w:author="Allison Adams" w:date="2023-06-12T14:58:00Z">
                  <w:rPr>
                    <w:ins w:id="1216" w:author="Allison Adams" w:date="2023-05-11T11:46:00Z"/>
                    <w:rFonts w:ascii="Segoe UI" w:hAnsi="Segoe UI" w:cs="Segoe UI"/>
                    <w:color w:val="242424"/>
                    <w:sz w:val="18"/>
                    <w:szCs w:val="18"/>
                    <w:shd w:val="clear" w:color="auto" w:fill="FFFFFF"/>
                  </w:rPr>
                </w:rPrChange>
              </w:rPr>
            </w:pPr>
          </w:p>
        </w:tc>
      </w:tr>
      <w:tr w:rsidR="002B26D6" w:rsidRPr="0054489A" w14:paraId="2DF893C3" w14:textId="77777777" w:rsidTr="00F73366">
        <w:trPr>
          <w:cnfStyle w:val="000000100000" w:firstRow="0" w:lastRow="0" w:firstColumn="0" w:lastColumn="0" w:oddVBand="0" w:evenVBand="0" w:oddHBand="1" w:evenHBand="0" w:firstRowFirstColumn="0" w:firstRowLastColumn="0" w:lastRowFirstColumn="0" w:lastRowLastColumn="0"/>
          <w:ins w:id="1217" w:author="Allison Adams" w:date="2023-05-03T12:05:00Z"/>
        </w:trPr>
        <w:tc>
          <w:tcPr>
            <w:cnfStyle w:val="001000000000" w:firstRow="0" w:lastRow="0" w:firstColumn="1" w:lastColumn="0" w:oddVBand="0" w:evenVBand="0" w:oddHBand="0" w:evenHBand="0" w:firstRowFirstColumn="0" w:firstRowLastColumn="0" w:lastRowFirstColumn="0" w:lastRowLastColumn="0"/>
            <w:tcW w:w="1439" w:type="dxa"/>
            <w:vMerge/>
          </w:tcPr>
          <w:p w14:paraId="42FF50B3" w14:textId="77777777" w:rsidR="00F73366" w:rsidRPr="0054489A" w:rsidRDefault="00F73366" w:rsidP="00F73366">
            <w:pPr>
              <w:rPr>
                <w:ins w:id="1218" w:author="Allison Adams" w:date="2023-05-03T12:05:00Z"/>
                <w:rFonts w:asciiTheme="minorHAnsi" w:hAnsiTheme="minorHAnsi" w:cstheme="minorHAnsi"/>
                <w:color w:val="242424"/>
                <w:sz w:val="23"/>
                <w:szCs w:val="23"/>
                <w:shd w:val="clear" w:color="auto" w:fill="FFFFFF"/>
                <w:rPrChange w:id="1219" w:author="Allison Adams" w:date="2023-06-12T14:58:00Z">
                  <w:rPr>
                    <w:ins w:id="1220" w:author="Allison Adams" w:date="2023-05-03T12:05:00Z"/>
                    <w:rFonts w:ascii="Segoe UI" w:hAnsi="Segoe UI" w:cs="Segoe UI"/>
                    <w:color w:val="242424"/>
                    <w:sz w:val="23"/>
                    <w:szCs w:val="23"/>
                    <w:shd w:val="clear" w:color="auto" w:fill="FFFFFF"/>
                  </w:rPr>
                </w:rPrChange>
              </w:rPr>
            </w:pPr>
          </w:p>
        </w:tc>
        <w:tc>
          <w:tcPr>
            <w:tcW w:w="790" w:type="dxa"/>
          </w:tcPr>
          <w:p w14:paraId="57C7C448" w14:textId="77777777" w:rsidR="00F73366" w:rsidRPr="0054489A" w:rsidRDefault="00F73366" w:rsidP="00F73366">
            <w:pPr>
              <w:cnfStyle w:val="000000100000" w:firstRow="0" w:lastRow="0" w:firstColumn="0" w:lastColumn="0" w:oddVBand="0" w:evenVBand="0" w:oddHBand="1" w:evenHBand="0" w:firstRowFirstColumn="0" w:firstRowLastColumn="0" w:lastRowFirstColumn="0" w:lastRowLastColumn="0"/>
              <w:rPr>
                <w:ins w:id="1221" w:author="Allison Adams" w:date="2023-05-03T12:05:00Z"/>
                <w:rFonts w:asciiTheme="minorHAnsi" w:hAnsiTheme="minorHAnsi" w:cstheme="minorHAnsi"/>
                <w:color w:val="242424"/>
                <w:sz w:val="23"/>
                <w:szCs w:val="23"/>
                <w:shd w:val="clear" w:color="auto" w:fill="FFFFFF"/>
                <w:rPrChange w:id="1222" w:author="Allison Adams" w:date="2023-06-12T14:58:00Z">
                  <w:rPr>
                    <w:ins w:id="1223" w:author="Allison Adams" w:date="2023-05-03T12:05:00Z"/>
                    <w:rFonts w:ascii="Segoe UI" w:hAnsi="Segoe UI" w:cs="Segoe UI"/>
                    <w:color w:val="242424"/>
                    <w:sz w:val="23"/>
                    <w:szCs w:val="23"/>
                    <w:shd w:val="clear" w:color="auto" w:fill="FFFFFF"/>
                  </w:rPr>
                </w:rPrChange>
              </w:rPr>
            </w:pPr>
          </w:p>
        </w:tc>
        <w:tc>
          <w:tcPr>
            <w:tcW w:w="1940" w:type="dxa"/>
          </w:tcPr>
          <w:p w14:paraId="25C1F585" w14:textId="18C796A9" w:rsidR="00F73366" w:rsidRPr="0054489A" w:rsidRDefault="00F73366" w:rsidP="00F73366">
            <w:pPr>
              <w:cnfStyle w:val="000000100000" w:firstRow="0" w:lastRow="0" w:firstColumn="0" w:lastColumn="0" w:oddVBand="0" w:evenVBand="0" w:oddHBand="1" w:evenHBand="0" w:firstRowFirstColumn="0" w:firstRowLastColumn="0" w:lastRowFirstColumn="0" w:lastRowLastColumn="0"/>
              <w:rPr>
                <w:ins w:id="1224" w:author="Allison Adams" w:date="2023-05-03T12:05:00Z"/>
                <w:rFonts w:asciiTheme="minorHAnsi" w:hAnsiTheme="minorHAnsi" w:cstheme="minorHAnsi"/>
                <w:color w:val="242424"/>
                <w:sz w:val="18"/>
                <w:szCs w:val="18"/>
                <w:shd w:val="clear" w:color="auto" w:fill="FFFFFF"/>
                <w:rPrChange w:id="1225" w:author="Allison Adams" w:date="2023-06-12T14:58:00Z">
                  <w:rPr>
                    <w:ins w:id="1226" w:author="Allison Adams" w:date="2023-05-03T12:05:00Z"/>
                    <w:rFonts w:ascii="Segoe UI" w:hAnsi="Segoe UI" w:cs="Segoe UI"/>
                    <w:color w:val="242424"/>
                    <w:sz w:val="18"/>
                    <w:szCs w:val="18"/>
                    <w:shd w:val="clear" w:color="auto" w:fill="FFFFFF"/>
                  </w:rPr>
                </w:rPrChange>
              </w:rPr>
            </w:pPr>
            <w:ins w:id="1227" w:author="Allison Adams" w:date="2023-05-03T12:05:00Z">
              <w:r w:rsidRPr="0054489A">
                <w:rPr>
                  <w:rFonts w:asciiTheme="minorHAnsi" w:hAnsiTheme="minorHAnsi" w:cstheme="minorHAnsi"/>
                  <w:color w:val="242424"/>
                  <w:sz w:val="18"/>
                  <w:szCs w:val="18"/>
                  <w:shd w:val="clear" w:color="auto" w:fill="FFFFFF"/>
                  <w:rPrChange w:id="1228" w:author="Allison Adams" w:date="2023-06-12T14:58:00Z">
                    <w:rPr>
                      <w:rFonts w:ascii="Segoe UI" w:hAnsi="Segoe UI" w:cs="Segoe UI"/>
                      <w:color w:val="242424"/>
                      <w:sz w:val="18"/>
                      <w:szCs w:val="18"/>
                      <w:shd w:val="clear" w:color="auto" w:fill="FFFFFF"/>
                    </w:rPr>
                  </w:rPrChange>
                </w:rPr>
                <w:t>Taxa group percentages of total per sampling event</w:t>
              </w:r>
            </w:ins>
          </w:p>
        </w:tc>
        <w:tc>
          <w:tcPr>
            <w:tcW w:w="2937" w:type="dxa"/>
          </w:tcPr>
          <w:p w14:paraId="60E334DF" w14:textId="77777777" w:rsidR="00F73366" w:rsidRPr="0054489A" w:rsidRDefault="00F73366" w:rsidP="00F73366">
            <w:pPr>
              <w:cnfStyle w:val="000000100000" w:firstRow="0" w:lastRow="0" w:firstColumn="0" w:lastColumn="0" w:oddVBand="0" w:evenVBand="0" w:oddHBand="1" w:evenHBand="0" w:firstRowFirstColumn="0" w:firstRowLastColumn="0" w:lastRowFirstColumn="0" w:lastRowLastColumn="0"/>
              <w:rPr>
                <w:ins w:id="1229" w:author="Allison Adams" w:date="2023-05-03T12:24:00Z"/>
                <w:rFonts w:asciiTheme="minorHAnsi" w:hAnsiTheme="minorHAnsi" w:cstheme="minorHAnsi"/>
                <w:color w:val="242424"/>
                <w:sz w:val="18"/>
                <w:szCs w:val="18"/>
                <w:shd w:val="clear" w:color="auto" w:fill="FFFFFF"/>
                <w:rPrChange w:id="1230" w:author="Allison Adams" w:date="2023-06-12T14:58:00Z">
                  <w:rPr>
                    <w:ins w:id="1231" w:author="Allison Adams" w:date="2023-05-03T12:24:00Z"/>
                    <w:rFonts w:ascii="Segoe UI" w:hAnsi="Segoe UI" w:cs="Segoe UI"/>
                    <w:color w:val="242424"/>
                    <w:sz w:val="23"/>
                    <w:szCs w:val="23"/>
                    <w:shd w:val="clear" w:color="auto" w:fill="FFFFFF"/>
                  </w:rPr>
                </w:rPrChange>
              </w:rPr>
            </w:pPr>
          </w:p>
        </w:tc>
        <w:tc>
          <w:tcPr>
            <w:tcW w:w="1314" w:type="dxa"/>
          </w:tcPr>
          <w:p w14:paraId="1CF4B05B" w14:textId="38F66DE8" w:rsidR="00F73366" w:rsidRPr="0054489A" w:rsidRDefault="00F73366" w:rsidP="00F73366">
            <w:pPr>
              <w:cnfStyle w:val="000000100000" w:firstRow="0" w:lastRow="0" w:firstColumn="0" w:lastColumn="0" w:oddVBand="0" w:evenVBand="0" w:oddHBand="1" w:evenHBand="0" w:firstRowFirstColumn="0" w:firstRowLastColumn="0" w:lastRowFirstColumn="0" w:lastRowLastColumn="0"/>
              <w:rPr>
                <w:ins w:id="1232" w:author="Allison Adams" w:date="2023-05-03T12:05:00Z"/>
                <w:rFonts w:asciiTheme="minorHAnsi" w:hAnsiTheme="minorHAnsi" w:cstheme="minorHAnsi"/>
                <w:color w:val="242424"/>
                <w:sz w:val="18"/>
                <w:szCs w:val="18"/>
                <w:shd w:val="clear" w:color="auto" w:fill="FFFFFF"/>
                <w:rPrChange w:id="1233" w:author="Allison Adams" w:date="2023-06-12T14:58:00Z">
                  <w:rPr>
                    <w:ins w:id="1234" w:author="Allison Adams" w:date="2023-05-03T12:05:00Z"/>
                    <w:rFonts w:ascii="Segoe UI" w:hAnsi="Segoe UI" w:cs="Segoe UI"/>
                    <w:color w:val="242424"/>
                    <w:sz w:val="23"/>
                    <w:szCs w:val="23"/>
                    <w:shd w:val="clear" w:color="auto" w:fill="FFFFFF"/>
                  </w:rPr>
                </w:rPrChange>
              </w:rPr>
            </w:pPr>
          </w:p>
        </w:tc>
        <w:tc>
          <w:tcPr>
            <w:tcW w:w="940" w:type="dxa"/>
          </w:tcPr>
          <w:p w14:paraId="721E6002" w14:textId="77777777" w:rsidR="00F73366" w:rsidRPr="0054489A" w:rsidRDefault="00F73366" w:rsidP="00F73366">
            <w:pPr>
              <w:cnfStyle w:val="000000100000" w:firstRow="0" w:lastRow="0" w:firstColumn="0" w:lastColumn="0" w:oddVBand="0" w:evenVBand="0" w:oddHBand="1" w:evenHBand="0" w:firstRowFirstColumn="0" w:firstRowLastColumn="0" w:lastRowFirstColumn="0" w:lastRowLastColumn="0"/>
              <w:rPr>
                <w:ins w:id="1235" w:author="Allison Adams" w:date="2023-05-03T12:05:00Z"/>
                <w:rFonts w:asciiTheme="minorHAnsi" w:hAnsiTheme="minorHAnsi" w:cstheme="minorHAnsi"/>
                <w:color w:val="242424"/>
                <w:sz w:val="18"/>
                <w:szCs w:val="18"/>
                <w:shd w:val="clear" w:color="auto" w:fill="FFFFFF"/>
                <w:rPrChange w:id="1236" w:author="Allison Adams" w:date="2023-06-12T14:58:00Z">
                  <w:rPr>
                    <w:ins w:id="1237" w:author="Allison Adams" w:date="2023-05-03T12:05:00Z"/>
                    <w:rFonts w:ascii="Segoe UI" w:hAnsi="Segoe UI" w:cs="Segoe UI"/>
                    <w:color w:val="242424"/>
                    <w:sz w:val="23"/>
                    <w:szCs w:val="23"/>
                    <w:shd w:val="clear" w:color="auto" w:fill="FFFFFF"/>
                  </w:rPr>
                </w:rPrChange>
              </w:rPr>
            </w:pPr>
          </w:p>
        </w:tc>
      </w:tr>
      <w:tr w:rsidR="00985EDB" w:rsidRPr="0054489A" w14:paraId="54C17B96" w14:textId="77777777" w:rsidTr="00F73366">
        <w:trPr>
          <w:ins w:id="1238" w:author="Allison Adams" w:date="2023-05-03T12:00:00Z"/>
        </w:trPr>
        <w:tc>
          <w:tcPr>
            <w:cnfStyle w:val="001000000000" w:firstRow="0" w:lastRow="0" w:firstColumn="1" w:lastColumn="0" w:oddVBand="0" w:evenVBand="0" w:oddHBand="0" w:evenHBand="0" w:firstRowFirstColumn="0" w:firstRowLastColumn="0" w:lastRowFirstColumn="0" w:lastRowLastColumn="0"/>
            <w:tcW w:w="1439" w:type="dxa"/>
            <w:vMerge w:val="restart"/>
          </w:tcPr>
          <w:p w14:paraId="25FDAD68" w14:textId="4DA9E7A2" w:rsidR="00F73366" w:rsidRPr="0054489A" w:rsidRDefault="00F73366" w:rsidP="00F73366">
            <w:pPr>
              <w:rPr>
                <w:ins w:id="1239" w:author="Allison Adams" w:date="2023-05-03T12:00:00Z"/>
                <w:rFonts w:asciiTheme="minorHAnsi" w:hAnsiTheme="minorHAnsi" w:cstheme="minorHAnsi"/>
                <w:color w:val="242424"/>
                <w:sz w:val="23"/>
                <w:szCs w:val="23"/>
                <w:shd w:val="clear" w:color="auto" w:fill="FFFFFF"/>
                <w:rPrChange w:id="1240" w:author="Allison Adams" w:date="2023-06-12T14:58:00Z">
                  <w:rPr>
                    <w:ins w:id="1241" w:author="Allison Adams" w:date="2023-05-03T12:00:00Z"/>
                    <w:rFonts w:ascii="Segoe UI" w:hAnsi="Segoe UI" w:cs="Segoe UI"/>
                    <w:color w:val="242424"/>
                    <w:sz w:val="23"/>
                    <w:szCs w:val="23"/>
                    <w:shd w:val="clear" w:color="auto" w:fill="FFFFFF"/>
                  </w:rPr>
                </w:rPrChange>
              </w:rPr>
            </w:pPr>
            <w:ins w:id="1242" w:author="Allison Adams" w:date="2023-05-03T12:00:00Z">
              <w:r w:rsidRPr="0054489A">
                <w:rPr>
                  <w:rFonts w:asciiTheme="minorHAnsi" w:hAnsiTheme="minorHAnsi" w:cstheme="minorHAnsi"/>
                  <w:color w:val="242424"/>
                  <w:sz w:val="23"/>
                  <w:szCs w:val="23"/>
                  <w:shd w:val="clear" w:color="auto" w:fill="FFFFFF"/>
                  <w:rPrChange w:id="1243" w:author="Allison Adams" w:date="2023-06-12T14:58:00Z">
                    <w:rPr>
                      <w:rFonts w:ascii="Segoe UI" w:hAnsi="Segoe UI" w:cs="Segoe UI"/>
                      <w:color w:val="242424"/>
                      <w:sz w:val="23"/>
                      <w:szCs w:val="23"/>
                      <w:shd w:val="clear" w:color="auto" w:fill="FFFFFF"/>
                    </w:rPr>
                  </w:rPrChange>
                </w:rPr>
                <w:t>Cell Abundance</w:t>
              </w:r>
            </w:ins>
          </w:p>
        </w:tc>
        <w:tc>
          <w:tcPr>
            <w:tcW w:w="790" w:type="dxa"/>
          </w:tcPr>
          <w:p w14:paraId="0FF229FA" w14:textId="6DABFC0E" w:rsidR="00F73366" w:rsidRPr="0054489A" w:rsidRDefault="00DA1C23">
            <w:pPr>
              <w:jc w:val="center"/>
              <w:cnfStyle w:val="000000000000" w:firstRow="0" w:lastRow="0" w:firstColumn="0" w:lastColumn="0" w:oddVBand="0" w:evenVBand="0" w:oddHBand="0" w:evenHBand="0" w:firstRowFirstColumn="0" w:firstRowLastColumn="0" w:lastRowFirstColumn="0" w:lastRowLastColumn="0"/>
              <w:rPr>
                <w:ins w:id="1244" w:author="Allison Adams" w:date="2023-05-03T12:00:00Z"/>
                <w:rFonts w:asciiTheme="minorHAnsi" w:hAnsiTheme="minorHAnsi" w:cstheme="minorHAnsi"/>
                <w:color w:val="242424"/>
                <w:sz w:val="23"/>
                <w:szCs w:val="23"/>
                <w:shd w:val="clear" w:color="auto" w:fill="FFFFFF"/>
                <w:rPrChange w:id="1245" w:author="Allison Adams" w:date="2023-06-12T14:58:00Z">
                  <w:rPr>
                    <w:ins w:id="1246" w:author="Allison Adams" w:date="2023-05-03T12:00:00Z"/>
                    <w:rFonts w:ascii="Segoe UI" w:hAnsi="Segoe UI" w:cs="Segoe UI"/>
                    <w:color w:val="242424"/>
                    <w:sz w:val="23"/>
                    <w:szCs w:val="23"/>
                    <w:shd w:val="clear" w:color="auto" w:fill="FFFFFF"/>
                  </w:rPr>
                </w:rPrChange>
              </w:rPr>
              <w:pPrChange w:id="1247" w:author="Allison Adams" w:date="2023-05-10T10:56:00Z">
                <w:pPr>
                  <w:cnfStyle w:val="000000000000" w:firstRow="0" w:lastRow="0" w:firstColumn="0" w:lastColumn="0" w:oddVBand="0" w:evenVBand="0" w:oddHBand="0" w:evenHBand="0" w:firstRowFirstColumn="0" w:firstRowLastColumn="0" w:lastRowFirstColumn="0" w:lastRowLastColumn="0"/>
                </w:pPr>
              </w:pPrChange>
            </w:pPr>
            <w:ins w:id="1248" w:author="Allison Adams" w:date="2023-05-10T10:56:00Z">
              <w:r w:rsidRPr="0054489A">
                <w:rPr>
                  <w:rFonts w:asciiTheme="minorHAnsi" w:hAnsiTheme="minorHAnsi" w:cstheme="minorHAnsi"/>
                  <w:color w:val="242424"/>
                  <w:sz w:val="36"/>
                  <w:szCs w:val="36"/>
                  <w:highlight w:val="cyan"/>
                  <w:shd w:val="clear" w:color="auto" w:fill="FFFFFF"/>
                  <w:rPrChange w:id="1249" w:author="Allison Adams" w:date="2023-06-12T14:58:00Z">
                    <w:rPr>
                      <w:rFonts w:ascii="Wingdings" w:hAnsi="Wingdings" w:cs="Segoe UI"/>
                      <w:color w:val="242424"/>
                      <w:sz w:val="36"/>
                      <w:szCs w:val="36"/>
                      <w:shd w:val="clear" w:color="auto" w:fill="FFFFFF"/>
                    </w:rPr>
                  </w:rPrChange>
                </w:rPr>
                <w:t>ü</w:t>
              </w:r>
            </w:ins>
          </w:p>
        </w:tc>
        <w:tc>
          <w:tcPr>
            <w:tcW w:w="1940" w:type="dxa"/>
          </w:tcPr>
          <w:p w14:paraId="58412254" w14:textId="77777777" w:rsidR="00F73366" w:rsidRPr="0054489A" w:rsidRDefault="00F73366" w:rsidP="00F73366">
            <w:pPr>
              <w:cnfStyle w:val="000000000000" w:firstRow="0" w:lastRow="0" w:firstColumn="0" w:lastColumn="0" w:oddVBand="0" w:evenVBand="0" w:oddHBand="0" w:evenHBand="0" w:firstRowFirstColumn="0" w:firstRowLastColumn="0" w:lastRowFirstColumn="0" w:lastRowLastColumn="0"/>
              <w:rPr>
                <w:ins w:id="1250" w:author="Allison Adams" w:date="2023-05-03T12:00:00Z"/>
                <w:rFonts w:asciiTheme="minorHAnsi" w:hAnsiTheme="minorHAnsi" w:cstheme="minorHAnsi"/>
                <w:color w:val="242424"/>
                <w:sz w:val="18"/>
                <w:szCs w:val="18"/>
                <w:shd w:val="clear" w:color="auto" w:fill="FFFFFF"/>
                <w:rPrChange w:id="1251" w:author="Allison Adams" w:date="2023-06-12T14:58:00Z">
                  <w:rPr>
                    <w:ins w:id="1252" w:author="Allison Adams" w:date="2023-05-03T12:00:00Z"/>
                    <w:rFonts w:ascii="Segoe UI" w:hAnsi="Segoe UI" w:cs="Segoe UI"/>
                    <w:color w:val="242424"/>
                    <w:sz w:val="18"/>
                    <w:szCs w:val="18"/>
                    <w:shd w:val="clear" w:color="auto" w:fill="FFFFFF"/>
                  </w:rPr>
                </w:rPrChange>
              </w:rPr>
            </w:pPr>
            <w:commentRangeStart w:id="1253"/>
            <w:commentRangeStart w:id="1254"/>
            <w:ins w:id="1255" w:author="Allison Adams" w:date="2023-05-03T12:00:00Z">
              <w:r w:rsidRPr="0054489A">
                <w:rPr>
                  <w:rFonts w:asciiTheme="minorHAnsi" w:hAnsiTheme="minorHAnsi" w:cstheme="minorHAnsi"/>
                  <w:color w:val="242424"/>
                  <w:sz w:val="18"/>
                  <w:szCs w:val="18"/>
                  <w:shd w:val="clear" w:color="auto" w:fill="FFFFFF"/>
                  <w:rPrChange w:id="1256" w:author="Allison Adams" w:date="2023-06-12T14:58:00Z">
                    <w:rPr>
                      <w:rFonts w:ascii="Segoe UI" w:hAnsi="Segoe UI" w:cs="Segoe UI"/>
                      <w:color w:val="242424"/>
                      <w:sz w:val="18"/>
                      <w:szCs w:val="18"/>
                      <w:shd w:val="clear" w:color="auto" w:fill="FFFFFF"/>
                    </w:rPr>
                  </w:rPrChange>
                </w:rPr>
                <w:t>All taxa 17 groups</w:t>
              </w:r>
              <w:commentRangeEnd w:id="1253"/>
              <w:r w:rsidRPr="0054489A">
                <w:rPr>
                  <w:rFonts w:asciiTheme="minorHAnsi" w:hAnsiTheme="minorHAnsi" w:cstheme="minorHAnsi"/>
                  <w:color w:val="242424"/>
                  <w:sz w:val="18"/>
                  <w:szCs w:val="18"/>
                  <w:shd w:val="clear" w:color="auto" w:fill="FFFFFF"/>
                  <w:rPrChange w:id="1257" w:author="Allison Adams" w:date="2023-06-12T14:58:00Z">
                    <w:rPr>
                      <w:rFonts w:ascii="Segoe UI" w:hAnsi="Segoe UI" w:cs="Segoe UI"/>
                      <w:color w:val="242424"/>
                      <w:sz w:val="18"/>
                      <w:szCs w:val="18"/>
                      <w:shd w:val="clear" w:color="auto" w:fill="FFFFFF"/>
                    </w:rPr>
                  </w:rPrChange>
                </w:rPr>
                <w:commentReference w:id="1253"/>
              </w:r>
              <w:commentRangeEnd w:id="1254"/>
              <w:r w:rsidRPr="0054489A">
                <w:rPr>
                  <w:rFonts w:asciiTheme="minorHAnsi" w:hAnsiTheme="minorHAnsi" w:cstheme="minorHAnsi"/>
                  <w:color w:val="242424"/>
                  <w:sz w:val="18"/>
                  <w:szCs w:val="18"/>
                  <w:shd w:val="clear" w:color="auto" w:fill="FFFFFF"/>
                  <w:rPrChange w:id="1258" w:author="Allison Adams" w:date="2023-06-12T14:58:00Z">
                    <w:rPr>
                      <w:rFonts w:ascii="Segoe UI" w:hAnsi="Segoe UI" w:cs="Segoe UI"/>
                      <w:color w:val="242424"/>
                      <w:sz w:val="18"/>
                      <w:szCs w:val="18"/>
                      <w:shd w:val="clear" w:color="auto" w:fill="FFFFFF"/>
                    </w:rPr>
                  </w:rPrChange>
                </w:rPr>
                <w:commentReference w:id="1254"/>
              </w:r>
              <w:r w:rsidRPr="0054489A">
                <w:rPr>
                  <w:rFonts w:asciiTheme="minorHAnsi" w:hAnsiTheme="minorHAnsi" w:cstheme="minorHAnsi"/>
                  <w:color w:val="242424"/>
                  <w:sz w:val="18"/>
                  <w:szCs w:val="18"/>
                  <w:shd w:val="clear" w:color="auto" w:fill="FFFFFF"/>
                  <w:rPrChange w:id="1259" w:author="Allison Adams" w:date="2023-06-12T14:58:00Z">
                    <w:rPr>
                      <w:rFonts w:ascii="Segoe UI" w:hAnsi="Segoe UI" w:cs="Segoe UI"/>
                      <w:color w:val="242424"/>
                      <w:sz w:val="18"/>
                      <w:szCs w:val="18"/>
                      <w:shd w:val="clear" w:color="auto" w:fill="FFFFFF"/>
                    </w:rPr>
                  </w:rPrChange>
                </w:rPr>
                <w:t>, individually</w:t>
              </w:r>
            </w:ins>
          </w:p>
        </w:tc>
        <w:tc>
          <w:tcPr>
            <w:tcW w:w="2937" w:type="dxa"/>
          </w:tcPr>
          <w:p w14:paraId="12588480" w14:textId="72C4D818" w:rsidR="00635861" w:rsidRPr="0054489A" w:rsidRDefault="00635861" w:rsidP="00F73366">
            <w:pPr>
              <w:cnfStyle w:val="000000000000" w:firstRow="0" w:lastRow="0" w:firstColumn="0" w:lastColumn="0" w:oddVBand="0" w:evenVBand="0" w:oddHBand="0" w:evenHBand="0" w:firstRowFirstColumn="0" w:firstRowLastColumn="0" w:lastRowFirstColumn="0" w:lastRowLastColumn="0"/>
              <w:rPr>
                <w:ins w:id="1260" w:author="Allison Adams" w:date="2023-05-09T16:02:00Z"/>
                <w:rFonts w:asciiTheme="minorHAnsi" w:hAnsiTheme="minorHAnsi" w:cstheme="minorHAnsi"/>
                <w:color w:val="242424"/>
                <w:sz w:val="18"/>
                <w:szCs w:val="18"/>
                <w:shd w:val="clear" w:color="auto" w:fill="FFFFFF"/>
                <w:rPrChange w:id="1261" w:author="Allison Adams" w:date="2023-06-12T14:58:00Z">
                  <w:rPr>
                    <w:ins w:id="1262" w:author="Allison Adams" w:date="2023-05-09T16:02:00Z"/>
                    <w:rFonts w:ascii="Segoe UI" w:hAnsi="Segoe UI" w:cs="Segoe UI"/>
                    <w:color w:val="242424"/>
                    <w:sz w:val="18"/>
                    <w:szCs w:val="18"/>
                    <w:shd w:val="clear" w:color="auto" w:fill="FFFFFF"/>
                  </w:rPr>
                </w:rPrChange>
              </w:rPr>
            </w:pPr>
            <w:ins w:id="1263" w:author="Allison Adams" w:date="2023-05-09T16:02:00Z">
              <w:r w:rsidRPr="0054489A">
                <w:rPr>
                  <w:rFonts w:asciiTheme="minorHAnsi" w:hAnsiTheme="minorHAnsi" w:cstheme="minorHAnsi"/>
                  <w:color w:val="242424"/>
                  <w:sz w:val="18"/>
                  <w:szCs w:val="18"/>
                  <w:shd w:val="clear" w:color="auto" w:fill="FFFFFF"/>
                  <w:rPrChange w:id="1264" w:author="Allison Adams" w:date="2023-06-12T14:58:00Z">
                    <w:rPr>
                      <w:rFonts w:ascii="Segoe UI" w:hAnsi="Segoe UI" w:cs="Segoe UI"/>
                      <w:color w:val="242424"/>
                      <w:sz w:val="18"/>
                      <w:szCs w:val="18"/>
                      <w:shd w:val="clear" w:color="auto" w:fill="FFFFFF"/>
                    </w:rPr>
                  </w:rPrChange>
                </w:rPr>
                <w:t>03_calcs_Abun_Other.R</w:t>
              </w:r>
            </w:ins>
          </w:p>
          <w:p w14:paraId="6A0D5F0C" w14:textId="2B39066F" w:rsidR="00F73366" w:rsidRPr="0054489A" w:rsidRDefault="00F73366" w:rsidP="00F73366">
            <w:pPr>
              <w:cnfStyle w:val="000000000000" w:firstRow="0" w:lastRow="0" w:firstColumn="0" w:lastColumn="0" w:oddVBand="0" w:evenVBand="0" w:oddHBand="0" w:evenHBand="0" w:firstRowFirstColumn="0" w:firstRowLastColumn="0" w:lastRowFirstColumn="0" w:lastRowLastColumn="0"/>
              <w:rPr>
                <w:ins w:id="1265" w:author="Allison Adams" w:date="2023-05-09T16:02:00Z"/>
                <w:rFonts w:asciiTheme="minorHAnsi" w:hAnsiTheme="minorHAnsi" w:cstheme="minorHAnsi"/>
                <w:color w:val="242424"/>
                <w:sz w:val="18"/>
                <w:szCs w:val="18"/>
                <w:shd w:val="clear" w:color="auto" w:fill="FFFFFF"/>
                <w:rPrChange w:id="1266" w:author="Allison Adams" w:date="2023-06-12T14:58:00Z">
                  <w:rPr>
                    <w:ins w:id="1267" w:author="Allison Adams" w:date="2023-05-09T16:02:00Z"/>
                    <w:rFonts w:ascii="Segoe UI" w:hAnsi="Segoe UI" w:cs="Segoe UI"/>
                    <w:color w:val="242424"/>
                    <w:sz w:val="18"/>
                    <w:szCs w:val="18"/>
                    <w:shd w:val="clear" w:color="auto" w:fill="FFFFFF"/>
                  </w:rPr>
                </w:rPrChange>
              </w:rPr>
            </w:pPr>
            <w:proofErr w:type="spellStart"/>
            <w:ins w:id="1268" w:author="Allison Adams" w:date="2023-05-03T13:14:00Z">
              <w:r w:rsidRPr="0054489A">
                <w:rPr>
                  <w:rFonts w:asciiTheme="minorHAnsi" w:hAnsiTheme="minorHAnsi" w:cstheme="minorHAnsi"/>
                  <w:color w:val="242424"/>
                  <w:sz w:val="18"/>
                  <w:szCs w:val="18"/>
                  <w:shd w:val="clear" w:color="auto" w:fill="FFFFFF"/>
                  <w:rPrChange w:id="1269" w:author="Allison Adams" w:date="2023-06-12T14:58:00Z">
                    <w:rPr>
                      <w:rFonts w:ascii="Segoe UI" w:hAnsi="Segoe UI" w:cs="Segoe UI"/>
                      <w:color w:val="242424"/>
                      <w:sz w:val="18"/>
                      <w:szCs w:val="18"/>
                      <w:shd w:val="clear" w:color="auto" w:fill="FFFFFF"/>
                    </w:rPr>
                  </w:rPrChange>
                </w:rPr>
                <w:t>abundance.Rdata</w:t>
              </w:r>
            </w:ins>
            <w:proofErr w:type="spellEnd"/>
            <w:ins w:id="1270" w:author="Allison Adams" w:date="2023-05-10T10:29:00Z">
              <w:r w:rsidR="00CC2382" w:rsidRPr="0054489A">
                <w:rPr>
                  <w:rFonts w:asciiTheme="minorHAnsi" w:hAnsiTheme="minorHAnsi" w:cstheme="minorHAnsi"/>
                  <w:color w:val="242424"/>
                  <w:sz w:val="18"/>
                  <w:szCs w:val="18"/>
                  <w:shd w:val="clear" w:color="auto" w:fill="FFFFFF"/>
                  <w:rPrChange w:id="1271" w:author="Allison Adams" w:date="2023-06-12T14:58:00Z">
                    <w:rPr>
                      <w:rFonts w:ascii="Segoe UI" w:hAnsi="Segoe UI" w:cs="Segoe UI"/>
                      <w:color w:val="242424"/>
                      <w:sz w:val="18"/>
                      <w:szCs w:val="18"/>
                      <w:shd w:val="clear" w:color="auto" w:fill="FFFFFF"/>
                    </w:rPr>
                  </w:rPrChange>
                </w:rPr>
                <w:t>, line 3</w:t>
              </w:r>
            </w:ins>
            <w:ins w:id="1272" w:author="Allison Adams" w:date="2023-05-10T10:30:00Z">
              <w:r w:rsidR="00CC2382" w:rsidRPr="0054489A">
                <w:rPr>
                  <w:rFonts w:asciiTheme="minorHAnsi" w:hAnsiTheme="minorHAnsi" w:cstheme="minorHAnsi"/>
                  <w:color w:val="242424"/>
                  <w:sz w:val="18"/>
                  <w:szCs w:val="18"/>
                  <w:shd w:val="clear" w:color="auto" w:fill="FFFFFF"/>
                  <w:rPrChange w:id="1273" w:author="Allison Adams" w:date="2023-06-12T14:58:00Z">
                    <w:rPr>
                      <w:rFonts w:ascii="Segoe UI" w:hAnsi="Segoe UI" w:cs="Segoe UI"/>
                      <w:color w:val="242424"/>
                      <w:sz w:val="18"/>
                      <w:szCs w:val="18"/>
                      <w:shd w:val="clear" w:color="auto" w:fill="FFFFFF"/>
                    </w:rPr>
                  </w:rPrChange>
                </w:rPr>
                <w:t>6 or so</w:t>
              </w:r>
            </w:ins>
          </w:p>
          <w:p w14:paraId="40002B57" w14:textId="2B541691" w:rsidR="00635861" w:rsidRPr="0054489A" w:rsidRDefault="00635861" w:rsidP="00F73366">
            <w:pPr>
              <w:cnfStyle w:val="000000000000" w:firstRow="0" w:lastRow="0" w:firstColumn="0" w:lastColumn="0" w:oddVBand="0" w:evenVBand="0" w:oddHBand="0" w:evenHBand="0" w:firstRowFirstColumn="0" w:firstRowLastColumn="0" w:lastRowFirstColumn="0" w:lastRowLastColumn="0"/>
              <w:rPr>
                <w:ins w:id="1274" w:author="Allison Adams" w:date="2023-05-09T16:01:00Z"/>
                <w:rFonts w:asciiTheme="minorHAnsi" w:hAnsiTheme="minorHAnsi" w:cstheme="minorHAnsi"/>
                <w:color w:val="242424"/>
                <w:sz w:val="18"/>
                <w:szCs w:val="18"/>
                <w:shd w:val="clear" w:color="auto" w:fill="FFFFFF"/>
                <w:rPrChange w:id="1275" w:author="Allison Adams" w:date="2023-06-12T14:58:00Z">
                  <w:rPr>
                    <w:ins w:id="1276" w:author="Allison Adams" w:date="2023-05-09T16:01:00Z"/>
                    <w:rFonts w:ascii="Segoe UI" w:hAnsi="Segoe UI" w:cs="Segoe UI"/>
                    <w:color w:val="242424"/>
                    <w:sz w:val="18"/>
                    <w:szCs w:val="18"/>
                    <w:shd w:val="clear" w:color="auto" w:fill="FFFFFF"/>
                  </w:rPr>
                </w:rPrChange>
              </w:rPr>
            </w:pPr>
            <w:ins w:id="1277" w:author="Allison Adams" w:date="2023-05-09T16:02:00Z">
              <w:r w:rsidRPr="0054489A">
                <w:rPr>
                  <w:rFonts w:asciiTheme="minorHAnsi" w:hAnsiTheme="minorHAnsi" w:cstheme="minorHAnsi"/>
                  <w:color w:val="242424"/>
                  <w:sz w:val="18"/>
                  <w:szCs w:val="18"/>
                  <w:shd w:val="clear" w:color="auto" w:fill="FFFFFF"/>
                  <w:rPrChange w:id="1278" w:author="Allison Adams" w:date="2023-06-12T14:58:00Z">
                    <w:rPr>
                      <w:rFonts w:ascii="Segoe UI" w:hAnsi="Segoe UI" w:cs="Segoe UI"/>
                      <w:color w:val="242424"/>
                      <w:sz w:val="18"/>
                      <w:szCs w:val="18"/>
                      <w:shd w:val="clear" w:color="auto" w:fill="FFFFFF"/>
                    </w:rPr>
                  </w:rPrChange>
                </w:rPr>
                <w:t>04_plots_Abundance.R, line 75</w:t>
              </w:r>
            </w:ins>
          </w:p>
          <w:p w14:paraId="76CD4E7E" w14:textId="13FB1A01" w:rsidR="00635861" w:rsidRPr="0054489A" w:rsidRDefault="00635861" w:rsidP="00F73366">
            <w:pPr>
              <w:cnfStyle w:val="000000000000" w:firstRow="0" w:lastRow="0" w:firstColumn="0" w:lastColumn="0" w:oddVBand="0" w:evenVBand="0" w:oddHBand="0" w:evenHBand="0" w:firstRowFirstColumn="0" w:firstRowLastColumn="0" w:lastRowFirstColumn="0" w:lastRowLastColumn="0"/>
              <w:rPr>
                <w:ins w:id="1279" w:author="Allison Adams" w:date="2023-05-03T12:24:00Z"/>
                <w:rFonts w:asciiTheme="minorHAnsi" w:hAnsiTheme="minorHAnsi" w:cstheme="minorHAnsi"/>
                <w:color w:val="242424"/>
                <w:sz w:val="18"/>
                <w:szCs w:val="18"/>
                <w:shd w:val="clear" w:color="auto" w:fill="FFFFFF"/>
                <w:rPrChange w:id="1280" w:author="Allison Adams" w:date="2023-06-12T14:58:00Z">
                  <w:rPr>
                    <w:ins w:id="1281" w:author="Allison Adams" w:date="2023-05-03T12:24:00Z"/>
                    <w:rFonts w:ascii="Segoe UI" w:hAnsi="Segoe UI" w:cs="Segoe UI"/>
                    <w:color w:val="242424"/>
                    <w:sz w:val="23"/>
                    <w:szCs w:val="23"/>
                    <w:shd w:val="clear" w:color="auto" w:fill="FFFFFF"/>
                  </w:rPr>
                </w:rPrChange>
              </w:rPr>
            </w:pPr>
            <w:ins w:id="1282" w:author="Allison Adams" w:date="2023-05-09T16:01:00Z">
              <w:r w:rsidRPr="0054489A">
                <w:rPr>
                  <w:rFonts w:asciiTheme="minorHAnsi" w:hAnsiTheme="minorHAnsi" w:cstheme="minorHAnsi"/>
                  <w:color w:val="242424"/>
                  <w:sz w:val="18"/>
                  <w:szCs w:val="18"/>
                  <w:shd w:val="clear" w:color="auto" w:fill="FFFFFF"/>
                  <w:rPrChange w:id="1283" w:author="Allison Adams" w:date="2023-06-12T14:58:00Z">
                    <w:rPr>
                      <w:rFonts w:ascii="Segoe UI" w:hAnsi="Segoe UI" w:cs="Segoe UI"/>
                      <w:color w:val="242424"/>
                      <w:sz w:val="18"/>
                      <w:szCs w:val="18"/>
                      <w:shd w:val="clear" w:color="auto" w:fill="FFFFFF"/>
                    </w:rPr>
                  </w:rPrChange>
                </w:rPr>
                <w:t>Abundance_allEvents.pdf, plot</w:t>
              </w:r>
            </w:ins>
          </w:p>
        </w:tc>
        <w:tc>
          <w:tcPr>
            <w:tcW w:w="1314" w:type="dxa"/>
          </w:tcPr>
          <w:p w14:paraId="55CEC76E" w14:textId="077035D1" w:rsidR="00F73366" w:rsidRPr="0054489A" w:rsidRDefault="00F73366" w:rsidP="00F73366">
            <w:pPr>
              <w:cnfStyle w:val="000000000000" w:firstRow="0" w:lastRow="0" w:firstColumn="0" w:lastColumn="0" w:oddVBand="0" w:evenVBand="0" w:oddHBand="0" w:evenHBand="0" w:firstRowFirstColumn="0" w:firstRowLastColumn="0" w:lastRowFirstColumn="0" w:lastRowLastColumn="0"/>
              <w:rPr>
                <w:ins w:id="1284" w:author="Allison Adams" w:date="2023-05-03T12:00:00Z"/>
                <w:rFonts w:asciiTheme="minorHAnsi" w:hAnsiTheme="minorHAnsi" w:cstheme="minorHAnsi"/>
                <w:color w:val="242424"/>
                <w:sz w:val="18"/>
                <w:szCs w:val="18"/>
                <w:shd w:val="clear" w:color="auto" w:fill="FFFFFF"/>
                <w:rPrChange w:id="1285" w:author="Allison Adams" w:date="2023-06-12T14:58:00Z">
                  <w:rPr>
                    <w:ins w:id="1286" w:author="Allison Adams" w:date="2023-05-03T12:00:00Z"/>
                    <w:rFonts w:ascii="Segoe UI" w:hAnsi="Segoe UI" w:cs="Segoe UI"/>
                    <w:color w:val="242424"/>
                    <w:sz w:val="23"/>
                    <w:szCs w:val="23"/>
                    <w:shd w:val="clear" w:color="auto" w:fill="FFFFFF"/>
                  </w:rPr>
                </w:rPrChange>
              </w:rPr>
            </w:pPr>
          </w:p>
        </w:tc>
        <w:tc>
          <w:tcPr>
            <w:tcW w:w="940" w:type="dxa"/>
          </w:tcPr>
          <w:p w14:paraId="78C5BBC5" w14:textId="77777777" w:rsidR="00F73366" w:rsidRPr="0054489A" w:rsidRDefault="00F73366" w:rsidP="00F73366">
            <w:pPr>
              <w:cnfStyle w:val="000000000000" w:firstRow="0" w:lastRow="0" w:firstColumn="0" w:lastColumn="0" w:oddVBand="0" w:evenVBand="0" w:oddHBand="0" w:evenHBand="0" w:firstRowFirstColumn="0" w:firstRowLastColumn="0" w:lastRowFirstColumn="0" w:lastRowLastColumn="0"/>
              <w:rPr>
                <w:ins w:id="1287" w:author="Allison Adams" w:date="2023-05-03T12:00:00Z"/>
                <w:rFonts w:asciiTheme="minorHAnsi" w:hAnsiTheme="minorHAnsi" w:cstheme="minorHAnsi"/>
                <w:color w:val="242424"/>
                <w:sz w:val="18"/>
                <w:szCs w:val="18"/>
                <w:shd w:val="clear" w:color="auto" w:fill="FFFFFF"/>
                <w:rPrChange w:id="1288" w:author="Allison Adams" w:date="2023-06-12T14:58:00Z">
                  <w:rPr>
                    <w:ins w:id="1289" w:author="Allison Adams" w:date="2023-05-03T12:00:00Z"/>
                    <w:rFonts w:ascii="Segoe UI" w:hAnsi="Segoe UI" w:cs="Segoe UI"/>
                    <w:color w:val="242424"/>
                    <w:sz w:val="23"/>
                    <w:szCs w:val="23"/>
                    <w:shd w:val="clear" w:color="auto" w:fill="FFFFFF"/>
                  </w:rPr>
                </w:rPrChange>
              </w:rPr>
            </w:pPr>
          </w:p>
        </w:tc>
      </w:tr>
      <w:tr w:rsidR="005F427C" w:rsidRPr="0054489A" w14:paraId="2AD90050" w14:textId="77777777" w:rsidTr="00DA1C23">
        <w:trPr>
          <w:cnfStyle w:val="000000100000" w:firstRow="0" w:lastRow="0" w:firstColumn="0" w:lastColumn="0" w:oddVBand="0" w:evenVBand="0" w:oddHBand="1" w:evenHBand="0" w:firstRowFirstColumn="0" w:firstRowLastColumn="0" w:lastRowFirstColumn="0" w:lastRowLastColumn="0"/>
          <w:ins w:id="1290" w:author="Allison Adams" w:date="2023-05-03T12:00:00Z"/>
        </w:trPr>
        <w:tc>
          <w:tcPr>
            <w:cnfStyle w:val="001000000000" w:firstRow="0" w:lastRow="0" w:firstColumn="1" w:lastColumn="0" w:oddVBand="0" w:evenVBand="0" w:oddHBand="0" w:evenHBand="0" w:firstRowFirstColumn="0" w:firstRowLastColumn="0" w:lastRowFirstColumn="0" w:lastRowLastColumn="0"/>
            <w:tcW w:w="1439" w:type="dxa"/>
            <w:vMerge/>
          </w:tcPr>
          <w:p w14:paraId="1DAF0F9F" w14:textId="77777777" w:rsidR="00F73366" w:rsidRPr="0054489A" w:rsidRDefault="00F73366" w:rsidP="00F73366">
            <w:pPr>
              <w:rPr>
                <w:ins w:id="1291" w:author="Allison Adams" w:date="2023-05-03T12:00:00Z"/>
                <w:rFonts w:asciiTheme="minorHAnsi" w:hAnsiTheme="minorHAnsi" w:cstheme="minorHAnsi"/>
                <w:color w:val="242424"/>
                <w:sz w:val="23"/>
                <w:szCs w:val="23"/>
                <w:shd w:val="clear" w:color="auto" w:fill="FFFFFF"/>
                <w:rPrChange w:id="1292" w:author="Allison Adams" w:date="2023-06-12T14:58:00Z">
                  <w:rPr>
                    <w:ins w:id="1293" w:author="Allison Adams" w:date="2023-05-03T12:00:00Z"/>
                    <w:rFonts w:ascii="Segoe UI" w:hAnsi="Segoe UI" w:cs="Segoe UI"/>
                    <w:color w:val="242424"/>
                    <w:sz w:val="23"/>
                    <w:szCs w:val="23"/>
                    <w:shd w:val="clear" w:color="auto" w:fill="FFFFFF"/>
                  </w:rPr>
                </w:rPrChange>
              </w:rPr>
            </w:pPr>
          </w:p>
        </w:tc>
        <w:tc>
          <w:tcPr>
            <w:tcW w:w="790" w:type="dxa"/>
            <w:vAlign w:val="center"/>
          </w:tcPr>
          <w:p w14:paraId="5FF71057" w14:textId="228BF429" w:rsidR="00F73366" w:rsidRPr="0054489A" w:rsidRDefault="00A16E7B">
            <w:pPr>
              <w:jc w:val="center"/>
              <w:cnfStyle w:val="000000100000" w:firstRow="0" w:lastRow="0" w:firstColumn="0" w:lastColumn="0" w:oddVBand="0" w:evenVBand="0" w:oddHBand="1" w:evenHBand="0" w:firstRowFirstColumn="0" w:firstRowLastColumn="0" w:lastRowFirstColumn="0" w:lastRowLastColumn="0"/>
              <w:rPr>
                <w:ins w:id="1294" w:author="Allison Adams" w:date="2023-05-03T12:00:00Z"/>
                <w:rFonts w:asciiTheme="minorHAnsi" w:hAnsiTheme="minorHAnsi" w:cstheme="minorHAnsi"/>
                <w:color w:val="242424"/>
                <w:sz w:val="23"/>
                <w:szCs w:val="23"/>
                <w:shd w:val="clear" w:color="auto" w:fill="FFFFFF"/>
                <w:rPrChange w:id="1295" w:author="Allison Adams" w:date="2023-06-12T14:58:00Z">
                  <w:rPr>
                    <w:ins w:id="1296" w:author="Allison Adams" w:date="2023-05-03T12:00:00Z"/>
                    <w:rFonts w:ascii="Segoe UI" w:hAnsi="Segoe UI" w:cs="Segoe UI"/>
                    <w:color w:val="242424"/>
                    <w:sz w:val="23"/>
                    <w:szCs w:val="23"/>
                    <w:shd w:val="clear" w:color="auto" w:fill="FFFFFF"/>
                  </w:rPr>
                </w:rPrChange>
              </w:rPr>
              <w:pPrChange w:id="1297" w:author="Allison Adams" w:date="2023-05-10T10:57:00Z">
                <w:pPr>
                  <w:cnfStyle w:val="000000100000" w:firstRow="0" w:lastRow="0" w:firstColumn="0" w:lastColumn="0" w:oddVBand="0" w:evenVBand="0" w:oddHBand="1" w:evenHBand="0" w:firstRowFirstColumn="0" w:firstRowLastColumn="0" w:lastRowFirstColumn="0" w:lastRowLastColumn="0"/>
                </w:pPr>
              </w:pPrChange>
            </w:pPr>
            <w:ins w:id="1298" w:author="Allison Adams" w:date="2023-05-09T16:09:00Z">
              <w:r w:rsidRPr="0054489A">
                <w:rPr>
                  <w:rFonts w:asciiTheme="minorHAnsi" w:hAnsiTheme="minorHAnsi" w:cstheme="minorHAnsi"/>
                  <w:color w:val="242424"/>
                  <w:sz w:val="36"/>
                  <w:szCs w:val="36"/>
                  <w:highlight w:val="cyan"/>
                  <w:shd w:val="clear" w:color="auto" w:fill="FFFFFF"/>
                  <w:rPrChange w:id="1299" w:author="Allison Adams" w:date="2023-06-12T14:58:00Z">
                    <w:rPr>
                      <w:rFonts w:ascii="Wingdings" w:hAnsi="Wingdings" w:cs="Segoe UI"/>
                      <w:color w:val="242424"/>
                      <w:sz w:val="36"/>
                      <w:szCs w:val="36"/>
                      <w:shd w:val="clear" w:color="auto" w:fill="FFFFFF"/>
                    </w:rPr>
                  </w:rPrChange>
                </w:rPr>
                <w:t>ü</w:t>
              </w:r>
            </w:ins>
          </w:p>
        </w:tc>
        <w:tc>
          <w:tcPr>
            <w:tcW w:w="1940" w:type="dxa"/>
          </w:tcPr>
          <w:p w14:paraId="243AC1AF" w14:textId="77777777" w:rsidR="00F73366" w:rsidRPr="0054489A" w:rsidRDefault="00F73366" w:rsidP="00F73366">
            <w:pPr>
              <w:cnfStyle w:val="000000100000" w:firstRow="0" w:lastRow="0" w:firstColumn="0" w:lastColumn="0" w:oddVBand="0" w:evenVBand="0" w:oddHBand="1" w:evenHBand="0" w:firstRowFirstColumn="0" w:firstRowLastColumn="0" w:lastRowFirstColumn="0" w:lastRowLastColumn="0"/>
              <w:rPr>
                <w:ins w:id="1300" w:author="Allison Adams" w:date="2023-05-03T12:00:00Z"/>
                <w:rFonts w:asciiTheme="minorHAnsi" w:hAnsiTheme="minorHAnsi" w:cstheme="minorHAnsi"/>
                <w:color w:val="242424"/>
                <w:sz w:val="18"/>
                <w:szCs w:val="18"/>
                <w:shd w:val="clear" w:color="auto" w:fill="FFFFFF"/>
                <w:rPrChange w:id="1301" w:author="Allison Adams" w:date="2023-06-12T14:58:00Z">
                  <w:rPr>
                    <w:ins w:id="1302" w:author="Allison Adams" w:date="2023-05-03T12:00:00Z"/>
                    <w:rFonts w:ascii="Segoe UI" w:hAnsi="Segoe UI" w:cs="Segoe UI"/>
                    <w:color w:val="242424"/>
                    <w:sz w:val="18"/>
                    <w:szCs w:val="18"/>
                    <w:shd w:val="clear" w:color="auto" w:fill="FFFFFF"/>
                  </w:rPr>
                </w:rPrChange>
              </w:rPr>
            </w:pPr>
            <w:commentRangeStart w:id="1303"/>
            <w:commentRangeStart w:id="1304"/>
            <w:ins w:id="1305" w:author="Allison Adams" w:date="2023-05-03T12:00:00Z">
              <w:r w:rsidRPr="0054489A">
                <w:rPr>
                  <w:rFonts w:asciiTheme="minorHAnsi" w:hAnsiTheme="minorHAnsi" w:cstheme="minorHAnsi"/>
                  <w:color w:val="242424"/>
                  <w:sz w:val="18"/>
                  <w:szCs w:val="18"/>
                  <w:shd w:val="clear" w:color="auto" w:fill="FFFFFF"/>
                  <w:rPrChange w:id="1306" w:author="Allison Adams" w:date="2023-06-12T14:58:00Z">
                    <w:rPr>
                      <w:rFonts w:ascii="Segoe UI" w:hAnsi="Segoe UI" w:cs="Segoe UI"/>
                      <w:color w:val="242424"/>
                      <w:sz w:val="18"/>
                      <w:szCs w:val="18"/>
                      <w:shd w:val="clear" w:color="auto" w:fill="FFFFFF"/>
                    </w:rPr>
                  </w:rPrChange>
                </w:rPr>
                <w:t xml:space="preserve">Top 5 </w:t>
              </w:r>
              <w:commentRangeEnd w:id="1303"/>
              <w:r w:rsidRPr="0054489A">
                <w:rPr>
                  <w:rFonts w:asciiTheme="minorHAnsi" w:hAnsiTheme="minorHAnsi" w:cstheme="minorHAnsi"/>
                  <w:color w:val="242424"/>
                  <w:sz w:val="18"/>
                  <w:szCs w:val="18"/>
                  <w:shd w:val="clear" w:color="auto" w:fill="FFFFFF"/>
                  <w:rPrChange w:id="1307" w:author="Allison Adams" w:date="2023-06-12T14:58:00Z">
                    <w:rPr>
                      <w:rFonts w:ascii="Segoe UI" w:hAnsi="Segoe UI" w:cs="Segoe UI"/>
                      <w:color w:val="242424"/>
                      <w:sz w:val="18"/>
                      <w:szCs w:val="18"/>
                      <w:shd w:val="clear" w:color="auto" w:fill="FFFFFF"/>
                    </w:rPr>
                  </w:rPrChange>
                </w:rPr>
                <w:commentReference w:id="1303"/>
              </w:r>
              <w:commentRangeEnd w:id="1304"/>
              <w:r w:rsidRPr="0054489A">
                <w:rPr>
                  <w:rFonts w:asciiTheme="minorHAnsi" w:hAnsiTheme="minorHAnsi" w:cstheme="minorHAnsi"/>
                  <w:color w:val="242424"/>
                  <w:sz w:val="18"/>
                  <w:szCs w:val="18"/>
                  <w:shd w:val="clear" w:color="auto" w:fill="FFFFFF"/>
                  <w:rPrChange w:id="1308" w:author="Allison Adams" w:date="2023-06-12T14:58:00Z">
                    <w:rPr>
                      <w:rFonts w:ascii="Segoe UI" w:hAnsi="Segoe UI" w:cs="Segoe UI"/>
                      <w:color w:val="242424"/>
                      <w:sz w:val="18"/>
                      <w:szCs w:val="18"/>
                      <w:shd w:val="clear" w:color="auto" w:fill="FFFFFF"/>
                    </w:rPr>
                  </w:rPrChange>
                </w:rPr>
                <w:commentReference w:id="1304"/>
              </w:r>
              <w:r w:rsidRPr="0054489A">
                <w:rPr>
                  <w:rFonts w:asciiTheme="minorHAnsi" w:hAnsiTheme="minorHAnsi" w:cstheme="minorHAnsi"/>
                  <w:color w:val="242424"/>
                  <w:sz w:val="18"/>
                  <w:szCs w:val="18"/>
                  <w:shd w:val="clear" w:color="auto" w:fill="FFFFFF"/>
                  <w:rPrChange w:id="1309" w:author="Allison Adams" w:date="2023-06-12T14:58:00Z">
                    <w:rPr>
                      <w:rFonts w:ascii="Segoe UI" w:hAnsi="Segoe UI" w:cs="Segoe UI"/>
                      <w:color w:val="242424"/>
                      <w:sz w:val="18"/>
                      <w:szCs w:val="18"/>
                      <w:shd w:val="clear" w:color="auto" w:fill="FFFFFF"/>
                    </w:rPr>
                  </w:rPrChange>
                </w:rPr>
                <w:t>taxa groups and “Other”</w:t>
              </w:r>
            </w:ins>
          </w:p>
        </w:tc>
        <w:tc>
          <w:tcPr>
            <w:tcW w:w="2937" w:type="dxa"/>
          </w:tcPr>
          <w:p w14:paraId="136DE733" w14:textId="155C60A5" w:rsidR="00F73366" w:rsidRPr="0054489A" w:rsidRDefault="00F73366" w:rsidP="00F73366">
            <w:pPr>
              <w:cnfStyle w:val="000000100000" w:firstRow="0" w:lastRow="0" w:firstColumn="0" w:lastColumn="0" w:oddVBand="0" w:evenVBand="0" w:oddHBand="1" w:evenHBand="0" w:firstRowFirstColumn="0" w:firstRowLastColumn="0" w:lastRowFirstColumn="0" w:lastRowLastColumn="0"/>
              <w:rPr>
                <w:ins w:id="1310" w:author="Allison Adams" w:date="2023-05-03T13:24:00Z"/>
                <w:rFonts w:asciiTheme="minorHAnsi" w:hAnsiTheme="minorHAnsi" w:cstheme="minorHAnsi"/>
                <w:color w:val="242424"/>
                <w:sz w:val="18"/>
                <w:szCs w:val="18"/>
                <w:shd w:val="clear" w:color="auto" w:fill="FFFFFF"/>
                <w:rPrChange w:id="1311" w:author="Allison Adams" w:date="2023-06-12T14:58:00Z">
                  <w:rPr>
                    <w:ins w:id="1312" w:author="Allison Adams" w:date="2023-05-03T13:24:00Z"/>
                    <w:rFonts w:ascii="Segoe UI" w:hAnsi="Segoe UI" w:cs="Segoe UI"/>
                    <w:color w:val="242424"/>
                    <w:sz w:val="18"/>
                    <w:szCs w:val="18"/>
                    <w:shd w:val="clear" w:color="auto" w:fill="FFFFFF"/>
                  </w:rPr>
                </w:rPrChange>
              </w:rPr>
            </w:pPr>
            <w:ins w:id="1313" w:author="Allison Adams" w:date="2023-05-03T13:23:00Z">
              <w:r w:rsidRPr="0054489A">
                <w:rPr>
                  <w:rFonts w:asciiTheme="minorHAnsi" w:hAnsiTheme="minorHAnsi" w:cstheme="minorHAnsi"/>
                  <w:color w:val="242424"/>
                  <w:sz w:val="18"/>
                  <w:szCs w:val="18"/>
                  <w:shd w:val="clear" w:color="auto" w:fill="FFFFFF"/>
                  <w:rPrChange w:id="1314" w:author="Allison Adams" w:date="2023-06-12T14:58:00Z">
                    <w:rPr>
                      <w:rFonts w:ascii="Segoe UI" w:hAnsi="Segoe UI" w:cs="Segoe UI"/>
                      <w:color w:val="242424"/>
                      <w:sz w:val="18"/>
                      <w:szCs w:val="18"/>
                      <w:shd w:val="clear" w:color="auto" w:fill="FFFFFF"/>
                    </w:rPr>
                  </w:rPrChange>
                </w:rPr>
                <w:t>03_calcs_Abun_Other</w:t>
              </w:r>
            </w:ins>
            <w:ins w:id="1315" w:author="Allison Adams" w:date="2023-05-03T13:24:00Z">
              <w:r w:rsidRPr="0054489A">
                <w:rPr>
                  <w:rFonts w:asciiTheme="minorHAnsi" w:hAnsiTheme="minorHAnsi" w:cstheme="minorHAnsi"/>
                  <w:color w:val="242424"/>
                  <w:sz w:val="18"/>
                  <w:szCs w:val="18"/>
                  <w:shd w:val="clear" w:color="auto" w:fill="FFFFFF"/>
                  <w:rPrChange w:id="1316" w:author="Allison Adams" w:date="2023-06-12T14:58:00Z">
                    <w:rPr>
                      <w:rFonts w:ascii="Segoe UI" w:hAnsi="Segoe UI" w:cs="Segoe UI"/>
                      <w:color w:val="242424"/>
                      <w:sz w:val="18"/>
                      <w:szCs w:val="18"/>
                      <w:shd w:val="clear" w:color="auto" w:fill="FFFFFF"/>
                    </w:rPr>
                  </w:rPrChange>
                </w:rPr>
                <w:t>.R</w:t>
              </w:r>
            </w:ins>
            <w:ins w:id="1317" w:author="Allison Adams" w:date="2023-05-10T10:24:00Z">
              <w:r w:rsidR="00A16E7B" w:rsidRPr="0054489A">
                <w:rPr>
                  <w:rFonts w:asciiTheme="minorHAnsi" w:hAnsiTheme="minorHAnsi" w:cstheme="minorHAnsi"/>
                  <w:color w:val="242424"/>
                  <w:sz w:val="18"/>
                  <w:szCs w:val="18"/>
                  <w:shd w:val="clear" w:color="auto" w:fill="FFFFFF"/>
                  <w:rPrChange w:id="1318" w:author="Allison Adams" w:date="2023-06-12T14:58:00Z">
                    <w:rPr>
                      <w:rFonts w:ascii="Segoe UI" w:hAnsi="Segoe UI" w:cs="Segoe UI"/>
                      <w:color w:val="242424"/>
                      <w:sz w:val="18"/>
                      <w:szCs w:val="18"/>
                      <w:shd w:val="clear" w:color="auto" w:fill="FFFFFF"/>
                    </w:rPr>
                  </w:rPrChange>
                </w:rPr>
                <w:t>, line 105</w:t>
              </w:r>
            </w:ins>
          </w:p>
          <w:p w14:paraId="2CE3AD8B" w14:textId="77777777" w:rsidR="00F73366" w:rsidRPr="0054489A" w:rsidRDefault="00F73366" w:rsidP="00F73366">
            <w:pPr>
              <w:cnfStyle w:val="000000100000" w:firstRow="0" w:lastRow="0" w:firstColumn="0" w:lastColumn="0" w:oddVBand="0" w:evenVBand="0" w:oddHBand="1" w:evenHBand="0" w:firstRowFirstColumn="0" w:firstRowLastColumn="0" w:lastRowFirstColumn="0" w:lastRowLastColumn="0"/>
              <w:rPr>
                <w:ins w:id="1319" w:author="Allison Adams" w:date="2023-05-03T13:28:00Z"/>
                <w:rFonts w:asciiTheme="minorHAnsi" w:hAnsiTheme="minorHAnsi" w:cstheme="minorHAnsi"/>
                <w:color w:val="242424"/>
                <w:sz w:val="18"/>
                <w:szCs w:val="18"/>
                <w:shd w:val="clear" w:color="auto" w:fill="FFFFFF"/>
                <w:rPrChange w:id="1320" w:author="Allison Adams" w:date="2023-06-12T14:58:00Z">
                  <w:rPr>
                    <w:ins w:id="1321" w:author="Allison Adams" w:date="2023-05-03T13:28:00Z"/>
                    <w:rFonts w:ascii="Segoe UI" w:hAnsi="Segoe UI" w:cs="Segoe UI"/>
                    <w:color w:val="242424"/>
                    <w:sz w:val="18"/>
                    <w:szCs w:val="18"/>
                    <w:shd w:val="clear" w:color="auto" w:fill="FFFFFF"/>
                  </w:rPr>
                </w:rPrChange>
              </w:rPr>
            </w:pPr>
            <w:ins w:id="1322" w:author="Allison Adams" w:date="2023-05-03T13:24:00Z">
              <w:r w:rsidRPr="0054489A">
                <w:rPr>
                  <w:rFonts w:asciiTheme="minorHAnsi" w:hAnsiTheme="minorHAnsi" w:cstheme="minorHAnsi"/>
                  <w:color w:val="242424"/>
                  <w:sz w:val="18"/>
                  <w:szCs w:val="18"/>
                  <w:shd w:val="clear" w:color="auto" w:fill="FFFFFF"/>
                  <w:rPrChange w:id="1323" w:author="Allison Adams" w:date="2023-06-12T14:58:00Z">
                    <w:rPr>
                      <w:rFonts w:ascii="Segoe UI" w:hAnsi="Segoe UI" w:cs="Segoe UI"/>
                      <w:color w:val="242424"/>
                      <w:sz w:val="18"/>
                      <w:szCs w:val="18"/>
                      <w:shd w:val="clear" w:color="auto" w:fill="FFFFFF"/>
                    </w:rPr>
                  </w:rPrChange>
                </w:rPr>
                <w:t>abundance5.Rdata</w:t>
              </w:r>
            </w:ins>
          </w:p>
          <w:p w14:paraId="5E7F0F26" w14:textId="77777777" w:rsidR="00F73366" w:rsidRPr="0054489A" w:rsidRDefault="00F73366" w:rsidP="00F73366">
            <w:pPr>
              <w:cnfStyle w:val="000000100000" w:firstRow="0" w:lastRow="0" w:firstColumn="0" w:lastColumn="0" w:oddVBand="0" w:evenVBand="0" w:oddHBand="1" w:evenHBand="0" w:firstRowFirstColumn="0" w:firstRowLastColumn="0" w:lastRowFirstColumn="0" w:lastRowLastColumn="0"/>
              <w:rPr>
                <w:ins w:id="1324" w:author="Allison Adams" w:date="2023-05-09T16:06:00Z"/>
                <w:rFonts w:asciiTheme="minorHAnsi" w:hAnsiTheme="minorHAnsi" w:cstheme="minorHAnsi"/>
                <w:color w:val="242424"/>
                <w:sz w:val="18"/>
                <w:szCs w:val="18"/>
                <w:shd w:val="clear" w:color="auto" w:fill="FFFFFF"/>
                <w:rPrChange w:id="1325" w:author="Allison Adams" w:date="2023-06-12T14:58:00Z">
                  <w:rPr>
                    <w:ins w:id="1326" w:author="Allison Adams" w:date="2023-05-09T16:06:00Z"/>
                    <w:rFonts w:ascii="Segoe UI" w:hAnsi="Segoe UI" w:cs="Segoe UI"/>
                    <w:color w:val="242424"/>
                    <w:sz w:val="18"/>
                    <w:szCs w:val="18"/>
                    <w:shd w:val="clear" w:color="auto" w:fill="FFFFFF"/>
                  </w:rPr>
                </w:rPrChange>
              </w:rPr>
            </w:pPr>
            <w:ins w:id="1327" w:author="Allison Adams" w:date="2023-05-03T13:28:00Z">
              <w:r w:rsidRPr="0054489A">
                <w:rPr>
                  <w:rFonts w:asciiTheme="minorHAnsi" w:hAnsiTheme="minorHAnsi" w:cstheme="minorHAnsi"/>
                  <w:color w:val="242424"/>
                  <w:sz w:val="18"/>
                  <w:szCs w:val="18"/>
                  <w:shd w:val="clear" w:color="auto" w:fill="FFFFFF"/>
                  <w:rPrChange w:id="1328" w:author="Allison Adams" w:date="2023-06-12T14:58:00Z">
                    <w:rPr>
                      <w:rFonts w:ascii="Segoe UI" w:hAnsi="Segoe UI" w:cs="Segoe UI"/>
                      <w:color w:val="242424"/>
                      <w:sz w:val="18"/>
                      <w:szCs w:val="18"/>
                      <w:shd w:val="clear" w:color="auto" w:fill="FFFFFF"/>
                    </w:rPr>
                  </w:rPrChange>
                </w:rPr>
                <w:t>CrIrAb5Cell.Rdata</w:t>
              </w:r>
            </w:ins>
          </w:p>
          <w:p w14:paraId="77833B93" w14:textId="460D4F57" w:rsidR="000F03CA" w:rsidRPr="0054489A" w:rsidRDefault="000F03CA" w:rsidP="000F03CA">
            <w:pPr>
              <w:cnfStyle w:val="000000100000" w:firstRow="0" w:lastRow="0" w:firstColumn="0" w:lastColumn="0" w:oddVBand="0" w:evenVBand="0" w:oddHBand="1" w:evenHBand="0" w:firstRowFirstColumn="0" w:firstRowLastColumn="0" w:lastRowFirstColumn="0" w:lastRowLastColumn="0"/>
              <w:rPr>
                <w:ins w:id="1329" w:author="Allison Adams" w:date="2023-05-09T16:06:00Z"/>
                <w:rFonts w:asciiTheme="minorHAnsi" w:hAnsiTheme="minorHAnsi" w:cstheme="minorHAnsi"/>
                <w:color w:val="242424"/>
                <w:sz w:val="18"/>
                <w:szCs w:val="18"/>
                <w:shd w:val="clear" w:color="auto" w:fill="FFFFFF"/>
                <w:rPrChange w:id="1330" w:author="Allison Adams" w:date="2023-06-12T14:58:00Z">
                  <w:rPr>
                    <w:ins w:id="1331" w:author="Allison Adams" w:date="2023-05-09T16:06:00Z"/>
                    <w:rFonts w:ascii="Segoe UI" w:hAnsi="Segoe UI" w:cs="Segoe UI"/>
                    <w:color w:val="242424"/>
                    <w:sz w:val="18"/>
                    <w:szCs w:val="18"/>
                    <w:shd w:val="clear" w:color="auto" w:fill="FFFFFF"/>
                  </w:rPr>
                </w:rPrChange>
              </w:rPr>
            </w:pPr>
            <w:ins w:id="1332" w:author="Allison Adams" w:date="2023-05-09T16:06:00Z">
              <w:r w:rsidRPr="0054489A">
                <w:rPr>
                  <w:rFonts w:asciiTheme="minorHAnsi" w:hAnsiTheme="minorHAnsi" w:cstheme="minorHAnsi"/>
                  <w:color w:val="242424"/>
                  <w:sz w:val="18"/>
                  <w:szCs w:val="18"/>
                  <w:shd w:val="clear" w:color="auto" w:fill="FFFFFF"/>
                  <w:rPrChange w:id="1333" w:author="Allison Adams" w:date="2023-06-12T14:58:00Z">
                    <w:rPr>
                      <w:rFonts w:ascii="Segoe UI" w:hAnsi="Segoe UI" w:cs="Segoe UI"/>
                      <w:color w:val="242424"/>
                      <w:sz w:val="18"/>
                      <w:szCs w:val="18"/>
                      <w:shd w:val="clear" w:color="auto" w:fill="FFFFFF"/>
                    </w:rPr>
                  </w:rPrChange>
                </w:rPr>
                <w:t xml:space="preserve">04_plots_Abundance.R, line </w:t>
              </w:r>
            </w:ins>
            <w:ins w:id="1334" w:author="Allison Adams" w:date="2023-05-10T10:38:00Z">
              <w:r w:rsidR="00E93784" w:rsidRPr="0054489A">
                <w:rPr>
                  <w:rFonts w:asciiTheme="minorHAnsi" w:hAnsiTheme="minorHAnsi" w:cstheme="minorHAnsi"/>
                  <w:color w:val="242424"/>
                  <w:sz w:val="18"/>
                  <w:szCs w:val="18"/>
                  <w:shd w:val="clear" w:color="auto" w:fill="FFFFFF"/>
                  <w:rPrChange w:id="1335" w:author="Allison Adams" w:date="2023-06-12T14:58:00Z">
                    <w:rPr>
                      <w:rFonts w:ascii="Segoe UI" w:hAnsi="Segoe UI" w:cs="Segoe UI"/>
                      <w:color w:val="242424"/>
                      <w:sz w:val="18"/>
                      <w:szCs w:val="18"/>
                      <w:shd w:val="clear" w:color="auto" w:fill="FFFFFF"/>
                    </w:rPr>
                  </w:rPrChange>
                </w:rPr>
                <w:t>121</w:t>
              </w:r>
            </w:ins>
          </w:p>
          <w:p w14:paraId="39888B16" w14:textId="0B651F73" w:rsidR="000F03CA" w:rsidRPr="0054489A" w:rsidRDefault="000F03CA" w:rsidP="00F73366">
            <w:pPr>
              <w:cnfStyle w:val="000000100000" w:firstRow="0" w:lastRow="0" w:firstColumn="0" w:lastColumn="0" w:oddVBand="0" w:evenVBand="0" w:oddHBand="1" w:evenHBand="0" w:firstRowFirstColumn="0" w:firstRowLastColumn="0" w:lastRowFirstColumn="0" w:lastRowLastColumn="0"/>
              <w:rPr>
                <w:ins w:id="1336" w:author="Allison Adams" w:date="2023-05-03T12:24:00Z"/>
                <w:rFonts w:asciiTheme="minorHAnsi" w:hAnsiTheme="minorHAnsi" w:cstheme="minorHAnsi"/>
                <w:color w:val="242424"/>
                <w:sz w:val="18"/>
                <w:szCs w:val="18"/>
                <w:shd w:val="clear" w:color="auto" w:fill="FFFFFF"/>
                <w:rPrChange w:id="1337" w:author="Allison Adams" w:date="2023-06-12T14:58:00Z">
                  <w:rPr>
                    <w:ins w:id="1338" w:author="Allison Adams" w:date="2023-05-03T12:24:00Z"/>
                    <w:rFonts w:ascii="Segoe UI" w:hAnsi="Segoe UI" w:cs="Segoe UI"/>
                    <w:color w:val="242424"/>
                    <w:sz w:val="23"/>
                    <w:szCs w:val="23"/>
                    <w:shd w:val="clear" w:color="auto" w:fill="FFFFFF"/>
                  </w:rPr>
                </w:rPrChange>
              </w:rPr>
            </w:pPr>
            <w:ins w:id="1339" w:author="Allison Adams" w:date="2023-05-09T16:06:00Z">
              <w:r w:rsidRPr="0054489A">
                <w:rPr>
                  <w:rFonts w:asciiTheme="minorHAnsi" w:hAnsiTheme="minorHAnsi" w:cstheme="minorHAnsi"/>
                  <w:color w:val="242424"/>
                  <w:sz w:val="18"/>
                  <w:szCs w:val="18"/>
                  <w:shd w:val="clear" w:color="auto" w:fill="FFFFFF"/>
                  <w:rPrChange w:id="1340" w:author="Allison Adams" w:date="2023-06-12T14:58:00Z">
                    <w:rPr>
                      <w:rFonts w:ascii="Segoe UI" w:hAnsi="Segoe UI" w:cs="Segoe UI"/>
                      <w:color w:val="242424"/>
                      <w:sz w:val="18"/>
                      <w:szCs w:val="18"/>
                      <w:shd w:val="clear" w:color="auto" w:fill="FFFFFF"/>
                    </w:rPr>
                  </w:rPrChange>
                </w:rPr>
                <w:t>Abundance_top5.pdf, plot</w:t>
              </w:r>
            </w:ins>
          </w:p>
        </w:tc>
        <w:tc>
          <w:tcPr>
            <w:tcW w:w="1314" w:type="dxa"/>
          </w:tcPr>
          <w:p w14:paraId="7D251583" w14:textId="3D492120" w:rsidR="00F73366" w:rsidRPr="0054489A" w:rsidRDefault="00F73366" w:rsidP="00F73366">
            <w:pPr>
              <w:cnfStyle w:val="000000100000" w:firstRow="0" w:lastRow="0" w:firstColumn="0" w:lastColumn="0" w:oddVBand="0" w:evenVBand="0" w:oddHBand="1" w:evenHBand="0" w:firstRowFirstColumn="0" w:firstRowLastColumn="0" w:lastRowFirstColumn="0" w:lastRowLastColumn="0"/>
              <w:rPr>
                <w:ins w:id="1341" w:author="Allison Adams" w:date="2023-05-03T12:00:00Z"/>
                <w:rFonts w:asciiTheme="minorHAnsi" w:hAnsiTheme="minorHAnsi" w:cstheme="minorHAnsi"/>
                <w:color w:val="242424"/>
                <w:sz w:val="18"/>
                <w:szCs w:val="18"/>
                <w:shd w:val="clear" w:color="auto" w:fill="FFFFFF"/>
                <w:rPrChange w:id="1342" w:author="Allison Adams" w:date="2023-06-12T14:58:00Z">
                  <w:rPr>
                    <w:ins w:id="1343" w:author="Allison Adams" w:date="2023-05-03T12:00:00Z"/>
                    <w:rFonts w:ascii="Segoe UI" w:hAnsi="Segoe UI" w:cs="Segoe UI"/>
                    <w:color w:val="242424"/>
                    <w:sz w:val="23"/>
                    <w:szCs w:val="23"/>
                    <w:shd w:val="clear" w:color="auto" w:fill="FFFFFF"/>
                  </w:rPr>
                </w:rPrChange>
              </w:rPr>
            </w:pPr>
          </w:p>
        </w:tc>
        <w:tc>
          <w:tcPr>
            <w:tcW w:w="940" w:type="dxa"/>
          </w:tcPr>
          <w:p w14:paraId="12B7329C" w14:textId="77777777" w:rsidR="00F73366" w:rsidRPr="0054489A" w:rsidRDefault="00F73366" w:rsidP="00F73366">
            <w:pPr>
              <w:cnfStyle w:val="000000100000" w:firstRow="0" w:lastRow="0" w:firstColumn="0" w:lastColumn="0" w:oddVBand="0" w:evenVBand="0" w:oddHBand="1" w:evenHBand="0" w:firstRowFirstColumn="0" w:firstRowLastColumn="0" w:lastRowFirstColumn="0" w:lastRowLastColumn="0"/>
              <w:rPr>
                <w:ins w:id="1344" w:author="Allison Adams" w:date="2023-05-03T12:00:00Z"/>
                <w:rFonts w:asciiTheme="minorHAnsi" w:hAnsiTheme="minorHAnsi" w:cstheme="minorHAnsi"/>
                <w:color w:val="242424"/>
                <w:sz w:val="18"/>
                <w:szCs w:val="18"/>
                <w:shd w:val="clear" w:color="auto" w:fill="FFFFFF"/>
                <w:rPrChange w:id="1345" w:author="Allison Adams" w:date="2023-06-12T14:58:00Z">
                  <w:rPr>
                    <w:ins w:id="1346" w:author="Allison Adams" w:date="2023-05-03T12:00:00Z"/>
                    <w:rFonts w:ascii="Segoe UI" w:hAnsi="Segoe UI" w:cs="Segoe UI"/>
                    <w:color w:val="242424"/>
                    <w:sz w:val="23"/>
                    <w:szCs w:val="23"/>
                    <w:shd w:val="clear" w:color="auto" w:fill="FFFFFF"/>
                  </w:rPr>
                </w:rPrChange>
              </w:rPr>
            </w:pPr>
          </w:p>
        </w:tc>
      </w:tr>
      <w:tr w:rsidR="00985EDB" w:rsidRPr="0054489A" w14:paraId="2223D8E9" w14:textId="77777777" w:rsidTr="00F73366">
        <w:trPr>
          <w:ins w:id="1347" w:author="Allison Adams" w:date="2023-05-03T12:00:00Z"/>
        </w:trPr>
        <w:tc>
          <w:tcPr>
            <w:cnfStyle w:val="001000000000" w:firstRow="0" w:lastRow="0" w:firstColumn="1" w:lastColumn="0" w:oddVBand="0" w:evenVBand="0" w:oddHBand="0" w:evenHBand="0" w:firstRowFirstColumn="0" w:firstRowLastColumn="0" w:lastRowFirstColumn="0" w:lastRowLastColumn="0"/>
            <w:tcW w:w="1439" w:type="dxa"/>
            <w:vMerge/>
          </w:tcPr>
          <w:p w14:paraId="151664C0" w14:textId="77777777" w:rsidR="00F73366" w:rsidRPr="0054489A" w:rsidRDefault="00F73366" w:rsidP="00F73366">
            <w:pPr>
              <w:rPr>
                <w:ins w:id="1348" w:author="Allison Adams" w:date="2023-05-03T12:00:00Z"/>
                <w:rFonts w:asciiTheme="minorHAnsi" w:hAnsiTheme="minorHAnsi" w:cstheme="minorHAnsi"/>
                <w:color w:val="242424"/>
                <w:sz w:val="23"/>
                <w:szCs w:val="23"/>
                <w:shd w:val="clear" w:color="auto" w:fill="FFFFFF"/>
                <w:rPrChange w:id="1349" w:author="Allison Adams" w:date="2023-06-12T14:58:00Z">
                  <w:rPr>
                    <w:ins w:id="1350" w:author="Allison Adams" w:date="2023-05-03T12:00:00Z"/>
                    <w:rFonts w:ascii="Segoe UI" w:hAnsi="Segoe UI" w:cs="Segoe UI"/>
                    <w:color w:val="242424"/>
                    <w:sz w:val="23"/>
                    <w:szCs w:val="23"/>
                    <w:shd w:val="clear" w:color="auto" w:fill="FFFFFF"/>
                  </w:rPr>
                </w:rPrChange>
              </w:rPr>
            </w:pPr>
          </w:p>
        </w:tc>
        <w:tc>
          <w:tcPr>
            <w:tcW w:w="790" w:type="dxa"/>
          </w:tcPr>
          <w:p w14:paraId="1723DFA9" w14:textId="2A807916" w:rsidR="00F73366" w:rsidRPr="0054489A" w:rsidRDefault="00DA1C23" w:rsidP="00F73366">
            <w:pPr>
              <w:cnfStyle w:val="000000000000" w:firstRow="0" w:lastRow="0" w:firstColumn="0" w:lastColumn="0" w:oddVBand="0" w:evenVBand="0" w:oddHBand="0" w:evenHBand="0" w:firstRowFirstColumn="0" w:firstRowLastColumn="0" w:lastRowFirstColumn="0" w:lastRowLastColumn="0"/>
              <w:rPr>
                <w:ins w:id="1351" w:author="Allison Adams" w:date="2023-05-03T12:00:00Z"/>
                <w:rFonts w:asciiTheme="minorHAnsi" w:hAnsiTheme="minorHAnsi" w:cstheme="minorHAnsi"/>
                <w:color w:val="242424"/>
                <w:sz w:val="23"/>
                <w:szCs w:val="23"/>
                <w:shd w:val="clear" w:color="auto" w:fill="FFFFFF"/>
                <w:rPrChange w:id="1352" w:author="Allison Adams" w:date="2023-06-12T14:58:00Z">
                  <w:rPr>
                    <w:ins w:id="1353" w:author="Allison Adams" w:date="2023-05-03T12:00:00Z"/>
                    <w:rFonts w:ascii="Segoe UI" w:hAnsi="Segoe UI" w:cs="Segoe UI"/>
                    <w:color w:val="242424"/>
                    <w:sz w:val="23"/>
                    <w:szCs w:val="23"/>
                    <w:shd w:val="clear" w:color="auto" w:fill="FFFFFF"/>
                  </w:rPr>
                </w:rPrChange>
              </w:rPr>
            </w:pPr>
            <w:ins w:id="1354" w:author="Allison Adams" w:date="2023-05-10T10:55:00Z">
              <w:r w:rsidRPr="0054489A">
                <w:rPr>
                  <w:rFonts w:asciiTheme="minorHAnsi" w:hAnsiTheme="minorHAnsi" w:cstheme="minorHAnsi"/>
                  <w:color w:val="242424"/>
                  <w:sz w:val="36"/>
                  <w:szCs w:val="36"/>
                  <w:highlight w:val="cyan"/>
                  <w:shd w:val="clear" w:color="auto" w:fill="FFFFFF"/>
                  <w:rPrChange w:id="1355" w:author="Allison Adams" w:date="2023-06-12T14:58:00Z">
                    <w:rPr>
                      <w:rFonts w:ascii="Wingdings" w:hAnsi="Wingdings" w:cs="Segoe UI"/>
                      <w:color w:val="242424"/>
                      <w:sz w:val="36"/>
                      <w:szCs w:val="36"/>
                      <w:shd w:val="clear" w:color="auto" w:fill="FFFFFF"/>
                    </w:rPr>
                  </w:rPrChange>
                </w:rPr>
                <w:t>ü</w:t>
              </w:r>
            </w:ins>
          </w:p>
        </w:tc>
        <w:tc>
          <w:tcPr>
            <w:tcW w:w="1940" w:type="dxa"/>
          </w:tcPr>
          <w:p w14:paraId="56481BED" w14:textId="77777777" w:rsidR="00F73366" w:rsidRPr="0054489A" w:rsidRDefault="00F73366" w:rsidP="00F73366">
            <w:pPr>
              <w:cnfStyle w:val="000000000000" w:firstRow="0" w:lastRow="0" w:firstColumn="0" w:lastColumn="0" w:oddVBand="0" w:evenVBand="0" w:oddHBand="0" w:evenHBand="0" w:firstRowFirstColumn="0" w:firstRowLastColumn="0" w:lastRowFirstColumn="0" w:lastRowLastColumn="0"/>
              <w:rPr>
                <w:ins w:id="1356" w:author="Allison Adams" w:date="2023-05-03T12:00:00Z"/>
                <w:rFonts w:asciiTheme="minorHAnsi" w:hAnsiTheme="minorHAnsi" w:cstheme="minorHAnsi"/>
                <w:color w:val="242424"/>
                <w:sz w:val="18"/>
                <w:szCs w:val="18"/>
                <w:shd w:val="clear" w:color="auto" w:fill="FFFFFF"/>
                <w:rPrChange w:id="1357" w:author="Allison Adams" w:date="2023-06-12T14:58:00Z">
                  <w:rPr>
                    <w:ins w:id="1358" w:author="Allison Adams" w:date="2023-05-03T12:00:00Z"/>
                    <w:rFonts w:ascii="Segoe UI" w:hAnsi="Segoe UI" w:cs="Segoe UI"/>
                    <w:color w:val="242424"/>
                    <w:sz w:val="18"/>
                    <w:szCs w:val="18"/>
                    <w:shd w:val="clear" w:color="auto" w:fill="FFFFFF"/>
                  </w:rPr>
                </w:rPrChange>
              </w:rPr>
            </w:pPr>
            <w:ins w:id="1359" w:author="Allison Adams" w:date="2023-05-03T12:00:00Z">
              <w:r w:rsidRPr="0054489A">
                <w:rPr>
                  <w:rFonts w:asciiTheme="minorHAnsi" w:hAnsiTheme="minorHAnsi" w:cstheme="minorHAnsi"/>
                  <w:color w:val="242424"/>
                  <w:sz w:val="18"/>
                  <w:szCs w:val="18"/>
                  <w:shd w:val="clear" w:color="auto" w:fill="FFFFFF"/>
                  <w:rPrChange w:id="1360" w:author="Allison Adams" w:date="2023-06-12T14:58:00Z">
                    <w:rPr>
                      <w:rFonts w:ascii="Segoe UI" w:hAnsi="Segoe UI" w:cs="Segoe UI"/>
                      <w:color w:val="242424"/>
                      <w:sz w:val="18"/>
                      <w:szCs w:val="18"/>
                      <w:shd w:val="clear" w:color="auto" w:fill="FFFFFF"/>
                    </w:rPr>
                  </w:rPrChange>
                </w:rPr>
                <w:t xml:space="preserve">Cell Size, </w:t>
              </w:r>
            </w:ins>
          </w:p>
          <w:p w14:paraId="27644285" w14:textId="77777777" w:rsidR="00F73366" w:rsidRPr="0054489A" w:rsidRDefault="00F73366" w:rsidP="00F73366">
            <w:pPr>
              <w:cnfStyle w:val="000000000000" w:firstRow="0" w:lastRow="0" w:firstColumn="0" w:lastColumn="0" w:oddVBand="0" w:evenVBand="0" w:oddHBand="0" w:evenHBand="0" w:firstRowFirstColumn="0" w:firstRowLastColumn="0" w:lastRowFirstColumn="0" w:lastRowLastColumn="0"/>
              <w:rPr>
                <w:ins w:id="1361" w:author="Allison Adams" w:date="2023-05-03T12:00:00Z"/>
                <w:rFonts w:asciiTheme="minorHAnsi" w:hAnsiTheme="minorHAnsi" w:cstheme="minorHAnsi"/>
                <w:color w:val="242424"/>
                <w:sz w:val="18"/>
                <w:szCs w:val="18"/>
                <w:shd w:val="clear" w:color="auto" w:fill="FFFFFF"/>
                <w:rPrChange w:id="1362" w:author="Allison Adams" w:date="2023-06-12T14:58:00Z">
                  <w:rPr>
                    <w:ins w:id="1363" w:author="Allison Adams" w:date="2023-05-03T12:00:00Z"/>
                    <w:rFonts w:ascii="Segoe UI" w:hAnsi="Segoe UI" w:cs="Segoe UI"/>
                    <w:color w:val="242424"/>
                    <w:sz w:val="18"/>
                    <w:szCs w:val="18"/>
                    <w:shd w:val="clear" w:color="auto" w:fill="FFFFFF"/>
                  </w:rPr>
                </w:rPrChange>
              </w:rPr>
            </w:pPr>
            <w:ins w:id="1364" w:author="Allison Adams" w:date="2023-05-03T12:00:00Z">
              <w:r w:rsidRPr="0054489A">
                <w:rPr>
                  <w:rFonts w:asciiTheme="minorHAnsi" w:hAnsiTheme="minorHAnsi" w:cstheme="minorHAnsi"/>
                  <w:color w:val="242424"/>
                  <w:sz w:val="18"/>
                  <w:szCs w:val="18"/>
                  <w:shd w:val="clear" w:color="auto" w:fill="FFFFFF"/>
                  <w:rPrChange w:id="1365" w:author="Allison Adams" w:date="2023-06-12T14:58:00Z">
                    <w:rPr>
                      <w:rFonts w:ascii="Segoe UI" w:hAnsi="Segoe UI" w:cs="Segoe UI"/>
                      <w:color w:val="242424"/>
                      <w:sz w:val="18"/>
                      <w:szCs w:val="18"/>
                      <w:shd w:val="clear" w:color="auto" w:fill="FFFFFF"/>
                    </w:rPr>
                  </w:rPrChange>
                </w:rPr>
                <w:t xml:space="preserve">15 µm </w:t>
              </w:r>
              <w:proofErr w:type="spellStart"/>
              <w:r w:rsidRPr="0054489A">
                <w:rPr>
                  <w:rFonts w:asciiTheme="minorHAnsi" w:hAnsiTheme="minorHAnsi" w:cstheme="minorHAnsi"/>
                  <w:color w:val="242424"/>
                  <w:sz w:val="18"/>
                  <w:szCs w:val="18"/>
                  <w:shd w:val="clear" w:color="auto" w:fill="FFFFFF"/>
                  <w:rPrChange w:id="1366" w:author="Allison Adams" w:date="2023-06-12T14:58:00Z">
                    <w:rPr>
                      <w:rFonts w:ascii="Segoe UI" w:hAnsi="Segoe UI" w:cs="Segoe UI"/>
                      <w:color w:val="242424"/>
                      <w:sz w:val="18"/>
                      <w:szCs w:val="18"/>
                      <w:shd w:val="clear" w:color="auto" w:fill="FFFFFF"/>
                    </w:rPr>
                  </w:rPrChange>
                </w:rPr>
                <w:t>esd</w:t>
              </w:r>
              <w:proofErr w:type="spellEnd"/>
            </w:ins>
          </w:p>
          <w:p w14:paraId="4C589F9D" w14:textId="77777777" w:rsidR="00F73366" w:rsidRPr="0054489A" w:rsidRDefault="00F73366" w:rsidP="00F73366">
            <w:pPr>
              <w:cnfStyle w:val="000000000000" w:firstRow="0" w:lastRow="0" w:firstColumn="0" w:lastColumn="0" w:oddVBand="0" w:evenVBand="0" w:oddHBand="0" w:evenHBand="0" w:firstRowFirstColumn="0" w:firstRowLastColumn="0" w:lastRowFirstColumn="0" w:lastRowLastColumn="0"/>
              <w:rPr>
                <w:ins w:id="1367" w:author="Allison Adams" w:date="2023-05-03T12:00:00Z"/>
                <w:rFonts w:asciiTheme="minorHAnsi" w:hAnsiTheme="minorHAnsi" w:cstheme="minorHAnsi"/>
                <w:color w:val="242424"/>
                <w:sz w:val="18"/>
                <w:szCs w:val="18"/>
                <w:shd w:val="clear" w:color="auto" w:fill="FFFFFF"/>
                <w:rPrChange w:id="1368" w:author="Allison Adams" w:date="2023-06-12T14:58:00Z">
                  <w:rPr>
                    <w:ins w:id="1369" w:author="Allison Adams" w:date="2023-05-03T12:00:00Z"/>
                    <w:rFonts w:ascii="Segoe UI" w:hAnsi="Segoe UI" w:cs="Segoe UI"/>
                    <w:color w:val="242424"/>
                    <w:sz w:val="18"/>
                    <w:szCs w:val="18"/>
                    <w:shd w:val="clear" w:color="auto" w:fill="FFFFFF"/>
                  </w:rPr>
                </w:rPrChange>
              </w:rPr>
            </w:pPr>
            <w:ins w:id="1370" w:author="Allison Adams" w:date="2023-05-03T12:00:00Z">
              <w:r w:rsidRPr="0054489A">
                <w:rPr>
                  <w:rFonts w:asciiTheme="minorHAnsi" w:hAnsiTheme="minorHAnsi" w:cstheme="minorHAnsi"/>
                  <w:color w:val="242424"/>
                  <w:sz w:val="18"/>
                  <w:szCs w:val="18"/>
                  <w:shd w:val="clear" w:color="auto" w:fill="FFFFFF"/>
                  <w:rPrChange w:id="1371" w:author="Allison Adams" w:date="2023-06-12T14:58:00Z">
                    <w:rPr>
                      <w:rFonts w:ascii="Segoe UI" w:hAnsi="Segoe UI" w:cs="Segoe UI"/>
                      <w:color w:val="242424"/>
                      <w:sz w:val="18"/>
                      <w:szCs w:val="18"/>
                      <w:shd w:val="clear" w:color="auto" w:fill="FFFFFF"/>
                    </w:rPr>
                  </w:rPrChange>
                </w:rPr>
                <w:t xml:space="preserve">&gt;=15 µm </w:t>
              </w:r>
              <w:proofErr w:type="spellStart"/>
              <w:r w:rsidRPr="0054489A">
                <w:rPr>
                  <w:rFonts w:asciiTheme="minorHAnsi" w:hAnsiTheme="minorHAnsi" w:cstheme="minorHAnsi"/>
                  <w:color w:val="242424"/>
                  <w:sz w:val="18"/>
                  <w:szCs w:val="18"/>
                  <w:shd w:val="clear" w:color="auto" w:fill="FFFFFF"/>
                  <w:rPrChange w:id="1372" w:author="Allison Adams" w:date="2023-06-12T14:58:00Z">
                    <w:rPr>
                      <w:rFonts w:ascii="Segoe UI" w:hAnsi="Segoe UI" w:cs="Segoe UI"/>
                      <w:color w:val="242424"/>
                      <w:sz w:val="18"/>
                      <w:szCs w:val="18"/>
                      <w:shd w:val="clear" w:color="auto" w:fill="FFFFFF"/>
                    </w:rPr>
                  </w:rPrChange>
                </w:rPr>
                <w:t>esd</w:t>
              </w:r>
              <w:proofErr w:type="spellEnd"/>
            </w:ins>
          </w:p>
        </w:tc>
        <w:tc>
          <w:tcPr>
            <w:tcW w:w="2937" w:type="dxa"/>
          </w:tcPr>
          <w:p w14:paraId="56950FED" w14:textId="1AD98FF3" w:rsidR="00E93784" w:rsidRPr="0054489A" w:rsidRDefault="00E93784" w:rsidP="00E93784">
            <w:pPr>
              <w:cnfStyle w:val="000000000000" w:firstRow="0" w:lastRow="0" w:firstColumn="0" w:lastColumn="0" w:oddVBand="0" w:evenVBand="0" w:oddHBand="0" w:evenHBand="0" w:firstRowFirstColumn="0" w:firstRowLastColumn="0" w:lastRowFirstColumn="0" w:lastRowLastColumn="0"/>
              <w:rPr>
                <w:ins w:id="1373" w:author="Allison Adams" w:date="2023-05-10T10:53:00Z"/>
                <w:rFonts w:asciiTheme="minorHAnsi" w:hAnsiTheme="minorHAnsi" w:cstheme="minorHAnsi"/>
                <w:color w:val="242424"/>
                <w:sz w:val="18"/>
                <w:szCs w:val="18"/>
                <w:shd w:val="clear" w:color="auto" w:fill="FFFFFF"/>
                <w:rPrChange w:id="1374" w:author="Allison Adams" w:date="2023-06-12T14:58:00Z">
                  <w:rPr>
                    <w:ins w:id="1375" w:author="Allison Adams" w:date="2023-05-10T10:53:00Z"/>
                    <w:rFonts w:ascii="Segoe UI" w:hAnsi="Segoe UI" w:cs="Segoe UI"/>
                    <w:color w:val="242424"/>
                    <w:sz w:val="18"/>
                    <w:szCs w:val="18"/>
                    <w:shd w:val="clear" w:color="auto" w:fill="FFFFFF"/>
                  </w:rPr>
                </w:rPrChange>
              </w:rPr>
            </w:pPr>
            <w:ins w:id="1376" w:author="Allison Adams" w:date="2023-05-10T10:32:00Z">
              <w:r w:rsidRPr="0054489A">
                <w:rPr>
                  <w:rFonts w:asciiTheme="minorHAnsi" w:hAnsiTheme="minorHAnsi" w:cstheme="minorHAnsi"/>
                  <w:color w:val="242424"/>
                  <w:sz w:val="18"/>
                  <w:szCs w:val="18"/>
                  <w:shd w:val="clear" w:color="auto" w:fill="FFFFFF"/>
                  <w:rPrChange w:id="1377" w:author="Allison Adams" w:date="2023-06-12T14:58:00Z">
                    <w:rPr>
                      <w:rFonts w:ascii="Segoe UI" w:hAnsi="Segoe UI" w:cs="Segoe UI"/>
                      <w:color w:val="242424"/>
                      <w:sz w:val="18"/>
                      <w:szCs w:val="18"/>
                      <w:shd w:val="clear" w:color="auto" w:fill="FFFFFF"/>
                    </w:rPr>
                  </w:rPrChange>
                </w:rPr>
                <w:t>03_calcs_Abun_Other.R, line 131</w:t>
              </w:r>
            </w:ins>
          </w:p>
          <w:p w14:paraId="0A9C586E" w14:textId="7BF7658F" w:rsidR="00567A0C" w:rsidRPr="0054489A" w:rsidRDefault="00567A0C" w:rsidP="00E93784">
            <w:pPr>
              <w:cnfStyle w:val="000000000000" w:firstRow="0" w:lastRow="0" w:firstColumn="0" w:lastColumn="0" w:oddVBand="0" w:evenVBand="0" w:oddHBand="0" w:evenHBand="0" w:firstRowFirstColumn="0" w:firstRowLastColumn="0" w:lastRowFirstColumn="0" w:lastRowLastColumn="0"/>
              <w:rPr>
                <w:ins w:id="1378" w:author="Allison Adams" w:date="2023-05-10T10:32:00Z"/>
                <w:rFonts w:asciiTheme="minorHAnsi" w:hAnsiTheme="minorHAnsi" w:cstheme="minorHAnsi"/>
                <w:color w:val="242424"/>
                <w:sz w:val="18"/>
                <w:szCs w:val="18"/>
                <w:shd w:val="clear" w:color="auto" w:fill="FFFFFF"/>
                <w:rPrChange w:id="1379" w:author="Allison Adams" w:date="2023-06-12T14:58:00Z">
                  <w:rPr>
                    <w:ins w:id="1380" w:author="Allison Adams" w:date="2023-05-10T10:32:00Z"/>
                    <w:rFonts w:ascii="Segoe UI" w:hAnsi="Segoe UI" w:cs="Segoe UI"/>
                    <w:color w:val="242424"/>
                    <w:sz w:val="18"/>
                    <w:szCs w:val="18"/>
                    <w:shd w:val="clear" w:color="auto" w:fill="FFFFFF"/>
                  </w:rPr>
                </w:rPrChange>
              </w:rPr>
            </w:pPr>
            <w:proofErr w:type="spellStart"/>
            <w:ins w:id="1381" w:author="Allison Adams" w:date="2023-05-10T10:53:00Z">
              <w:r w:rsidRPr="0054489A">
                <w:rPr>
                  <w:rFonts w:asciiTheme="minorHAnsi" w:hAnsiTheme="minorHAnsi" w:cstheme="minorHAnsi"/>
                  <w:color w:val="242424"/>
                  <w:sz w:val="18"/>
                  <w:szCs w:val="18"/>
                  <w:shd w:val="clear" w:color="auto" w:fill="FFFFFF"/>
                  <w:rPrChange w:id="1382" w:author="Allison Adams" w:date="2023-06-12T14:58:00Z">
                    <w:rPr>
                      <w:rFonts w:ascii="Segoe UI" w:hAnsi="Segoe UI" w:cs="Segoe UI"/>
                      <w:color w:val="242424"/>
                      <w:sz w:val="18"/>
                      <w:szCs w:val="18"/>
                      <w:shd w:val="clear" w:color="auto" w:fill="FFFFFF"/>
                    </w:rPr>
                  </w:rPrChange>
                </w:rPr>
                <w:t>AB_allEvents.Rdata</w:t>
              </w:r>
            </w:ins>
            <w:proofErr w:type="spellEnd"/>
          </w:p>
          <w:p w14:paraId="169A7990" w14:textId="158D2FFC" w:rsidR="00E93784" w:rsidRPr="0054489A" w:rsidRDefault="00E93784" w:rsidP="00E93784">
            <w:pPr>
              <w:cnfStyle w:val="000000000000" w:firstRow="0" w:lastRow="0" w:firstColumn="0" w:lastColumn="0" w:oddVBand="0" w:evenVBand="0" w:oddHBand="0" w:evenHBand="0" w:firstRowFirstColumn="0" w:firstRowLastColumn="0" w:lastRowFirstColumn="0" w:lastRowLastColumn="0"/>
              <w:rPr>
                <w:ins w:id="1383" w:author="Allison Adams" w:date="2023-05-10T10:37:00Z"/>
                <w:rFonts w:asciiTheme="minorHAnsi" w:hAnsiTheme="minorHAnsi" w:cstheme="minorHAnsi"/>
                <w:color w:val="242424"/>
                <w:sz w:val="18"/>
                <w:szCs w:val="18"/>
                <w:shd w:val="clear" w:color="auto" w:fill="FFFFFF"/>
                <w:rPrChange w:id="1384" w:author="Allison Adams" w:date="2023-06-12T14:58:00Z">
                  <w:rPr>
                    <w:ins w:id="1385" w:author="Allison Adams" w:date="2023-05-10T10:37:00Z"/>
                    <w:rFonts w:ascii="Segoe UI" w:hAnsi="Segoe UI" w:cs="Segoe UI"/>
                    <w:color w:val="242424"/>
                    <w:sz w:val="18"/>
                    <w:szCs w:val="18"/>
                    <w:shd w:val="clear" w:color="auto" w:fill="FFFFFF"/>
                  </w:rPr>
                </w:rPrChange>
              </w:rPr>
            </w:pPr>
            <w:ins w:id="1386" w:author="Allison Adams" w:date="2023-05-10T10:37:00Z">
              <w:r w:rsidRPr="0054489A">
                <w:rPr>
                  <w:rFonts w:asciiTheme="minorHAnsi" w:hAnsiTheme="minorHAnsi" w:cstheme="minorHAnsi"/>
                  <w:color w:val="242424"/>
                  <w:sz w:val="18"/>
                  <w:szCs w:val="18"/>
                  <w:shd w:val="clear" w:color="auto" w:fill="FFFFFF"/>
                  <w:rPrChange w:id="1387" w:author="Allison Adams" w:date="2023-06-12T14:58:00Z">
                    <w:rPr>
                      <w:rFonts w:ascii="Segoe UI" w:hAnsi="Segoe UI" w:cs="Segoe UI"/>
                      <w:color w:val="242424"/>
                      <w:sz w:val="18"/>
                      <w:szCs w:val="18"/>
                      <w:shd w:val="clear" w:color="auto" w:fill="FFFFFF"/>
                    </w:rPr>
                  </w:rPrChange>
                </w:rPr>
                <w:t>04_plots_Abundance.R, line 9</w:t>
              </w:r>
            </w:ins>
            <w:ins w:id="1388" w:author="Allison Adams" w:date="2023-05-10T10:55:00Z">
              <w:r w:rsidR="00DA1C23" w:rsidRPr="0054489A">
                <w:rPr>
                  <w:rFonts w:asciiTheme="minorHAnsi" w:hAnsiTheme="minorHAnsi" w:cstheme="minorHAnsi"/>
                  <w:color w:val="242424"/>
                  <w:sz w:val="18"/>
                  <w:szCs w:val="18"/>
                  <w:shd w:val="clear" w:color="auto" w:fill="FFFFFF"/>
                  <w:rPrChange w:id="1389" w:author="Allison Adams" w:date="2023-06-12T14:58:00Z">
                    <w:rPr>
                      <w:rFonts w:ascii="Segoe UI" w:hAnsi="Segoe UI" w:cs="Segoe UI"/>
                      <w:color w:val="242424"/>
                      <w:sz w:val="18"/>
                      <w:szCs w:val="18"/>
                      <w:shd w:val="clear" w:color="auto" w:fill="FFFFFF"/>
                    </w:rPr>
                  </w:rPrChange>
                </w:rPr>
                <w:t>7</w:t>
              </w:r>
            </w:ins>
          </w:p>
          <w:p w14:paraId="0605E96D" w14:textId="4584D8B6" w:rsidR="00F73366" w:rsidRPr="0054489A" w:rsidRDefault="00567A0C" w:rsidP="00F73366">
            <w:pPr>
              <w:cnfStyle w:val="000000000000" w:firstRow="0" w:lastRow="0" w:firstColumn="0" w:lastColumn="0" w:oddVBand="0" w:evenVBand="0" w:oddHBand="0" w:evenHBand="0" w:firstRowFirstColumn="0" w:firstRowLastColumn="0" w:lastRowFirstColumn="0" w:lastRowLastColumn="0"/>
              <w:rPr>
                <w:ins w:id="1390" w:author="Allison Adams" w:date="2023-05-03T12:24:00Z"/>
                <w:rFonts w:asciiTheme="minorHAnsi" w:hAnsiTheme="minorHAnsi" w:cstheme="minorHAnsi"/>
                <w:color w:val="242424"/>
                <w:sz w:val="18"/>
                <w:szCs w:val="18"/>
                <w:shd w:val="clear" w:color="auto" w:fill="FFFFFF"/>
                <w:rPrChange w:id="1391" w:author="Allison Adams" w:date="2023-06-12T14:58:00Z">
                  <w:rPr>
                    <w:ins w:id="1392" w:author="Allison Adams" w:date="2023-05-03T12:24:00Z"/>
                    <w:rFonts w:ascii="Segoe UI" w:hAnsi="Segoe UI" w:cs="Segoe UI"/>
                    <w:color w:val="242424"/>
                    <w:sz w:val="23"/>
                    <w:szCs w:val="23"/>
                    <w:shd w:val="clear" w:color="auto" w:fill="FFFFFF"/>
                  </w:rPr>
                </w:rPrChange>
              </w:rPr>
            </w:pPr>
            <w:ins w:id="1393" w:author="Allison Adams" w:date="2023-05-10T10:53:00Z">
              <w:r w:rsidRPr="0054489A">
                <w:rPr>
                  <w:rFonts w:asciiTheme="minorHAnsi" w:hAnsiTheme="minorHAnsi" w:cstheme="minorHAnsi"/>
                  <w:color w:val="242424"/>
                  <w:sz w:val="18"/>
                  <w:szCs w:val="18"/>
                  <w:shd w:val="clear" w:color="auto" w:fill="FFFFFF"/>
                  <w:rPrChange w:id="1394" w:author="Allison Adams" w:date="2023-06-12T14:58:00Z">
                    <w:rPr>
                      <w:rFonts w:ascii="Segoe UI" w:hAnsi="Segoe UI" w:cs="Segoe UI"/>
                      <w:color w:val="242424"/>
                      <w:sz w:val="18"/>
                      <w:szCs w:val="18"/>
                      <w:shd w:val="clear" w:color="auto" w:fill="FFFFFF"/>
                    </w:rPr>
                  </w:rPrChange>
                </w:rPr>
                <w:lastRenderedPageBreak/>
                <w:t>Ab_SmLg.pdf, plot</w:t>
              </w:r>
            </w:ins>
          </w:p>
        </w:tc>
        <w:tc>
          <w:tcPr>
            <w:tcW w:w="1314" w:type="dxa"/>
          </w:tcPr>
          <w:p w14:paraId="7EF025D2" w14:textId="464CA940" w:rsidR="00F73366" w:rsidRPr="0054489A" w:rsidRDefault="00F73366" w:rsidP="00F73366">
            <w:pPr>
              <w:cnfStyle w:val="000000000000" w:firstRow="0" w:lastRow="0" w:firstColumn="0" w:lastColumn="0" w:oddVBand="0" w:evenVBand="0" w:oddHBand="0" w:evenHBand="0" w:firstRowFirstColumn="0" w:firstRowLastColumn="0" w:lastRowFirstColumn="0" w:lastRowLastColumn="0"/>
              <w:rPr>
                <w:ins w:id="1395" w:author="Allison Adams" w:date="2023-05-03T12:00:00Z"/>
                <w:rFonts w:asciiTheme="minorHAnsi" w:hAnsiTheme="minorHAnsi" w:cstheme="minorHAnsi"/>
                <w:color w:val="242424"/>
                <w:sz w:val="18"/>
                <w:szCs w:val="18"/>
                <w:shd w:val="clear" w:color="auto" w:fill="FFFFFF"/>
                <w:rPrChange w:id="1396" w:author="Allison Adams" w:date="2023-06-12T14:58:00Z">
                  <w:rPr>
                    <w:ins w:id="1397" w:author="Allison Adams" w:date="2023-05-03T12:00:00Z"/>
                    <w:rFonts w:ascii="Segoe UI" w:hAnsi="Segoe UI" w:cs="Segoe UI"/>
                    <w:color w:val="242424"/>
                    <w:sz w:val="23"/>
                    <w:szCs w:val="23"/>
                    <w:shd w:val="clear" w:color="auto" w:fill="FFFFFF"/>
                  </w:rPr>
                </w:rPrChange>
              </w:rPr>
            </w:pPr>
          </w:p>
        </w:tc>
        <w:tc>
          <w:tcPr>
            <w:tcW w:w="940" w:type="dxa"/>
          </w:tcPr>
          <w:p w14:paraId="5DE7D6AF" w14:textId="77777777" w:rsidR="00F73366" w:rsidRPr="0054489A" w:rsidRDefault="00F73366" w:rsidP="00F73366">
            <w:pPr>
              <w:cnfStyle w:val="000000000000" w:firstRow="0" w:lastRow="0" w:firstColumn="0" w:lastColumn="0" w:oddVBand="0" w:evenVBand="0" w:oddHBand="0" w:evenHBand="0" w:firstRowFirstColumn="0" w:firstRowLastColumn="0" w:lastRowFirstColumn="0" w:lastRowLastColumn="0"/>
              <w:rPr>
                <w:ins w:id="1398" w:author="Allison Adams" w:date="2023-05-03T12:00:00Z"/>
                <w:rFonts w:asciiTheme="minorHAnsi" w:hAnsiTheme="minorHAnsi" w:cstheme="minorHAnsi"/>
                <w:color w:val="242424"/>
                <w:sz w:val="18"/>
                <w:szCs w:val="18"/>
                <w:shd w:val="clear" w:color="auto" w:fill="FFFFFF"/>
                <w:rPrChange w:id="1399" w:author="Allison Adams" w:date="2023-06-12T14:58:00Z">
                  <w:rPr>
                    <w:ins w:id="1400" w:author="Allison Adams" w:date="2023-05-03T12:00:00Z"/>
                    <w:rFonts w:ascii="Segoe UI" w:hAnsi="Segoe UI" w:cs="Segoe UI"/>
                    <w:color w:val="242424"/>
                    <w:sz w:val="23"/>
                    <w:szCs w:val="23"/>
                    <w:shd w:val="clear" w:color="auto" w:fill="FFFFFF"/>
                  </w:rPr>
                </w:rPrChange>
              </w:rPr>
            </w:pPr>
          </w:p>
        </w:tc>
      </w:tr>
      <w:tr w:rsidR="002B26D6" w:rsidRPr="0054489A" w14:paraId="32C79E04" w14:textId="77777777" w:rsidTr="00F73366">
        <w:trPr>
          <w:cnfStyle w:val="000000100000" w:firstRow="0" w:lastRow="0" w:firstColumn="0" w:lastColumn="0" w:oddVBand="0" w:evenVBand="0" w:oddHBand="1" w:evenHBand="0" w:firstRowFirstColumn="0" w:firstRowLastColumn="0" w:lastRowFirstColumn="0" w:lastRowLastColumn="0"/>
          <w:ins w:id="1401" w:author="Allison Adams" w:date="2023-05-03T12:00:00Z"/>
        </w:trPr>
        <w:tc>
          <w:tcPr>
            <w:cnfStyle w:val="001000000000" w:firstRow="0" w:lastRow="0" w:firstColumn="1" w:lastColumn="0" w:oddVBand="0" w:evenVBand="0" w:oddHBand="0" w:evenHBand="0" w:firstRowFirstColumn="0" w:firstRowLastColumn="0" w:lastRowFirstColumn="0" w:lastRowLastColumn="0"/>
            <w:tcW w:w="1439" w:type="dxa"/>
            <w:vMerge/>
          </w:tcPr>
          <w:p w14:paraId="5445143F" w14:textId="77777777" w:rsidR="00F73366" w:rsidRPr="0054489A" w:rsidRDefault="00F73366" w:rsidP="00F73366">
            <w:pPr>
              <w:rPr>
                <w:ins w:id="1402" w:author="Allison Adams" w:date="2023-05-03T12:00:00Z"/>
                <w:rFonts w:asciiTheme="minorHAnsi" w:hAnsiTheme="minorHAnsi" w:cstheme="minorHAnsi"/>
                <w:color w:val="242424"/>
                <w:sz w:val="23"/>
                <w:szCs w:val="23"/>
                <w:shd w:val="clear" w:color="auto" w:fill="FFFFFF"/>
                <w:rPrChange w:id="1403" w:author="Allison Adams" w:date="2023-06-12T14:58:00Z">
                  <w:rPr>
                    <w:ins w:id="1404" w:author="Allison Adams" w:date="2023-05-03T12:00:00Z"/>
                    <w:rFonts w:ascii="Segoe UI" w:hAnsi="Segoe UI" w:cs="Segoe UI"/>
                    <w:color w:val="242424"/>
                    <w:sz w:val="23"/>
                    <w:szCs w:val="23"/>
                    <w:shd w:val="clear" w:color="auto" w:fill="FFFFFF"/>
                  </w:rPr>
                </w:rPrChange>
              </w:rPr>
            </w:pPr>
          </w:p>
        </w:tc>
        <w:tc>
          <w:tcPr>
            <w:tcW w:w="790" w:type="dxa"/>
          </w:tcPr>
          <w:p w14:paraId="7926982A" w14:textId="2EE82E31" w:rsidR="00F73366" w:rsidRPr="0054489A" w:rsidRDefault="00251FD1" w:rsidP="00F73366">
            <w:pPr>
              <w:cnfStyle w:val="000000100000" w:firstRow="0" w:lastRow="0" w:firstColumn="0" w:lastColumn="0" w:oddVBand="0" w:evenVBand="0" w:oddHBand="1" w:evenHBand="0" w:firstRowFirstColumn="0" w:firstRowLastColumn="0" w:lastRowFirstColumn="0" w:lastRowLastColumn="0"/>
              <w:rPr>
                <w:ins w:id="1405" w:author="Allison Adams" w:date="2023-05-03T12:00:00Z"/>
                <w:rFonts w:asciiTheme="minorHAnsi" w:hAnsiTheme="minorHAnsi" w:cstheme="minorHAnsi"/>
                <w:color w:val="242424"/>
                <w:sz w:val="23"/>
                <w:szCs w:val="23"/>
                <w:shd w:val="clear" w:color="auto" w:fill="FFFFFF"/>
                <w:rPrChange w:id="1406" w:author="Allison Adams" w:date="2023-06-12T14:58:00Z">
                  <w:rPr>
                    <w:ins w:id="1407" w:author="Allison Adams" w:date="2023-05-03T12:00:00Z"/>
                    <w:rFonts w:ascii="Segoe UI" w:hAnsi="Segoe UI" w:cs="Segoe UI"/>
                    <w:color w:val="242424"/>
                    <w:sz w:val="23"/>
                    <w:szCs w:val="23"/>
                    <w:shd w:val="clear" w:color="auto" w:fill="FFFFFF"/>
                  </w:rPr>
                </w:rPrChange>
              </w:rPr>
            </w:pPr>
            <w:ins w:id="1408" w:author="Allison Adams" w:date="2023-05-10T17:17:00Z">
              <w:r w:rsidRPr="0054489A">
                <w:rPr>
                  <w:rFonts w:asciiTheme="minorHAnsi" w:hAnsiTheme="minorHAnsi" w:cstheme="minorHAnsi"/>
                  <w:color w:val="242424"/>
                  <w:sz w:val="36"/>
                  <w:szCs w:val="36"/>
                  <w:highlight w:val="cyan"/>
                  <w:shd w:val="clear" w:color="auto" w:fill="FFFFFF"/>
                  <w:rPrChange w:id="1409" w:author="Allison Adams" w:date="2023-06-12T14:58:00Z">
                    <w:rPr>
                      <w:rFonts w:ascii="Wingdings" w:hAnsi="Wingdings" w:cs="Segoe UI"/>
                      <w:color w:val="242424"/>
                      <w:sz w:val="36"/>
                      <w:szCs w:val="36"/>
                      <w:shd w:val="clear" w:color="auto" w:fill="FFFFFF"/>
                    </w:rPr>
                  </w:rPrChange>
                </w:rPr>
                <w:t>ü</w:t>
              </w:r>
            </w:ins>
          </w:p>
        </w:tc>
        <w:tc>
          <w:tcPr>
            <w:tcW w:w="1940" w:type="dxa"/>
          </w:tcPr>
          <w:p w14:paraId="58A876F2" w14:textId="77777777" w:rsidR="00F73366" w:rsidRPr="0054489A" w:rsidRDefault="00F73366" w:rsidP="00F73366">
            <w:pPr>
              <w:cnfStyle w:val="000000100000" w:firstRow="0" w:lastRow="0" w:firstColumn="0" w:lastColumn="0" w:oddVBand="0" w:evenVBand="0" w:oddHBand="1" w:evenHBand="0" w:firstRowFirstColumn="0" w:firstRowLastColumn="0" w:lastRowFirstColumn="0" w:lastRowLastColumn="0"/>
              <w:rPr>
                <w:ins w:id="1410" w:author="Allison Adams" w:date="2023-05-03T12:00:00Z"/>
                <w:rFonts w:asciiTheme="minorHAnsi" w:hAnsiTheme="minorHAnsi" w:cstheme="minorHAnsi"/>
                <w:color w:val="242424"/>
                <w:sz w:val="18"/>
                <w:szCs w:val="18"/>
                <w:shd w:val="clear" w:color="auto" w:fill="FFFFFF"/>
                <w:rPrChange w:id="1411" w:author="Allison Adams" w:date="2023-06-12T14:58:00Z">
                  <w:rPr>
                    <w:ins w:id="1412" w:author="Allison Adams" w:date="2023-05-03T12:00:00Z"/>
                    <w:rFonts w:ascii="Segoe UI" w:hAnsi="Segoe UI" w:cs="Segoe UI"/>
                    <w:color w:val="242424"/>
                    <w:sz w:val="18"/>
                    <w:szCs w:val="18"/>
                    <w:shd w:val="clear" w:color="auto" w:fill="FFFFFF"/>
                  </w:rPr>
                </w:rPrChange>
              </w:rPr>
            </w:pPr>
            <w:ins w:id="1413" w:author="Allison Adams" w:date="2023-05-03T12:00:00Z">
              <w:r w:rsidRPr="0054489A">
                <w:rPr>
                  <w:rFonts w:asciiTheme="minorHAnsi" w:hAnsiTheme="minorHAnsi" w:cstheme="minorHAnsi"/>
                  <w:color w:val="242424"/>
                  <w:sz w:val="18"/>
                  <w:szCs w:val="18"/>
                  <w:shd w:val="clear" w:color="auto" w:fill="FFFFFF"/>
                  <w:rPrChange w:id="1414" w:author="Allison Adams" w:date="2023-06-12T14:58:00Z">
                    <w:rPr>
                      <w:rFonts w:ascii="Segoe UI" w:hAnsi="Segoe UI" w:cs="Segoe UI"/>
                      <w:color w:val="242424"/>
                      <w:sz w:val="18"/>
                      <w:szCs w:val="18"/>
                      <w:shd w:val="clear" w:color="auto" w:fill="FFFFFF"/>
                    </w:rPr>
                  </w:rPrChange>
                </w:rPr>
                <w:t>Totals by Sampling Event</w:t>
              </w:r>
            </w:ins>
          </w:p>
        </w:tc>
        <w:tc>
          <w:tcPr>
            <w:tcW w:w="2937" w:type="dxa"/>
          </w:tcPr>
          <w:p w14:paraId="74479C9D" w14:textId="77777777" w:rsidR="00F73366" w:rsidRPr="0054489A" w:rsidRDefault="00A92B04" w:rsidP="00F73366">
            <w:pPr>
              <w:cnfStyle w:val="000000100000" w:firstRow="0" w:lastRow="0" w:firstColumn="0" w:lastColumn="0" w:oddVBand="0" w:evenVBand="0" w:oddHBand="1" w:evenHBand="0" w:firstRowFirstColumn="0" w:firstRowLastColumn="0" w:lastRowFirstColumn="0" w:lastRowLastColumn="0"/>
              <w:rPr>
                <w:ins w:id="1415" w:author="Allison Adams" w:date="2023-05-10T17:11:00Z"/>
                <w:rFonts w:asciiTheme="minorHAnsi" w:hAnsiTheme="minorHAnsi" w:cstheme="minorHAnsi"/>
                <w:color w:val="242424"/>
                <w:sz w:val="18"/>
                <w:szCs w:val="18"/>
                <w:shd w:val="clear" w:color="auto" w:fill="FFFFFF"/>
                <w:rPrChange w:id="1416" w:author="Allison Adams" w:date="2023-06-12T14:58:00Z">
                  <w:rPr>
                    <w:ins w:id="1417" w:author="Allison Adams" w:date="2023-05-10T17:11:00Z"/>
                    <w:rFonts w:ascii="Segoe UI" w:hAnsi="Segoe UI" w:cs="Segoe UI"/>
                    <w:color w:val="242424"/>
                    <w:sz w:val="18"/>
                    <w:szCs w:val="18"/>
                    <w:shd w:val="clear" w:color="auto" w:fill="FFFFFF"/>
                  </w:rPr>
                </w:rPrChange>
              </w:rPr>
            </w:pPr>
            <w:ins w:id="1418" w:author="Allison Adams" w:date="2023-05-10T17:11:00Z">
              <w:r w:rsidRPr="0054489A">
                <w:rPr>
                  <w:rFonts w:asciiTheme="minorHAnsi" w:hAnsiTheme="minorHAnsi" w:cstheme="minorHAnsi"/>
                  <w:color w:val="242424"/>
                  <w:sz w:val="18"/>
                  <w:szCs w:val="18"/>
                  <w:shd w:val="clear" w:color="auto" w:fill="FFFFFF"/>
                  <w:rPrChange w:id="1419" w:author="Allison Adams" w:date="2023-06-12T14:58:00Z">
                    <w:rPr>
                      <w:rFonts w:ascii="Segoe UI" w:hAnsi="Segoe UI" w:cs="Segoe UI"/>
                      <w:color w:val="242424"/>
                      <w:sz w:val="18"/>
                      <w:szCs w:val="18"/>
                      <w:shd w:val="clear" w:color="auto" w:fill="FFFFFF"/>
                    </w:rPr>
                  </w:rPrChange>
                </w:rPr>
                <w:t>03_calcs_Abun_Other.R</w:t>
              </w:r>
            </w:ins>
          </w:p>
          <w:p w14:paraId="3B1BAC5E" w14:textId="77777777" w:rsidR="00A92B04" w:rsidRPr="0054489A" w:rsidRDefault="00A92B04" w:rsidP="00F73366">
            <w:pPr>
              <w:cnfStyle w:val="000000100000" w:firstRow="0" w:lastRow="0" w:firstColumn="0" w:lastColumn="0" w:oddVBand="0" w:evenVBand="0" w:oddHBand="1" w:evenHBand="0" w:firstRowFirstColumn="0" w:firstRowLastColumn="0" w:lastRowFirstColumn="0" w:lastRowLastColumn="0"/>
              <w:rPr>
                <w:ins w:id="1420" w:author="Allison Adams" w:date="2023-05-10T17:11:00Z"/>
                <w:rFonts w:asciiTheme="minorHAnsi" w:hAnsiTheme="minorHAnsi" w:cstheme="minorHAnsi"/>
                <w:color w:val="242424"/>
                <w:sz w:val="18"/>
                <w:szCs w:val="18"/>
                <w:shd w:val="clear" w:color="auto" w:fill="FFFFFF"/>
                <w:rPrChange w:id="1421" w:author="Allison Adams" w:date="2023-06-12T14:58:00Z">
                  <w:rPr>
                    <w:ins w:id="1422" w:author="Allison Adams" w:date="2023-05-10T17:11:00Z"/>
                    <w:rFonts w:ascii="Segoe UI" w:hAnsi="Segoe UI" w:cs="Segoe UI"/>
                    <w:color w:val="242424"/>
                    <w:sz w:val="18"/>
                    <w:szCs w:val="18"/>
                    <w:shd w:val="clear" w:color="auto" w:fill="FFFFFF"/>
                  </w:rPr>
                </w:rPrChange>
              </w:rPr>
            </w:pPr>
            <w:proofErr w:type="spellStart"/>
            <w:ins w:id="1423" w:author="Allison Adams" w:date="2023-05-10T17:11:00Z">
              <w:r w:rsidRPr="0054489A">
                <w:rPr>
                  <w:rFonts w:asciiTheme="minorHAnsi" w:hAnsiTheme="minorHAnsi" w:cstheme="minorHAnsi"/>
                  <w:color w:val="242424"/>
                  <w:sz w:val="18"/>
                  <w:szCs w:val="18"/>
                  <w:shd w:val="clear" w:color="auto" w:fill="FFFFFF"/>
                  <w:rPrChange w:id="1424" w:author="Allison Adams" w:date="2023-06-12T14:58:00Z">
                    <w:rPr>
                      <w:rFonts w:ascii="Segoe UI" w:hAnsi="Segoe UI" w:cs="Segoe UI"/>
                      <w:color w:val="242424"/>
                      <w:sz w:val="18"/>
                      <w:szCs w:val="18"/>
                      <w:shd w:val="clear" w:color="auto" w:fill="FFFFFF"/>
                    </w:rPr>
                  </w:rPrChange>
                </w:rPr>
                <w:t>AbEventsOnly.Rdata</w:t>
              </w:r>
              <w:proofErr w:type="spellEnd"/>
              <w:r w:rsidRPr="0054489A">
                <w:rPr>
                  <w:rFonts w:asciiTheme="minorHAnsi" w:hAnsiTheme="minorHAnsi" w:cstheme="minorHAnsi"/>
                  <w:color w:val="242424"/>
                  <w:sz w:val="18"/>
                  <w:szCs w:val="18"/>
                  <w:shd w:val="clear" w:color="auto" w:fill="FFFFFF"/>
                  <w:rPrChange w:id="1425" w:author="Allison Adams" w:date="2023-06-12T14:58:00Z">
                    <w:rPr>
                      <w:rFonts w:ascii="Segoe UI" w:hAnsi="Segoe UI" w:cs="Segoe UI"/>
                      <w:color w:val="242424"/>
                      <w:sz w:val="18"/>
                      <w:szCs w:val="18"/>
                      <w:shd w:val="clear" w:color="auto" w:fill="FFFFFF"/>
                    </w:rPr>
                  </w:rPrChange>
                </w:rPr>
                <w:t>, line 140</w:t>
              </w:r>
            </w:ins>
          </w:p>
          <w:p w14:paraId="5D9E9559" w14:textId="77777777" w:rsidR="00A92B04" w:rsidRPr="0054489A" w:rsidRDefault="00A92B04" w:rsidP="00F73366">
            <w:pPr>
              <w:cnfStyle w:val="000000100000" w:firstRow="0" w:lastRow="0" w:firstColumn="0" w:lastColumn="0" w:oddVBand="0" w:evenVBand="0" w:oddHBand="1" w:evenHBand="0" w:firstRowFirstColumn="0" w:firstRowLastColumn="0" w:lastRowFirstColumn="0" w:lastRowLastColumn="0"/>
              <w:rPr>
                <w:ins w:id="1426" w:author="Allison Adams" w:date="2023-05-10T17:17:00Z"/>
                <w:rFonts w:asciiTheme="minorHAnsi" w:hAnsiTheme="minorHAnsi" w:cstheme="minorHAnsi"/>
                <w:color w:val="242424"/>
                <w:sz w:val="18"/>
                <w:szCs w:val="18"/>
                <w:shd w:val="clear" w:color="auto" w:fill="FFFFFF"/>
                <w:rPrChange w:id="1427" w:author="Allison Adams" w:date="2023-06-12T14:58:00Z">
                  <w:rPr>
                    <w:ins w:id="1428" w:author="Allison Adams" w:date="2023-05-10T17:17:00Z"/>
                    <w:rFonts w:ascii="Segoe UI" w:hAnsi="Segoe UI" w:cs="Segoe UI"/>
                    <w:color w:val="242424"/>
                    <w:sz w:val="18"/>
                    <w:szCs w:val="18"/>
                    <w:shd w:val="clear" w:color="auto" w:fill="FFFFFF"/>
                  </w:rPr>
                </w:rPrChange>
              </w:rPr>
            </w:pPr>
            <w:ins w:id="1429" w:author="Allison Adams" w:date="2023-05-10T17:16:00Z">
              <w:r w:rsidRPr="0054489A">
                <w:rPr>
                  <w:rFonts w:asciiTheme="minorHAnsi" w:hAnsiTheme="minorHAnsi" w:cstheme="minorHAnsi"/>
                  <w:color w:val="242424"/>
                  <w:sz w:val="18"/>
                  <w:szCs w:val="18"/>
                  <w:shd w:val="clear" w:color="auto" w:fill="FFFFFF"/>
                  <w:rPrChange w:id="1430" w:author="Allison Adams" w:date="2023-06-12T14:58:00Z">
                    <w:rPr>
                      <w:rFonts w:ascii="Segoe UI" w:hAnsi="Segoe UI" w:cs="Segoe UI"/>
                      <w:color w:val="242424"/>
                      <w:sz w:val="18"/>
                      <w:szCs w:val="18"/>
                      <w:shd w:val="clear" w:color="auto" w:fill="FFFFFF"/>
                    </w:rPr>
                  </w:rPrChange>
                </w:rPr>
                <w:t>04_plots_Abundance.R</w:t>
              </w:r>
            </w:ins>
            <w:ins w:id="1431" w:author="Allison Adams" w:date="2023-05-10T17:17:00Z">
              <w:r w:rsidRPr="0054489A">
                <w:rPr>
                  <w:rFonts w:asciiTheme="minorHAnsi" w:hAnsiTheme="minorHAnsi" w:cstheme="minorHAnsi"/>
                  <w:color w:val="242424"/>
                  <w:sz w:val="18"/>
                  <w:szCs w:val="18"/>
                  <w:shd w:val="clear" w:color="auto" w:fill="FFFFFF"/>
                  <w:rPrChange w:id="1432" w:author="Allison Adams" w:date="2023-06-12T14:58:00Z">
                    <w:rPr>
                      <w:rFonts w:ascii="Segoe UI" w:hAnsi="Segoe UI" w:cs="Segoe UI"/>
                      <w:color w:val="242424"/>
                      <w:sz w:val="18"/>
                      <w:szCs w:val="18"/>
                      <w:shd w:val="clear" w:color="auto" w:fill="FFFFFF"/>
                    </w:rPr>
                  </w:rPrChange>
                </w:rPr>
                <w:t>, line 175</w:t>
              </w:r>
            </w:ins>
          </w:p>
          <w:p w14:paraId="309857BA" w14:textId="24EB773E" w:rsidR="00A92B04" w:rsidRPr="0054489A" w:rsidRDefault="00A92B04" w:rsidP="00F73366">
            <w:pPr>
              <w:cnfStyle w:val="000000100000" w:firstRow="0" w:lastRow="0" w:firstColumn="0" w:lastColumn="0" w:oddVBand="0" w:evenVBand="0" w:oddHBand="1" w:evenHBand="0" w:firstRowFirstColumn="0" w:firstRowLastColumn="0" w:lastRowFirstColumn="0" w:lastRowLastColumn="0"/>
              <w:rPr>
                <w:ins w:id="1433" w:author="Allison Adams" w:date="2023-05-03T12:24:00Z"/>
                <w:rFonts w:asciiTheme="minorHAnsi" w:hAnsiTheme="minorHAnsi" w:cstheme="minorHAnsi"/>
                <w:color w:val="242424"/>
                <w:sz w:val="18"/>
                <w:szCs w:val="18"/>
                <w:shd w:val="clear" w:color="auto" w:fill="FFFFFF"/>
                <w:rPrChange w:id="1434" w:author="Allison Adams" w:date="2023-06-12T14:58:00Z">
                  <w:rPr>
                    <w:ins w:id="1435" w:author="Allison Adams" w:date="2023-05-03T12:24:00Z"/>
                    <w:rFonts w:ascii="Segoe UI" w:hAnsi="Segoe UI" w:cs="Segoe UI"/>
                    <w:color w:val="242424"/>
                    <w:sz w:val="23"/>
                    <w:szCs w:val="23"/>
                    <w:shd w:val="clear" w:color="auto" w:fill="FFFFFF"/>
                  </w:rPr>
                </w:rPrChange>
              </w:rPr>
            </w:pPr>
            <w:ins w:id="1436" w:author="Allison Adams" w:date="2023-05-10T17:17:00Z">
              <w:r w:rsidRPr="0054489A">
                <w:rPr>
                  <w:rFonts w:asciiTheme="minorHAnsi" w:hAnsiTheme="minorHAnsi" w:cstheme="minorHAnsi"/>
                  <w:color w:val="242424"/>
                  <w:sz w:val="18"/>
                  <w:szCs w:val="18"/>
                  <w:shd w:val="clear" w:color="auto" w:fill="FFFFFF"/>
                  <w:rPrChange w:id="1437" w:author="Allison Adams" w:date="2023-06-12T14:58:00Z">
                    <w:rPr>
                      <w:rFonts w:ascii="Segoe UI" w:hAnsi="Segoe UI" w:cs="Segoe UI"/>
                      <w:color w:val="242424"/>
                      <w:sz w:val="18"/>
                      <w:szCs w:val="18"/>
                      <w:shd w:val="clear" w:color="auto" w:fill="FFFFFF"/>
                    </w:rPr>
                  </w:rPrChange>
                </w:rPr>
                <w:t>Ab_eventsOnly.pdf</w:t>
              </w:r>
            </w:ins>
          </w:p>
        </w:tc>
        <w:tc>
          <w:tcPr>
            <w:tcW w:w="1314" w:type="dxa"/>
          </w:tcPr>
          <w:p w14:paraId="51E80D23" w14:textId="2BD8A0AA" w:rsidR="00F73366" w:rsidRPr="0054489A" w:rsidRDefault="00F73366" w:rsidP="00F73366">
            <w:pPr>
              <w:cnfStyle w:val="000000100000" w:firstRow="0" w:lastRow="0" w:firstColumn="0" w:lastColumn="0" w:oddVBand="0" w:evenVBand="0" w:oddHBand="1" w:evenHBand="0" w:firstRowFirstColumn="0" w:firstRowLastColumn="0" w:lastRowFirstColumn="0" w:lastRowLastColumn="0"/>
              <w:rPr>
                <w:ins w:id="1438" w:author="Allison Adams" w:date="2023-05-03T12:00:00Z"/>
                <w:rFonts w:asciiTheme="minorHAnsi" w:hAnsiTheme="minorHAnsi" w:cstheme="minorHAnsi"/>
                <w:color w:val="242424"/>
                <w:sz w:val="18"/>
                <w:szCs w:val="18"/>
                <w:shd w:val="clear" w:color="auto" w:fill="FFFFFF"/>
                <w:rPrChange w:id="1439" w:author="Allison Adams" w:date="2023-06-12T14:58:00Z">
                  <w:rPr>
                    <w:ins w:id="1440" w:author="Allison Adams" w:date="2023-05-03T12:00:00Z"/>
                    <w:rFonts w:ascii="Segoe UI" w:hAnsi="Segoe UI" w:cs="Segoe UI"/>
                    <w:color w:val="242424"/>
                    <w:sz w:val="23"/>
                    <w:szCs w:val="23"/>
                    <w:shd w:val="clear" w:color="auto" w:fill="FFFFFF"/>
                  </w:rPr>
                </w:rPrChange>
              </w:rPr>
            </w:pPr>
          </w:p>
        </w:tc>
        <w:tc>
          <w:tcPr>
            <w:tcW w:w="940" w:type="dxa"/>
          </w:tcPr>
          <w:p w14:paraId="4E4CCEC8" w14:textId="77777777" w:rsidR="00F73366" w:rsidRPr="0054489A" w:rsidRDefault="00F73366" w:rsidP="00F73366">
            <w:pPr>
              <w:cnfStyle w:val="000000100000" w:firstRow="0" w:lastRow="0" w:firstColumn="0" w:lastColumn="0" w:oddVBand="0" w:evenVBand="0" w:oddHBand="1" w:evenHBand="0" w:firstRowFirstColumn="0" w:firstRowLastColumn="0" w:lastRowFirstColumn="0" w:lastRowLastColumn="0"/>
              <w:rPr>
                <w:ins w:id="1441" w:author="Allison Adams" w:date="2023-05-03T12:00:00Z"/>
                <w:rFonts w:asciiTheme="minorHAnsi" w:hAnsiTheme="minorHAnsi" w:cstheme="minorHAnsi"/>
                <w:color w:val="242424"/>
                <w:sz w:val="18"/>
                <w:szCs w:val="18"/>
                <w:shd w:val="clear" w:color="auto" w:fill="FFFFFF"/>
                <w:rPrChange w:id="1442" w:author="Allison Adams" w:date="2023-06-12T14:58:00Z">
                  <w:rPr>
                    <w:ins w:id="1443" w:author="Allison Adams" w:date="2023-05-03T12:00:00Z"/>
                    <w:rFonts w:ascii="Segoe UI" w:hAnsi="Segoe UI" w:cs="Segoe UI"/>
                    <w:color w:val="242424"/>
                    <w:sz w:val="23"/>
                    <w:szCs w:val="23"/>
                    <w:shd w:val="clear" w:color="auto" w:fill="FFFFFF"/>
                  </w:rPr>
                </w:rPrChange>
              </w:rPr>
            </w:pPr>
          </w:p>
        </w:tc>
      </w:tr>
      <w:tr w:rsidR="00985EDB" w:rsidRPr="0054489A" w14:paraId="3D91DA33" w14:textId="77777777" w:rsidTr="00F73366">
        <w:trPr>
          <w:ins w:id="1444" w:author="Allison Adams" w:date="2023-05-03T12:05:00Z"/>
        </w:trPr>
        <w:tc>
          <w:tcPr>
            <w:cnfStyle w:val="001000000000" w:firstRow="0" w:lastRow="0" w:firstColumn="1" w:lastColumn="0" w:oddVBand="0" w:evenVBand="0" w:oddHBand="0" w:evenHBand="0" w:firstRowFirstColumn="0" w:firstRowLastColumn="0" w:lastRowFirstColumn="0" w:lastRowLastColumn="0"/>
            <w:tcW w:w="1439" w:type="dxa"/>
            <w:vMerge/>
          </w:tcPr>
          <w:p w14:paraId="66BB3214" w14:textId="77777777" w:rsidR="00F73366" w:rsidRPr="0054489A" w:rsidRDefault="00F73366" w:rsidP="00F73366">
            <w:pPr>
              <w:rPr>
                <w:ins w:id="1445" w:author="Allison Adams" w:date="2023-05-03T12:05:00Z"/>
                <w:rFonts w:asciiTheme="minorHAnsi" w:hAnsiTheme="minorHAnsi" w:cstheme="minorHAnsi"/>
                <w:color w:val="242424"/>
                <w:sz w:val="23"/>
                <w:szCs w:val="23"/>
                <w:shd w:val="clear" w:color="auto" w:fill="FFFFFF"/>
                <w:rPrChange w:id="1446" w:author="Allison Adams" w:date="2023-06-12T14:58:00Z">
                  <w:rPr>
                    <w:ins w:id="1447" w:author="Allison Adams" w:date="2023-05-03T12:05:00Z"/>
                    <w:rFonts w:ascii="Segoe UI" w:hAnsi="Segoe UI" w:cs="Segoe UI"/>
                    <w:color w:val="242424"/>
                    <w:sz w:val="23"/>
                    <w:szCs w:val="23"/>
                    <w:shd w:val="clear" w:color="auto" w:fill="FFFFFF"/>
                  </w:rPr>
                </w:rPrChange>
              </w:rPr>
            </w:pPr>
          </w:p>
        </w:tc>
        <w:tc>
          <w:tcPr>
            <w:tcW w:w="790" w:type="dxa"/>
          </w:tcPr>
          <w:p w14:paraId="367D129E" w14:textId="77777777" w:rsidR="00F73366" w:rsidRPr="0054489A" w:rsidRDefault="00F73366" w:rsidP="00F73366">
            <w:pPr>
              <w:cnfStyle w:val="000000000000" w:firstRow="0" w:lastRow="0" w:firstColumn="0" w:lastColumn="0" w:oddVBand="0" w:evenVBand="0" w:oddHBand="0" w:evenHBand="0" w:firstRowFirstColumn="0" w:firstRowLastColumn="0" w:lastRowFirstColumn="0" w:lastRowLastColumn="0"/>
              <w:rPr>
                <w:ins w:id="1448" w:author="Allison Adams" w:date="2023-05-03T12:05:00Z"/>
                <w:rFonts w:asciiTheme="minorHAnsi" w:hAnsiTheme="minorHAnsi" w:cstheme="minorHAnsi"/>
                <w:color w:val="242424"/>
                <w:sz w:val="23"/>
                <w:szCs w:val="23"/>
                <w:shd w:val="clear" w:color="auto" w:fill="FFFFFF"/>
                <w:rPrChange w:id="1449" w:author="Allison Adams" w:date="2023-06-12T14:58:00Z">
                  <w:rPr>
                    <w:ins w:id="1450" w:author="Allison Adams" w:date="2023-05-03T12:05:00Z"/>
                    <w:rFonts w:ascii="Segoe UI" w:hAnsi="Segoe UI" w:cs="Segoe UI"/>
                    <w:color w:val="242424"/>
                    <w:sz w:val="23"/>
                    <w:szCs w:val="23"/>
                    <w:shd w:val="clear" w:color="auto" w:fill="FFFFFF"/>
                  </w:rPr>
                </w:rPrChange>
              </w:rPr>
            </w:pPr>
          </w:p>
        </w:tc>
        <w:tc>
          <w:tcPr>
            <w:tcW w:w="1940" w:type="dxa"/>
          </w:tcPr>
          <w:p w14:paraId="773FF9B5" w14:textId="35F8B51E" w:rsidR="00F73366" w:rsidRPr="0054489A" w:rsidRDefault="00F73366" w:rsidP="00F73366">
            <w:pPr>
              <w:cnfStyle w:val="000000000000" w:firstRow="0" w:lastRow="0" w:firstColumn="0" w:lastColumn="0" w:oddVBand="0" w:evenVBand="0" w:oddHBand="0" w:evenHBand="0" w:firstRowFirstColumn="0" w:firstRowLastColumn="0" w:lastRowFirstColumn="0" w:lastRowLastColumn="0"/>
              <w:rPr>
                <w:ins w:id="1451" w:author="Allison Adams" w:date="2023-05-03T12:05:00Z"/>
                <w:rFonts w:asciiTheme="minorHAnsi" w:hAnsiTheme="minorHAnsi" w:cstheme="minorHAnsi"/>
                <w:color w:val="242424"/>
                <w:sz w:val="18"/>
                <w:szCs w:val="18"/>
                <w:shd w:val="clear" w:color="auto" w:fill="FFFFFF"/>
                <w:rPrChange w:id="1452" w:author="Allison Adams" w:date="2023-06-12T14:58:00Z">
                  <w:rPr>
                    <w:ins w:id="1453" w:author="Allison Adams" w:date="2023-05-03T12:05:00Z"/>
                    <w:rFonts w:ascii="Segoe UI" w:hAnsi="Segoe UI" w:cs="Segoe UI"/>
                    <w:color w:val="242424"/>
                    <w:sz w:val="18"/>
                    <w:szCs w:val="18"/>
                    <w:shd w:val="clear" w:color="auto" w:fill="FFFFFF"/>
                  </w:rPr>
                </w:rPrChange>
              </w:rPr>
            </w:pPr>
            <w:ins w:id="1454" w:author="Allison Adams" w:date="2023-05-03T12:05:00Z">
              <w:r w:rsidRPr="0054489A">
                <w:rPr>
                  <w:rFonts w:asciiTheme="minorHAnsi" w:hAnsiTheme="minorHAnsi" w:cstheme="minorHAnsi"/>
                  <w:color w:val="242424"/>
                  <w:sz w:val="18"/>
                  <w:szCs w:val="18"/>
                  <w:shd w:val="clear" w:color="auto" w:fill="FFFFFF"/>
                  <w:rPrChange w:id="1455" w:author="Allison Adams" w:date="2023-06-12T14:58:00Z">
                    <w:rPr>
                      <w:rFonts w:ascii="Segoe UI" w:hAnsi="Segoe UI" w:cs="Segoe UI"/>
                      <w:color w:val="242424"/>
                      <w:sz w:val="18"/>
                      <w:szCs w:val="18"/>
                      <w:shd w:val="clear" w:color="auto" w:fill="FFFFFF"/>
                    </w:rPr>
                  </w:rPrChange>
                </w:rPr>
                <w:t>Taxa group percentages of total per sampling event</w:t>
              </w:r>
            </w:ins>
          </w:p>
        </w:tc>
        <w:tc>
          <w:tcPr>
            <w:tcW w:w="2937" w:type="dxa"/>
          </w:tcPr>
          <w:p w14:paraId="08B465AE" w14:textId="77777777" w:rsidR="00F73366" w:rsidRPr="0054489A" w:rsidRDefault="00F73366" w:rsidP="00F73366">
            <w:pPr>
              <w:cnfStyle w:val="000000000000" w:firstRow="0" w:lastRow="0" w:firstColumn="0" w:lastColumn="0" w:oddVBand="0" w:evenVBand="0" w:oddHBand="0" w:evenHBand="0" w:firstRowFirstColumn="0" w:firstRowLastColumn="0" w:lastRowFirstColumn="0" w:lastRowLastColumn="0"/>
              <w:rPr>
                <w:ins w:id="1456" w:author="Allison Adams" w:date="2023-05-03T12:24:00Z"/>
                <w:rFonts w:asciiTheme="minorHAnsi" w:hAnsiTheme="minorHAnsi" w:cstheme="minorHAnsi"/>
                <w:color w:val="242424"/>
                <w:sz w:val="18"/>
                <w:szCs w:val="18"/>
                <w:shd w:val="clear" w:color="auto" w:fill="FFFFFF"/>
                <w:rPrChange w:id="1457" w:author="Allison Adams" w:date="2023-06-12T14:58:00Z">
                  <w:rPr>
                    <w:ins w:id="1458" w:author="Allison Adams" w:date="2023-05-03T12:24:00Z"/>
                    <w:rFonts w:ascii="Segoe UI" w:hAnsi="Segoe UI" w:cs="Segoe UI"/>
                    <w:color w:val="242424"/>
                    <w:sz w:val="23"/>
                    <w:szCs w:val="23"/>
                    <w:shd w:val="clear" w:color="auto" w:fill="FFFFFF"/>
                  </w:rPr>
                </w:rPrChange>
              </w:rPr>
            </w:pPr>
          </w:p>
        </w:tc>
        <w:tc>
          <w:tcPr>
            <w:tcW w:w="1314" w:type="dxa"/>
          </w:tcPr>
          <w:p w14:paraId="6C5B8B70" w14:textId="5F6A365D" w:rsidR="00F73366" w:rsidRPr="0054489A" w:rsidRDefault="00F73366" w:rsidP="00F73366">
            <w:pPr>
              <w:cnfStyle w:val="000000000000" w:firstRow="0" w:lastRow="0" w:firstColumn="0" w:lastColumn="0" w:oddVBand="0" w:evenVBand="0" w:oddHBand="0" w:evenHBand="0" w:firstRowFirstColumn="0" w:firstRowLastColumn="0" w:lastRowFirstColumn="0" w:lastRowLastColumn="0"/>
              <w:rPr>
                <w:ins w:id="1459" w:author="Allison Adams" w:date="2023-05-03T12:05:00Z"/>
                <w:rFonts w:asciiTheme="minorHAnsi" w:hAnsiTheme="minorHAnsi" w:cstheme="minorHAnsi"/>
                <w:color w:val="242424"/>
                <w:sz w:val="18"/>
                <w:szCs w:val="18"/>
                <w:shd w:val="clear" w:color="auto" w:fill="FFFFFF"/>
                <w:rPrChange w:id="1460" w:author="Allison Adams" w:date="2023-06-12T14:58:00Z">
                  <w:rPr>
                    <w:ins w:id="1461" w:author="Allison Adams" w:date="2023-05-03T12:05:00Z"/>
                    <w:rFonts w:ascii="Segoe UI" w:hAnsi="Segoe UI" w:cs="Segoe UI"/>
                    <w:color w:val="242424"/>
                    <w:sz w:val="23"/>
                    <w:szCs w:val="23"/>
                    <w:shd w:val="clear" w:color="auto" w:fill="FFFFFF"/>
                  </w:rPr>
                </w:rPrChange>
              </w:rPr>
            </w:pPr>
          </w:p>
        </w:tc>
        <w:tc>
          <w:tcPr>
            <w:tcW w:w="940" w:type="dxa"/>
          </w:tcPr>
          <w:p w14:paraId="0F013D1A" w14:textId="77777777" w:rsidR="00F73366" w:rsidRPr="0054489A" w:rsidRDefault="00F73366" w:rsidP="00F73366">
            <w:pPr>
              <w:cnfStyle w:val="000000000000" w:firstRow="0" w:lastRow="0" w:firstColumn="0" w:lastColumn="0" w:oddVBand="0" w:evenVBand="0" w:oddHBand="0" w:evenHBand="0" w:firstRowFirstColumn="0" w:firstRowLastColumn="0" w:lastRowFirstColumn="0" w:lastRowLastColumn="0"/>
              <w:rPr>
                <w:ins w:id="1462" w:author="Allison Adams" w:date="2023-05-03T12:05:00Z"/>
                <w:rFonts w:asciiTheme="minorHAnsi" w:hAnsiTheme="minorHAnsi" w:cstheme="minorHAnsi"/>
                <w:color w:val="242424"/>
                <w:sz w:val="18"/>
                <w:szCs w:val="18"/>
                <w:shd w:val="clear" w:color="auto" w:fill="FFFFFF"/>
                <w:rPrChange w:id="1463" w:author="Allison Adams" w:date="2023-06-12T14:58:00Z">
                  <w:rPr>
                    <w:ins w:id="1464" w:author="Allison Adams" w:date="2023-05-03T12:05:00Z"/>
                    <w:rFonts w:ascii="Segoe UI" w:hAnsi="Segoe UI" w:cs="Segoe UI"/>
                    <w:color w:val="242424"/>
                    <w:sz w:val="23"/>
                    <w:szCs w:val="23"/>
                    <w:shd w:val="clear" w:color="auto" w:fill="FFFFFF"/>
                  </w:rPr>
                </w:rPrChange>
              </w:rPr>
            </w:pPr>
          </w:p>
        </w:tc>
      </w:tr>
    </w:tbl>
    <w:p w14:paraId="0999BE06" w14:textId="0D1B39EF" w:rsidR="00166E93" w:rsidRPr="0054489A" w:rsidRDefault="00166E93" w:rsidP="00630016">
      <w:pPr>
        <w:rPr>
          <w:rFonts w:asciiTheme="minorHAnsi" w:hAnsiTheme="minorHAnsi" w:cstheme="minorHAnsi"/>
          <w:color w:val="242424"/>
          <w:sz w:val="23"/>
          <w:szCs w:val="23"/>
          <w:shd w:val="clear" w:color="auto" w:fill="FFFFFF"/>
          <w:rPrChange w:id="1465" w:author="Allison Adams" w:date="2023-06-12T14:58:00Z">
            <w:rPr>
              <w:rFonts w:ascii="Segoe UI" w:hAnsi="Segoe UI" w:cs="Segoe UI"/>
              <w:color w:val="242424"/>
              <w:sz w:val="23"/>
              <w:szCs w:val="23"/>
              <w:shd w:val="clear" w:color="auto" w:fill="FFFFFF"/>
            </w:rPr>
          </w:rPrChange>
        </w:rPr>
      </w:pPr>
    </w:p>
    <w:p w14:paraId="592FF84E" w14:textId="77777777" w:rsidR="00166E93" w:rsidRPr="0054489A" w:rsidRDefault="00166E93">
      <w:pPr>
        <w:rPr>
          <w:ins w:id="1466" w:author="Allison Adams" w:date="2023-05-22T14:10:00Z"/>
          <w:rFonts w:asciiTheme="minorHAnsi" w:hAnsiTheme="minorHAnsi" w:cstheme="minorHAnsi"/>
          <w:rPrChange w:id="1467" w:author="Allison Adams" w:date="2023-06-12T14:58:00Z">
            <w:rPr>
              <w:ins w:id="1468" w:author="Allison Adams" w:date="2023-05-22T14:10:00Z"/>
            </w:rPr>
          </w:rPrChange>
        </w:rPr>
      </w:pPr>
    </w:p>
    <w:p w14:paraId="5FCF15B9" w14:textId="3F5EBE04" w:rsidR="00C22678" w:rsidRPr="0054489A" w:rsidRDefault="0054489A" w:rsidP="0054489A">
      <w:pPr>
        <w:rPr>
          <w:ins w:id="1469" w:author="Allison Adams" w:date="2023-05-22T14:10:00Z"/>
          <w:rFonts w:asciiTheme="minorHAnsi" w:hAnsiTheme="minorHAnsi" w:cstheme="minorHAnsi"/>
          <w:color w:val="000000" w:themeColor="text1"/>
          <w:rPrChange w:id="1470" w:author="Allison Adams" w:date="2023-06-12T14:58:00Z">
            <w:rPr>
              <w:ins w:id="1471" w:author="Allison Adams" w:date="2023-05-22T14:10:00Z"/>
            </w:rPr>
          </w:rPrChange>
        </w:rPr>
      </w:pPr>
      <w:ins w:id="1472" w:author="Allison Adams" w:date="2023-06-12T14:55:00Z">
        <w:r w:rsidRPr="0054489A">
          <w:rPr>
            <w:rFonts w:asciiTheme="minorHAnsi" w:hAnsiTheme="minorHAnsi" w:cstheme="minorHAnsi"/>
            <w:b/>
            <w:bCs/>
            <w:color w:val="FF0000"/>
            <w:sz w:val="32"/>
            <w:szCs w:val="32"/>
            <w:rPrChange w:id="1473" w:author="Allison Adams" w:date="2023-06-12T14:58:00Z">
              <w:rPr/>
            </w:rPrChange>
          </w:rPr>
          <w:t xml:space="preserve">Note: </w:t>
        </w:r>
      </w:ins>
      <w:ins w:id="1474" w:author="Allison Adams" w:date="2023-06-12T14:56:00Z">
        <w:r w:rsidRPr="0054489A">
          <w:rPr>
            <w:rFonts w:asciiTheme="minorHAnsi" w:hAnsiTheme="minorHAnsi" w:cstheme="minorHAnsi"/>
            <w:color w:val="000000" w:themeColor="text1"/>
            <w:rPrChange w:id="1475" w:author="Allison Adams" w:date="2023-06-12T14:58:00Z">
              <w:rPr>
                <w:rFonts w:asciiTheme="minorHAnsi" w:hAnsiTheme="minorHAnsi" w:cstheme="minorHAnsi"/>
                <w:b/>
                <w:bCs/>
                <w:color w:val="FF0000"/>
                <w:sz w:val="32"/>
                <w:szCs w:val="32"/>
              </w:rPr>
            </w:rPrChange>
          </w:rPr>
          <w:t>The data be</w:t>
        </w:r>
        <w:r w:rsidRPr="0054489A">
          <w:rPr>
            <w:rFonts w:asciiTheme="minorHAnsi" w:hAnsiTheme="minorHAnsi" w:cstheme="minorHAnsi"/>
            <w:color w:val="000000" w:themeColor="text1"/>
          </w:rPr>
          <w:t>low are from before I calculate</w:t>
        </w:r>
      </w:ins>
      <w:ins w:id="1476" w:author="Allison Adams" w:date="2023-06-12T14:57:00Z">
        <w:r w:rsidRPr="0054489A">
          <w:rPr>
            <w:rFonts w:asciiTheme="minorHAnsi" w:hAnsiTheme="minorHAnsi" w:cstheme="minorHAnsi"/>
            <w:color w:val="000000" w:themeColor="text1"/>
          </w:rPr>
          <w:t>d everything with the NAs, so while the concepts are still correct, the numbers will be slightly off, so don’t use the numbers for anything</w:t>
        </w:r>
      </w:ins>
    </w:p>
    <w:p w14:paraId="05B156FF" w14:textId="78EA59BC" w:rsidR="00C22678" w:rsidRPr="0054489A" w:rsidRDefault="00C22678" w:rsidP="00C22678">
      <w:pPr>
        <w:pStyle w:val="Heading1"/>
        <w:rPr>
          <w:ins w:id="1477" w:author="Allison Adams" w:date="2023-05-22T14:11:00Z"/>
          <w:rFonts w:asciiTheme="minorHAnsi" w:hAnsiTheme="minorHAnsi" w:cstheme="minorHAnsi"/>
          <w:rPrChange w:id="1478" w:author="Allison Adams" w:date="2023-06-12T14:58:00Z">
            <w:rPr>
              <w:ins w:id="1479" w:author="Allison Adams" w:date="2023-05-22T14:11:00Z"/>
            </w:rPr>
          </w:rPrChange>
        </w:rPr>
      </w:pPr>
      <w:ins w:id="1480" w:author="Allison Adams" w:date="2023-05-22T14:10:00Z">
        <w:r w:rsidRPr="0054489A">
          <w:rPr>
            <w:rFonts w:asciiTheme="minorHAnsi" w:hAnsiTheme="minorHAnsi" w:cstheme="minorHAnsi"/>
            <w:rPrChange w:id="1481" w:author="Allison Adams" w:date="2023-06-12T14:58:00Z">
              <w:rPr/>
            </w:rPrChange>
          </w:rPr>
          <w:t>How I decided o</w:t>
        </w:r>
      </w:ins>
      <w:ins w:id="1482" w:author="Allison Adams" w:date="2023-05-22T14:11:00Z">
        <w:r w:rsidRPr="0054489A">
          <w:rPr>
            <w:rFonts w:asciiTheme="minorHAnsi" w:hAnsiTheme="minorHAnsi" w:cstheme="minorHAnsi"/>
            <w:rPrChange w:id="1483" w:author="Allison Adams" w:date="2023-06-12T14:58:00Z">
              <w:rPr/>
            </w:rPrChange>
          </w:rPr>
          <w:t>n which taxa groups were the top to focus on (top 5)</w:t>
        </w:r>
      </w:ins>
    </w:p>
    <w:p w14:paraId="1AA5752D" w14:textId="77777777" w:rsidR="00C22678" w:rsidRPr="0054489A" w:rsidRDefault="00C22678" w:rsidP="00C22678">
      <w:pPr>
        <w:rPr>
          <w:ins w:id="1484" w:author="Allison Adams" w:date="2023-05-22T14:11:00Z"/>
          <w:rFonts w:asciiTheme="minorHAnsi" w:hAnsiTheme="minorHAnsi" w:cstheme="minorHAnsi"/>
          <w:rPrChange w:id="1485" w:author="Allison Adams" w:date="2023-06-12T14:58:00Z">
            <w:rPr>
              <w:ins w:id="1486" w:author="Allison Adams" w:date="2023-05-22T14:11:00Z"/>
            </w:rPr>
          </w:rPrChange>
        </w:rPr>
      </w:pPr>
    </w:p>
    <w:p w14:paraId="55D8BB36" w14:textId="57208B9D" w:rsidR="00C22678" w:rsidRPr="0054489A" w:rsidRDefault="00C22678" w:rsidP="00C22678">
      <w:pPr>
        <w:pStyle w:val="ListParagraph"/>
        <w:numPr>
          <w:ilvl w:val="0"/>
          <w:numId w:val="1"/>
        </w:numPr>
        <w:rPr>
          <w:ins w:id="1487" w:author="Allison Adams" w:date="2023-05-22T14:15:00Z"/>
          <w:rFonts w:cstheme="minorHAnsi"/>
        </w:rPr>
      </w:pPr>
      <w:ins w:id="1488" w:author="Allison Adams" w:date="2023-05-22T14:12:00Z">
        <w:r w:rsidRPr="0054489A">
          <w:rPr>
            <w:rFonts w:cstheme="minorHAnsi"/>
          </w:rPr>
          <w:t xml:space="preserve">Looking at the Ingestion Rates, biomass, from highest to lowest table, in all sampling events, except for YBP2, </w:t>
        </w:r>
      </w:ins>
      <w:ins w:id="1489" w:author="Allison Adams" w:date="2023-05-22T14:13:00Z">
        <w:r w:rsidRPr="0054489A">
          <w:rPr>
            <w:rFonts w:cstheme="minorHAnsi"/>
          </w:rPr>
          <w:t>the ingestion rates were</w:t>
        </w:r>
      </w:ins>
      <w:ins w:id="1490" w:author="Allison Adams" w:date="2023-05-22T14:14:00Z">
        <w:r w:rsidRPr="0054489A">
          <w:rPr>
            <w:rFonts w:cstheme="minorHAnsi"/>
          </w:rPr>
          <w:t xml:space="preserve"> </w:t>
        </w:r>
      </w:ins>
      <w:ins w:id="1491" w:author="Allison Adams" w:date="2023-05-22T14:13:00Z">
        <w:r w:rsidRPr="0054489A">
          <w:rPr>
            <w:rFonts w:cstheme="minorHAnsi"/>
          </w:rPr>
          <w:t xml:space="preserve">at or below zero </w:t>
        </w:r>
      </w:ins>
      <w:ins w:id="1492" w:author="Allison Adams" w:date="2023-05-23T17:20:00Z">
        <w:r w:rsidRPr="0054489A">
          <w:rPr>
            <w:rFonts w:cstheme="minorHAnsi"/>
          </w:rPr>
          <w:t xml:space="preserve">or very close in only a few sampling events, </w:t>
        </w:r>
      </w:ins>
      <w:ins w:id="1493" w:author="Allison Adams" w:date="2023-05-22T14:13:00Z">
        <w:r w:rsidRPr="0054489A">
          <w:rPr>
            <w:rFonts w:cstheme="minorHAnsi"/>
          </w:rPr>
          <w:t xml:space="preserve">for </w:t>
        </w:r>
      </w:ins>
      <w:ins w:id="1494" w:author="Allison Adams" w:date="2023-05-22T14:14:00Z">
        <w:r w:rsidRPr="0054489A">
          <w:rPr>
            <w:rFonts w:cstheme="minorHAnsi"/>
          </w:rPr>
          <w:t xml:space="preserve">the </w:t>
        </w:r>
      </w:ins>
      <w:ins w:id="1495" w:author="Allison Adams" w:date="2023-05-23T17:20:00Z">
        <w:r w:rsidRPr="0054489A">
          <w:rPr>
            <w:rFonts w:cstheme="minorHAnsi"/>
          </w:rPr>
          <w:t xml:space="preserve">bottom 12 </w:t>
        </w:r>
      </w:ins>
      <w:ins w:id="1496" w:author="Allison Adams" w:date="2023-05-23T17:21:00Z">
        <w:r w:rsidRPr="0054489A">
          <w:rPr>
            <w:rFonts w:cstheme="minorHAnsi"/>
          </w:rPr>
          <w:t xml:space="preserve">out of 17 </w:t>
        </w:r>
      </w:ins>
      <w:ins w:id="1497" w:author="Allison Adams" w:date="2023-05-22T14:14:00Z">
        <w:r w:rsidRPr="0054489A">
          <w:rPr>
            <w:rFonts w:cstheme="minorHAnsi"/>
          </w:rPr>
          <w:t xml:space="preserve">taxa groups. </w:t>
        </w:r>
      </w:ins>
      <w:ins w:id="1498" w:author="Allison Adams" w:date="2023-05-22T14:15:00Z">
        <w:r w:rsidRPr="0054489A">
          <w:rPr>
            <w:rFonts w:cstheme="minorHAnsi"/>
          </w:rPr>
          <w:br/>
        </w:r>
      </w:ins>
    </w:p>
    <w:tbl>
      <w:tblPr>
        <w:tblStyle w:val="GridTable1Light"/>
        <w:tblW w:w="0" w:type="auto"/>
        <w:tblInd w:w="825" w:type="dxa"/>
        <w:tblLook w:val="04A0" w:firstRow="1" w:lastRow="0" w:firstColumn="1" w:lastColumn="0" w:noHBand="0" w:noVBand="1"/>
        <w:tblPrChange w:id="1499" w:author="Allison Adams" w:date="2023-05-22T14:19:00Z">
          <w:tblPr>
            <w:tblStyle w:val="TableGrid"/>
            <w:tblW w:w="0" w:type="auto"/>
            <w:tblInd w:w="720" w:type="dxa"/>
            <w:tblLook w:val="04A0" w:firstRow="1" w:lastRow="0" w:firstColumn="1" w:lastColumn="0" w:noHBand="0" w:noVBand="1"/>
          </w:tblPr>
        </w:tblPrChange>
      </w:tblPr>
      <w:tblGrid>
        <w:gridCol w:w="1133"/>
        <w:gridCol w:w="639"/>
        <w:gridCol w:w="1800"/>
        <w:tblGridChange w:id="1500">
          <w:tblGrid>
            <w:gridCol w:w="1885"/>
            <w:gridCol w:w="1620"/>
            <w:gridCol w:w="1620"/>
          </w:tblGrid>
        </w:tblGridChange>
      </w:tblGrid>
      <w:tr w:rsidR="00C22678" w:rsidRPr="0054489A" w14:paraId="54BD4574" w14:textId="31E49C67" w:rsidTr="00C22678">
        <w:trPr>
          <w:cnfStyle w:val="100000000000" w:firstRow="1" w:lastRow="0" w:firstColumn="0" w:lastColumn="0" w:oddVBand="0" w:evenVBand="0" w:oddHBand="0" w:evenHBand="0" w:firstRowFirstColumn="0" w:firstRowLastColumn="0" w:lastRowFirstColumn="0" w:lastRowLastColumn="0"/>
          <w:ins w:id="1501" w:author="Allison Adams" w:date="2023-05-22T14:15:00Z"/>
        </w:trPr>
        <w:tc>
          <w:tcPr>
            <w:cnfStyle w:val="001000000000" w:firstRow="0" w:lastRow="0" w:firstColumn="1" w:lastColumn="0" w:oddVBand="0" w:evenVBand="0" w:oddHBand="0" w:evenHBand="0" w:firstRowFirstColumn="0" w:firstRowLastColumn="0" w:lastRowFirstColumn="0" w:lastRowLastColumn="0"/>
            <w:tcW w:w="0" w:type="dxa"/>
            <w:tcPrChange w:id="1502" w:author="Allison Adams" w:date="2023-05-22T14:19:00Z">
              <w:tcPr>
                <w:tcW w:w="1885" w:type="dxa"/>
              </w:tcPr>
            </w:tcPrChange>
          </w:tcPr>
          <w:p w14:paraId="14CBE9BF" w14:textId="41568450" w:rsidR="00C22678" w:rsidRPr="0054489A" w:rsidRDefault="00C22678">
            <w:pPr>
              <w:pStyle w:val="ListParagraph"/>
              <w:ind w:left="0"/>
              <w:cnfStyle w:val="101000000000" w:firstRow="1" w:lastRow="0" w:firstColumn="1" w:lastColumn="0" w:oddVBand="0" w:evenVBand="0" w:oddHBand="0" w:evenHBand="0" w:firstRowFirstColumn="0" w:firstRowLastColumn="0" w:lastRowFirstColumn="0" w:lastRowLastColumn="0"/>
              <w:rPr>
                <w:ins w:id="1503" w:author="Allison Adams" w:date="2023-05-22T14:15:00Z"/>
                <w:rFonts w:cstheme="minorHAnsi"/>
              </w:rPr>
              <w:pPrChange w:id="1504" w:author="Allison Adams" w:date="2023-05-22T14:15:00Z">
                <w:pPr>
                  <w:pStyle w:val="ListParagraph"/>
                  <w:numPr>
                    <w:numId w:val="1"/>
                  </w:numPr>
                  <w:ind w:left="0" w:hanging="360"/>
                  <w:cnfStyle w:val="101000000000" w:firstRow="1" w:lastRow="0" w:firstColumn="1" w:lastColumn="0" w:oddVBand="0" w:evenVBand="0" w:oddHBand="0" w:evenHBand="0" w:firstRowFirstColumn="0" w:firstRowLastColumn="0" w:lastRowFirstColumn="0" w:lastRowLastColumn="0"/>
                </w:pPr>
              </w:pPrChange>
            </w:pPr>
            <w:ins w:id="1505" w:author="Allison Adams" w:date="2023-05-22T14:15:00Z">
              <w:r w:rsidRPr="0054489A">
                <w:rPr>
                  <w:rFonts w:cstheme="minorHAnsi"/>
                </w:rPr>
                <w:t>Sampling Event</w:t>
              </w:r>
            </w:ins>
          </w:p>
        </w:tc>
        <w:tc>
          <w:tcPr>
            <w:tcW w:w="0" w:type="dxa"/>
            <w:tcPrChange w:id="1506" w:author="Allison Adams" w:date="2023-05-22T14:19:00Z">
              <w:tcPr>
                <w:tcW w:w="1620" w:type="dxa"/>
              </w:tcPr>
            </w:tcPrChange>
          </w:tcPr>
          <w:p w14:paraId="6DD30D97" w14:textId="58C5B49F" w:rsidR="00C22678" w:rsidRPr="0054489A" w:rsidRDefault="00C22678">
            <w:pPr>
              <w:pStyle w:val="ListParagraph"/>
              <w:ind w:left="0"/>
              <w:cnfStyle w:val="100000000000" w:firstRow="1" w:lastRow="0" w:firstColumn="0" w:lastColumn="0" w:oddVBand="0" w:evenVBand="0" w:oddHBand="0" w:evenHBand="0" w:firstRowFirstColumn="0" w:firstRowLastColumn="0" w:lastRowFirstColumn="0" w:lastRowLastColumn="0"/>
              <w:rPr>
                <w:ins w:id="1507" w:author="Allison Adams" w:date="2023-05-22T14:15:00Z"/>
                <w:rFonts w:cstheme="minorHAnsi"/>
              </w:rPr>
              <w:pPrChange w:id="1508" w:author="Allison Adams" w:date="2023-05-22T14:15:00Z">
                <w:pPr>
                  <w:pStyle w:val="ListParagraph"/>
                  <w:numPr>
                    <w:numId w:val="1"/>
                  </w:numPr>
                  <w:ind w:left="0" w:hanging="360"/>
                  <w:cnfStyle w:val="100000000000" w:firstRow="1" w:lastRow="0" w:firstColumn="0" w:lastColumn="0" w:oddVBand="0" w:evenVBand="0" w:oddHBand="0" w:evenHBand="0" w:firstRowFirstColumn="0" w:firstRowLastColumn="0" w:lastRowFirstColumn="0" w:lastRowLastColumn="0"/>
                </w:pPr>
              </w:pPrChange>
            </w:pPr>
            <w:ins w:id="1509" w:author="Allison Adams" w:date="2023-05-22T14:15:00Z">
              <w:r w:rsidRPr="0054489A">
                <w:rPr>
                  <w:rFonts w:cstheme="minorHAnsi"/>
                </w:rPr>
                <w:t># of taxa &gt; 0</w:t>
              </w:r>
            </w:ins>
          </w:p>
        </w:tc>
        <w:tc>
          <w:tcPr>
            <w:tcW w:w="1800" w:type="dxa"/>
            <w:tcPrChange w:id="1510" w:author="Allison Adams" w:date="2023-05-22T14:19:00Z">
              <w:tcPr>
                <w:tcW w:w="1620" w:type="dxa"/>
              </w:tcPr>
            </w:tcPrChange>
          </w:tcPr>
          <w:p w14:paraId="2A50EFCA" w14:textId="30FC95A3" w:rsidR="00C22678" w:rsidRPr="0054489A" w:rsidRDefault="00C22678" w:rsidP="00C22678">
            <w:pPr>
              <w:pStyle w:val="ListParagraph"/>
              <w:ind w:left="0"/>
              <w:cnfStyle w:val="100000000000" w:firstRow="1" w:lastRow="0" w:firstColumn="0" w:lastColumn="0" w:oddVBand="0" w:evenVBand="0" w:oddHBand="0" w:evenHBand="0" w:firstRowFirstColumn="0" w:firstRowLastColumn="0" w:lastRowFirstColumn="0" w:lastRowLastColumn="0"/>
              <w:rPr>
                <w:ins w:id="1511" w:author="Allison Adams" w:date="2023-05-22T14:17:00Z"/>
                <w:rFonts w:cstheme="minorHAnsi"/>
              </w:rPr>
            </w:pPr>
            <w:ins w:id="1512" w:author="Allison Adams" w:date="2023-05-22T14:17:00Z">
              <w:r w:rsidRPr="0054489A">
                <w:rPr>
                  <w:rFonts w:cstheme="minorHAnsi"/>
                </w:rPr>
                <w:t xml:space="preserve">IR </w:t>
              </w:r>
            </w:ins>
            <w:ins w:id="1513" w:author="Allison Adams" w:date="2023-05-22T14:19:00Z">
              <w:r w:rsidRPr="0054489A">
                <w:rPr>
                  <w:rFonts w:cstheme="minorHAnsi"/>
                </w:rPr>
                <w:t>µg C d</w:t>
              </w:r>
              <w:r w:rsidRPr="0054489A">
                <w:rPr>
                  <w:rFonts w:cstheme="minorHAnsi"/>
                  <w:vertAlign w:val="superscript"/>
                  <w:rPrChange w:id="1514" w:author="Allison Adams" w:date="2023-06-12T14:58:00Z">
                    <w:rPr/>
                  </w:rPrChange>
                </w:rPr>
                <w:t>-1</w:t>
              </w:r>
            </w:ins>
          </w:p>
        </w:tc>
      </w:tr>
      <w:tr w:rsidR="00C22678" w:rsidRPr="0054489A" w14:paraId="4F9E8E48" w14:textId="7E0BE016" w:rsidTr="00C22678">
        <w:trPr>
          <w:ins w:id="1515" w:author="Allison Adams" w:date="2023-05-22T14:15:00Z"/>
        </w:trPr>
        <w:tc>
          <w:tcPr>
            <w:cnfStyle w:val="001000000000" w:firstRow="0" w:lastRow="0" w:firstColumn="1" w:lastColumn="0" w:oddVBand="0" w:evenVBand="0" w:oddHBand="0" w:evenHBand="0" w:firstRowFirstColumn="0" w:firstRowLastColumn="0" w:lastRowFirstColumn="0" w:lastRowLastColumn="0"/>
            <w:tcW w:w="0" w:type="dxa"/>
            <w:tcPrChange w:id="1516" w:author="Allison Adams" w:date="2023-05-22T14:19:00Z">
              <w:tcPr>
                <w:tcW w:w="1885" w:type="dxa"/>
              </w:tcPr>
            </w:tcPrChange>
          </w:tcPr>
          <w:p w14:paraId="7C1E46AF" w14:textId="3FA79705" w:rsidR="00C22678" w:rsidRPr="0054489A" w:rsidRDefault="00C22678">
            <w:pPr>
              <w:ind w:left="360"/>
              <w:jc w:val="both"/>
              <w:rPr>
                <w:ins w:id="1517" w:author="Allison Adams" w:date="2023-05-22T14:15:00Z"/>
                <w:rFonts w:asciiTheme="minorHAnsi" w:hAnsiTheme="minorHAnsi" w:cstheme="minorHAnsi"/>
                <w:rPrChange w:id="1518" w:author="Allison Adams" w:date="2023-06-12T14:58:00Z">
                  <w:rPr>
                    <w:ins w:id="1519" w:author="Allison Adams" w:date="2023-05-22T14:15:00Z"/>
                    <w:rFonts w:eastAsia="Times New Roman" w:cstheme="minorHAnsi"/>
                    <w:kern w:val="0"/>
                    <w14:ligatures w14:val="none"/>
                  </w:rPr>
                </w:rPrChange>
              </w:rPr>
              <w:pPrChange w:id="1520" w:author="Allison Adams" w:date="2023-05-22T14:17:00Z">
                <w:pPr>
                  <w:pStyle w:val="ListParagraph"/>
                  <w:numPr>
                    <w:numId w:val="1"/>
                  </w:numPr>
                  <w:ind w:left="0" w:hanging="360"/>
                </w:pPr>
              </w:pPrChange>
            </w:pPr>
            <w:ins w:id="1521" w:author="Allison Adams" w:date="2023-05-22T14:16:00Z">
              <w:r w:rsidRPr="0054489A">
                <w:rPr>
                  <w:rFonts w:asciiTheme="minorHAnsi" w:hAnsiTheme="minorHAnsi" w:cstheme="minorHAnsi"/>
                  <w:rPrChange w:id="1522" w:author="Allison Adams" w:date="2023-06-12T14:58:00Z">
                    <w:rPr/>
                  </w:rPrChange>
                </w:rPr>
                <w:t>SJR1</w:t>
              </w:r>
            </w:ins>
          </w:p>
        </w:tc>
        <w:tc>
          <w:tcPr>
            <w:tcW w:w="0" w:type="dxa"/>
            <w:tcPrChange w:id="1523" w:author="Allison Adams" w:date="2023-05-22T14:19:00Z">
              <w:tcPr>
                <w:tcW w:w="1620" w:type="dxa"/>
              </w:tcPr>
            </w:tcPrChange>
          </w:tcPr>
          <w:p w14:paraId="308A95B8" w14:textId="35B01025" w:rsidR="00C22678" w:rsidRPr="0054489A" w:rsidRDefault="00C22678">
            <w:pPr>
              <w:pStyle w:val="ListParagraph"/>
              <w:ind w:left="0"/>
              <w:cnfStyle w:val="000000000000" w:firstRow="0" w:lastRow="0" w:firstColumn="0" w:lastColumn="0" w:oddVBand="0" w:evenVBand="0" w:oddHBand="0" w:evenHBand="0" w:firstRowFirstColumn="0" w:firstRowLastColumn="0" w:lastRowFirstColumn="0" w:lastRowLastColumn="0"/>
              <w:rPr>
                <w:ins w:id="1524" w:author="Allison Adams" w:date="2023-05-22T14:15:00Z"/>
                <w:rFonts w:cstheme="minorHAnsi"/>
              </w:rPr>
              <w:pPrChange w:id="1525" w:author="Allison Adams" w:date="2023-05-22T14:15:00Z">
                <w:pPr>
                  <w:pStyle w:val="ListParagraph"/>
                  <w:numPr>
                    <w:numId w:val="1"/>
                  </w:numPr>
                  <w:ind w:left="0" w:hanging="360"/>
                  <w:cnfStyle w:val="000000000000" w:firstRow="0" w:lastRow="0" w:firstColumn="0" w:lastColumn="0" w:oddVBand="0" w:evenVBand="0" w:oddHBand="0" w:evenHBand="0" w:firstRowFirstColumn="0" w:firstRowLastColumn="0" w:lastRowFirstColumn="0" w:lastRowLastColumn="0"/>
                </w:pPr>
              </w:pPrChange>
            </w:pPr>
            <w:ins w:id="1526" w:author="Allison Adams" w:date="2023-05-22T14:16:00Z">
              <w:r w:rsidRPr="0054489A">
                <w:rPr>
                  <w:rFonts w:cstheme="minorHAnsi"/>
                </w:rPr>
                <w:t>12 out of 12</w:t>
              </w:r>
            </w:ins>
          </w:p>
        </w:tc>
        <w:tc>
          <w:tcPr>
            <w:tcW w:w="1800" w:type="dxa"/>
            <w:tcPrChange w:id="1527" w:author="Allison Adams" w:date="2023-05-22T14:19:00Z">
              <w:tcPr>
                <w:tcW w:w="1620" w:type="dxa"/>
              </w:tcPr>
            </w:tcPrChange>
          </w:tcPr>
          <w:p w14:paraId="28A0A5AD" w14:textId="71C22352" w:rsidR="00C22678" w:rsidRPr="0054489A" w:rsidRDefault="00C22678" w:rsidP="00C22678">
            <w:pPr>
              <w:pStyle w:val="ListParagraph"/>
              <w:ind w:left="0"/>
              <w:cnfStyle w:val="000000000000" w:firstRow="0" w:lastRow="0" w:firstColumn="0" w:lastColumn="0" w:oddVBand="0" w:evenVBand="0" w:oddHBand="0" w:evenHBand="0" w:firstRowFirstColumn="0" w:firstRowLastColumn="0" w:lastRowFirstColumn="0" w:lastRowLastColumn="0"/>
              <w:rPr>
                <w:ins w:id="1528" w:author="Allison Adams" w:date="2023-05-22T14:17:00Z"/>
                <w:rFonts w:cstheme="minorHAnsi"/>
              </w:rPr>
            </w:pPr>
            <w:ins w:id="1529" w:author="Allison Adams" w:date="2023-05-22T14:18:00Z">
              <w:r w:rsidRPr="0054489A">
                <w:rPr>
                  <w:rFonts w:cstheme="minorHAnsi"/>
                </w:rPr>
                <w:t>0</w:t>
              </w:r>
            </w:ins>
          </w:p>
        </w:tc>
      </w:tr>
      <w:tr w:rsidR="00C22678" w:rsidRPr="0054489A" w14:paraId="589639A4" w14:textId="3600B717" w:rsidTr="00C22678">
        <w:trPr>
          <w:ins w:id="1530" w:author="Allison Adams" w:date="2023-05-22T14:15:00Z"/>
        </w:trPr>
        <w:tc>
          <w:tcPr>
            <w:cnfStyle w:val="001000000000" w:firstRow="0" w:lastRow="0" w:firstColumn="1" w:lastColumn="0" w:oddVBand="0" w:evenVBand="0" w:oddHBand="0" w:evenHBand="0" w:firstRowFirstColumn="0" w:firstRowLastColumn="0" w:lastRowFirstColumn="0" w:lastRowLastColumn="0"/>
            <w:tcW w:w="0" w:type="dxa"/>
            <w:tcPrChange w:id="1531" w:author="Allison Adams" w:date="2023-05-22T14:19:00Z">
              <w:tcPr>
                <w:tcW w:w="1885" w:type="dxa"/>
              </w:tcPr>
            </w:tcPrChange>
          </w:tcPr>
          <w:p w14:paraId="10C54337" w14:textId="1D116453" w:rsidR="00C22678" w:rsidRPr="0054489A" w:rsidRDefault="00C22678">
            <w:pPr>
              <w:pStyle w:val="ListParagraph"/>
              <w:ind w:left="0"/>
              <w:rPr>
                <w:ins w:id="1532" w:author="Allison Adams" w:date="2023-05-22T14:15:00Z"/>
                <w:rFonts w:cstheme="minorHAnsi"/>
              </w:rPr>
              <w:pPrChange w:id="1533" w:author="Allison Adams" w:date="2023-05-22T14:16:00Z">
                <w:pPr>
                  <w:pStyle w:val="ListParagraph"/>
                  <w:numPr>
                    <w:numId w:val="1"/>
                  </w:numPr>
                  <w:ind w:left="0" w:hanging="360"/>
                </w:pPr>
              </w:pPrChange>
            </w:pPr>
            <w:ins w:id="1534" w:author="Allison Adams" w:date="2023-05-22T14:16:00Z">
              <w:r w:rsidRPr="0054489A">
                <w:rPr>
                  <w:rFonts w:cstheme="minorHAnsi"/>
                </w:rPr>
                <w:t>LSZ2</w:t>
              </w:r>
            </w:ins>
          </w:p>
        </w:tc>
        <w:tc>
          <w:tcPr>
            <w:tcW w:w="0" w:type="dxa"/>
            <w:tcPrChange w:id="1535" w:author="Allison Adams" w:date="2023-05-22T14:19:00Z">
              <w:tcPr>
                <w:tcW w:w="1620" w:type="dxa"/>
              </w:tcPr>
            </w:tcPrChange>
          </w:tcPr>
          <w:p w14:paraId="7AB04D66" w14:textId="2A030401" w:rsidR="00C22678" w:rsidRPr="0054489A" w:rsidRDefault="00C22678">
            <w:pPr>
              <w:pStyle w:val="ListParagraph"/>
              <w:ind w:left="0"/>
              <w:cnfStyle w:val="000000000000" w:firstRow="0" w:lastRow="0" w:firstColumn="0" w:lastColumn="0" w:oddVBand="0" w:evenVBand="0" w:oddHBand="0" w:evenHBand="0" w:firstRowFirstColumn="0" w:firstRowLastColumn="0" w:lastRowFirstColumn="0" w:lastRowLastColumn="0"/>
              <w:rPr>
                <w:ins w:id="1536" w:author="Allison Adams" w:date="2023-05-22T14:15:00Z"/>
                <w:rFonts w:cstheme="minorHAnsi"/>
              </w:rPr>
              <w:pPrChange w:id="1537" w:author="Allison Adams" w:date="2023-05-22T14:15:00Z">
                <w:pPr>
                  <w:pStyle w:val="ListParagraph"/>
                  <w:numPr>
                    <w:numId w:val="1"/>
                  </w:numPr>
                  <w:ind w:left="0" w:hanging="360"/>
                  <w:cnfStyle w:val="000000000000" w:firstRow="0" w:lastRow="0" w:firstColumn="0" w:lastColumn="0" w:oddVBand="0" w:evenVBand="0" w:oddHBand="0" w:evenHBand="0" w:firstRowFirstColumn="0" w:firstRowLastColumn="0" w:lastRowFirstColumn="0" w:lastRowLastColumn="0"/>
                </w:pPr>
              </w:pPrChange>
            </w:pPr>
            <w:ins w:id="1538" w:author="Allison Adams" w:date="2023-05-22T14:16:00Z">
              <w:r w:rsidRPr="0054489A">
                <w:rPr>
                  <w:rFonts w:cstheme="minorHAnsi"/>
                </w:rPr>
                <w:t>11</w:t>
              </w:r>
            </w:ins>
          </w:p>
        </w:tc>
        <w:tc>
          <w:tcPr>
            <w:tcW w:w="1800" w:type="dxa"/>
            <w:tcPrChange w:id="1539" w:author="Allison Adams" w:date="2023-05-22T14:19:00Z">
              <w:tcPr>
                <w:tcW w:w="1620" w:type="dxa"/>
              </w:tcPr>
            </w:tcPrChange>
          </w:tcPr>
          <w:p w14:paraId="547CADA5" w14:textId="7FD8845D" w:rsidR="00C22678" w:rsidRPr="0054489A" w:rsidRDefault="00C22678" w:rsidP="00C22678">
            <w:pPr>
              <w:pStyle w:val="ListParagraph"/>
              <w:ind w:left="0"/>
              <w:cnfStyle w:val="000000000000" w:firstRow="0" w:lastRow="0" w:firstColumn="0" w:lastColumn="0" w:oddVBand="0" w:evenVBand="0" w:oddHBand="0" w:evenHBand="0" w:firstRowFirstColumn="0" w:firstRowLastColumn="0" w:lastRowFirstColumn="0" w:lastRowLastColumn="0"/>
              <w:rPr>
                <w:ins w:id="1540" w:author="Allison Adams" w:date="2023-05-22T14:17:00Z"/>
                <w:rFonts w:cstheme="minorHAnsi"/>
              </w:rPr>
            </w:pPr>
            <w:ins w:id="1541" w:author="Allison Adams" w:date="2023-05-22T14:18:00Z">
              <w:r w:rsidRPr="0054489A">
                <w:rPr>
                  <w:rFonts w:cstheme="minorHAnsi"/>
                </w:rPr>
                <w:t>0.01</w:t>
              </w:r>
            </w:ins>
          </w:p>
        </w:tc>
      </w:tr>
      <w:tr w:rsidR="00C22678" w:rsidRPr="0054489A" w14:paraId="2DFE0F93" w14:textId="4E1E66EF" w:rsidTr="00C22678">
        <w:trPr>
          <w:ins w:id="1542" w:author="Allison Adams" w:date="2023-05-22T14:15:00Z"/>
        </w:trPr>
        <w:tc>
          <w:tcPr>
            <w:cnfStyle w:val="001000000000" w:firstRow="0" w:lastRow="0" w:firstColumn="1" w:lastColumn="0" w:oddVBand="0" w:evenVBand="0" w:oddHBand="0" w:evenHBand="0" w:firstRowFirstColumn="0" w:firstRowLastColumn="0" w:lastRowFirstColumn="0" w:lastRowLastColumn="0"/>
            <w:tcW w:w="0" w:type="dxa"/>
            <w:tcPrChange w:id="1543" w:author="Allison Adams" w:date="2023-05-22T14:19:00Z">
              <w:tcPr>
                <w:tcW w:w="1885" w:type="dxa"/>
              </w:tcPr>
            </w:tcPrChange>
          </w:tcPr>
          <w:p w14:paraId="162E1E86" w14:textId="0CBCED96" w:rsidR="00C22678" w:rsidRPr="0054489A" w:rsidRDefault="00C22678">
            <w:pPr>
              <w:pStyle w:val="ListParagraph"/>
              <w:ind w:left="0"/>
              <w:rPr>
                <w:ins w:id="1544" w:author="Allison Adams" w:date="2023-05-22T14:15:00Z"/>
                <w:rFonts w:cstheme="minorHAnsi"/>
              </w:rPr>
              <w:pPrChange w:id="1545" w:author="Allison Adams" w:date="2023-05-22T14:15:00Z">
                <w:pPr>
                  <w:pStyle w:val="ListParagraph"/>
                  <w:numPr>
                    <w:numId w:val="1"/>
                  </w:numPr>
                  <w:ind w:left="0" w:hanging="360"/>
                </w:pPr>
              </w:pPrChange>
            </w:pPr>
            <w:ins w:id="1546" w:author="Allison Adams" w:date="2023-05-22T14:16:00Z">
              <w:r w:rsidRPr="0054489A">
                <w:rPr>
                  <w:rFonts w:cstheme="minorHAnsi"/>
                </w:rPr>
                <w:t>SJR2</w:t>
              </w:r>
            </w:ins>
          </w:p>
        </w:tc>
        <w:tc>
          <w:tcPr>
            <w:tcW w:w="0" w:type="dxa"/>
            <w:tcPrChange w:id="1547" w:author="Allison Adams" w:date="2023-05-22T14:19:00Z">
              <w:tcPr>
                <w:tcW w:w="1620" w:type="dxa"/>
              </w:tcPr>
            </w:tcPrChange>
          </w:tcPr>
          <w:p w14:paraId="0255BB46" w14:textId="32761922" w:rsidR="00C22678" w:rsidRPr="0054489A" w:rsidRDefault="00C22678">
            <w:pPr>
              <w:pStyle w:val="ListParagraph"/>
              <w:ind w:left="0"/>
              <w:cnfStyle w:val="000000000000" w:firstRow="0" w:lastRow="0" w:firstColumn="0" w:lastColumn="0" w:oddVBand="0" w:evenVBand="0" w:oddHBand="0" w:evenHBand="0" w:firstRowFirstColumn="0" w:firstRowLastColumn="0" w:lastRowFirstColumn="0" w:lastRowLastColumn="0"/>
              <w:rPr>
                <w:ins w:id="1548" w:author="Allison Adams" w:date="2023-05-22T14:15:00Z"/>
                <w:rFonts w:cstheme="minorHAnsi"/>
              </w:rPr>
              <w:pPrChange w:id="1549" w:author="Allison Adams" w:date="2023-05-22T14:15:00Z">
                <w:pPr>
                  <w:pStyle w:val="ListParagraph"/>
                  <w:numPr>
                    <w:numId w:val="1"/>
                  </w:numPr>
                  <w:ind w:left="0" w:hanging="360"/>
                  <w:cnfStyle w:val="000000000000" w:firstRow="0" w:lastRow="0" w:firstColumn="0" w:lastColumn="0" w:oddVBand="0" w:evenVBand="0" w:oddHBand="0" w:evenHBand="0" w:firstRowFirstColumn="0" w:firstRowLastColumn="0" w:lastRowFirstColumn="0" w:lastRowLastColumn="0"/>
                </w:pPr>
              </w:pPrChange>
            </w:pPr>
            <w:ins w:id="1550" w:author="Allison Adams" w:date="2023-05-22T14:16:00Z">
              <w:r w:rsidRPr="0054489A">
                <w:rPr>
                  <w:rFonts w:cstheme="minorHAnsi"/>
                </w:rPr>
                <w:t>10</w:t>
              </w:r>
            </w:ins>
          </w:p>
        </w:tc>
        <w:tc>
          <w:tcPr>
            <w:tcW w:w="1800" w:type="dxa"/>
            <w:tcPrChange w:id="1551" w:author="Allison Adams" w:date="2023-05-22T14:19:00Z">
              <w:tcPr>
                <w:tcW w:w="1620" w:type="dxa"/>
              </w:tcPr>
            </w:tcPrChange>
          </w:tcPr>
          <w:p w14:paraId="7F5FD069" w14:textId="3D2F2188" w:rsidR="00C22678" w:rsidRPr="0054489A" w:rsidRDefault="00C22678" w:rsidP="00C22678">
            <w:pPr>
              <w:pStyle w:val="ListParagraph"/>
              <w:ind w:left="0"/>
              <w:cnfStyle w:val="000000000000" w:firstRow="0" w:lastRow="0" w:firstColumn="0" w:lastColumn="0" w:oddVBand="0" w:evenVBand="0" w:oddHBand="0" w:evenHBand="0" w:firstRowFirstColumn="0" w:firstRowLastColumn="0" w:lastRowFirstColumn="0" w:lastRowLastColumn="0"/>
              <w:rPr>
                <w:ins w:id="1552" w:author="Allison Adams" w:date="2023-05-22T14:17:00Z"/>
                <w:rFonts w:cstheme="minorHAnsi"/>
              </w:rPr>
            </w:pPr>
            <w:ins w:id="1553" w:author="Allison Adams" w:date="2023-05-22T14:18:00Z">
              <w:r w:rsidRPr="0054489A">
                <w:rPr>
                  <w:rFonts w:cstheme="minorHAnsi"/>
                </w:rPr>
                <w:t>0.01-0.02</w:t>
              </w:r>
            </w:ins>
          </w:p>
        </w:tc>
      </w:tr>
      <w:tr w:rsidR="00C22678" w:rsidRPr="0054489A" w14:paraId="25BF473A" w14:textId="19CB5A70" w:rsidTr="00C22678">
        <w:trPr>
          <w:ins w:id="1554" w:author="Allison Adams" w:date="2023-05-22T14:15:00Z"/>
        </w:trPr>
        <w:tc>
          <w:tcPr>
            <w:cnfStyle w:val="001000000000" w:firstRow="0" w:lastRow="0" w:firstColumn="1" w:lastColumn="0" w:oddVBand="0" w:evenVBand="0" w:oddHBand="0" w:evenHBand="0" w:firstRowFirstColumn="0" w:firstRowLastColumn="0" w:lastRowFirstColumn="0" w:lastRowLastColumn="0"/>
            <w:tcW w:w="0" w:type="dxa"/>
            <w:tcPrChange w:id="1555" w:author="Allison Adams" w:date="2023-05-22T14:19:00Z">
              <w:tcPr>
                <w:tcW w:w="1885" w:type="dxa"/>
              </w:tcPr>
            </w:tcPrChange>
          </w:tcPr>
          <w:p w14:paraId="06A83527" w14:textId="56C6F365" w:rsidR="00C22678" w:rsidRPr="0054489A" w:rsidRDefault="00C22678">
            <w:pPr>
              <w:pStyle w:val="ListParagraph"/>
              <w:ind w:left="0"/>
              <w:rPr>
                <w:ins w:id="1556" w:author="Allison Adams" w:date="2023-05-22T14:15:00Z"/>
                <w:rFonts w:cstheme="minorHAnsi"/>
              </w:rPr>
              <w:pPrChange w:id="1557" w:author="Allison Adams" w:date="2023-05-22T14:15:00Z">
                <w:pPr>
                  <w:pStyle w:val="ListParagraph"/>
                  <w:numPr>
                    <w:numId w:val="1"/>
                  </w:numPr>
                  <w:ind w:left="0" w:hanging="360"/>
                </w:pPr>
              </w:pPrChange>
            </w:pPr>
            <w:ins w:id="1558" w:author="Allison Adams" w:date="2023-05-22T14:16:00Z">
              <w:r w:rsidRPr="0054489A">
                <w:rPr>
                  <w:rFonts w:cstheme="minorHAnsi"/>
                </w:rPr>
                <w:t>YBP1</w:t>
              </w:r>
            </w:ins>
          </w:p>
        </w:tc>
        <w:tc>
          <w:tcPr>
            <w:tcW w:w="0" w:type="dxa"/>
            <w:tcPrChange w:id="1559" w:author="Allison Adams" w:date="2023-05-22T14:19:00Z">
              <w:tcPr>
                <w:tcW w:w="1620" w:type="dxa"/>
              </w:tcPr>
            </w:tcPrChange>
          </w:tcPr>
          <w:p w14:paraId="7E0BCCDD" w14:textId="0891E198" w:rsidR="00C22678" w:rsidRPr="0054489A" w:rsidRDefault="00C22678">
            <w:pPr>
              <w:pStyle w:val="ListParagraph"/>
              <w:ind w:left="0"/>
              <w:cnfStyle w:val="000000000000" w:firstRow="0" w:lastRow="0" w:firstColumn="0" w:lastColumn="0" w:oddVBand="0" w:evenVBand="0" w:oddHBand="0" w:evenHBand="0" w:firstRowFirstColumn="0" w:firstRowLastColumn="0" w:lastRowFirstColumn="0" w:lastRowLastColumn="0"/>
              <w:rPr>
                <w:ins w:id="1560" w:author="Allison Adams" w:date="2023-05-22T14:15:00Z"/>
                <w:rFonts w:cstheme="minorHAnsi"/>
              </w:rPr>
              <w:pPrChange w:id="1561" w:author="Allison Adams" w:date="2023-05-22T14:15:00Z">
                <w:pPr>
                  <w:pStyle w:val="ListParagraph"/>
                  <w:numPr>
                    <w:numId w:val="1"/>
                  </w:numPr>
                  <w:ind w:left="0" w:hanging="360"/>
                  <w:cnfStyle w:val="000000000000" w:firstRow="0" w:lastRow="0" w:firstColumn="0" w:lastColumn="0" w:oddVBand="0" w:evenVBand="0" w:oddHBand="0" w:evenHBand="0" w:firstRowFirstColumn="0" w:firstRowLastColumn="0" w:lastRowFirstColumn="0" w:lastRowLastColumn="0"/>
                </w:pPr>
              </w:pPrChange>
            </w:pPr>
            <w:ins w:id="1562" w:author="Allison Adams" w:date="2023-05-22T14:16:00Z">
              <w:r w:rsidRPr="0054489A">
                <w:rPr>
                  <w:rFonts w:cstheme="minorHAnsi"/>
                </w:rPr>
                <w:t>12</w:t>
              </w:r>
            </w:ins>
          </w:p>
        </w:tc>
        <w:tc>
          <w:tcPr>
            <w:tcW w:w="1800" w:type="dxa"/>
            <w:tcPrChange w:id="1563" w:author="Allison Adams" w:date="2023-05-22T14:19:00Z">
              <w:tcPr>
                <w:tcW w:w="1620" w:type="dxa"/>
              </w:tcPr>
            </w:tcPrChange>
          </w:tcPr>
          <w:p w14:paraId="29592BC4" w14:textId="6A9FD0B4" w:rsidR="00C22678" w:rsidRPr="0054489A" w:rsidRDefault="00C22678" w:rsidP="00C22678">
            <w:pPr>
              <w:pStyle w:val="ListParagraph"/>
              <w:ind w:left="0"/>
              <w:cnfStyle w:val="000000000000" w:firstRow="0" w:lastRow="0" w:firstColumn="0" w:lastColumn="0" w:oddVBand="0" w:evenVBand="0" w:oddHBand="0" w:evenHBand="0" w:firstRowFirstColumn="0" w:firstRowLastColumn="0" w:lastRowFirstColumn="0" w:lastRowLastColumn="0"/>
              <w:rPr>
                <w:ins w:id="1564" w:author="Allison Adams" w:date="2023-05-22T14:17:00Z"/>
                <w:rFonts w:cstheme="minorHAnsi"/>
              </w:rPr>
            </w:pPr>
            <w:ins w:id="1565" w:author="Allison Adams" w:date="2023-05-22T14:18:00Z">
              <w:r w:rsidRPr="0054489A">
                <w:rPr>
                  <w:rFonts w:cstheme="minorHAnsi"/>
                </w:rPr>
                <w:t>0</w:t>
              </w:r>
            </w:ins>
          </w:p>
        </w:tc>
      </w:tr>
      <w:tr w:rsidR="00C22678" w:rsidRPr="0054489A" w14:paraId="716E53DF" w14:textId="5CF0D711" w:rsidTr="00C22678">
        <w:trPr>
          <w:ins w:id="1566" w:author="Allison Adams" w:date="2023-05-22T14:16:00Z"/>
        </w:trPr>
        <w:tc>
          <w:tcPr>
            <w:cnfStyle w:val="001000000000" w:firstRow="0" w:lastRow="0" w:firstColumn="1" w:lastColumn="0" w:oddVBand="0" w:evenVBand="0" w:oddHBand="0" w:evenHBand="0" w:firstRowFirstColumn="0" w:firstRowLastColumn="0" w:lastRowFirstColumn="0" w:lastRowLastColumn="0"/>
            <w:tcW w:w="0" w:type="dxa"/>
            <w:tcPrChange w:id="1567" w:author="Allison Adams" w:date="2023-05-22T14:19:00Z">
              <w:tcPr>
                <w:tcW w:w="1885" w:type="dxa"/>
              </w:tcPr>
            </w:tcPrChange>
          </w:tcPr>
          <w:p w14:paraId="53071E7B" w14:textId="130716FC" w:rsidR="00C22678" w:rsidRPr="0054489A" w:rsidRDefault="00C22678" w:rsidP="00C22678">
            <w:pPr>
              <w:pStyle w:val="ListParagraph"/>
              <w:ind w:left="0"/>
              <w:rPr>
                <w:ins w:id="1568" w:author="Allison Adams" w:date="2023-05-22T14:16:00Z"/>
                <w:rFonts w:cstheme="minorHAnsi"/>
              </w:rPr>
            </w:pPr>
            <w:ins w:id="1569" w:author="Allison Adams" w:date="2023-05-22T14:16:00Z">
              <w:r w:rsidRPr="0054489A">
                <w:rPr>
                  <w:rFonts w:cstheme="minorHAnsi"/>
                </w:rPr>
                <w:t>WLD2</w:t>
              </w:r>
            </w:ins>
          </w:p>
        </w:tc>
        <w:tc>
          <w:tcPr>
            <w:tcW w:w="0" w:type="dxa"/>
            <w:tcPrChange w:id="1570" w:author="Allison Adams" w:date="2023-05-22T14:19:00Z">
              <w:tcPr>
                <w:tcW w:w="1620" w:type="dxa"/>
              </w:tcPr>
            </w:tcPrChange>
          </w:tcPr>
          <w:p w14:paraId="532945F9" w14:textId="6386A5C6" w:rsidR="00C22678" w:rsidRPr="0054489A" w:rsidRDefault="00C22678" w:rsidP="00C22678">
            <w:pPr>
              <w:pStyle w:val="ListParagraph"/>
              <w:ind w:left="0"/>
              <w:cnfStyle w:val="000000000000" w:firstRow="0" w:lastRow="0" w:firstColumn="0" w:lastColumn="0" w:oddVBand="0" w:evenVBand="0" w:oddHBand="0" w:evenHBand="0" w:firstRowFirstColumn="0" w:firstRowLastColumn="0" w:lastRowFirstColumn="0" w:lastRowLastColumn="0"/>
              <w:rPr>
                <w:ins w:id="1571" w:author="Allison Adams" w:date="2023-05-22T14:16:00Z"/>
                <w:rFonts w:cstheme="minorHAnsi"/>
              </w:rPr>
            </w:pPr>
            <w:ins w:id="1572" w:author="Allison Adams" w:date="2023-05-22T14:16:00Z">
              <w:r w:rsidRPr="0054489A">
                <w:rPr>
                  <w:rFonts w:cstheme="minorHAnsi"/>
                </w:rPr>
                <w:t>9</w:t>
              </w:r>
            </w:ins>
          </w:p>
        </w:tc>
        <w:tc>
          <w:tcPr>
            <w:tcW w:w="1800" w:type="dxa"/>
            <w:tcPrChange w:id="1573" w:author="Allison Adams" w:date="2023-05-22T14:19:00Z">
              <w:tcPr>
                <w:tcW w:w="1620" w:type="dxa"/>
              </w:tcPr>
            </w:tcPrChange>
          </w:tcPr>
          <w:p w14:paraId="1E77915A" w14:textId="5D55BA7C" w:rsidR="00C22678" w:rsidRPr="0054489A" w:rsidRDefault="00C22678" w:rsidP="00C22678">
            <w:pPr>
              <w:pStyle w:val="ListParagraph"/>
              <w:ind w:left="0"/>
              <w:cnfStyle w:val="000000000000" w:firstRow="0" w:lastRow="0" w:firstColumn="0" w:lastColumn="0" w:oddVBand="0" w:evenVBand="0" w:oddHBand="0" w:evenHBand="0" w:firstRowFirstColumn="0" w:firstRowLastColumn="0" w:lastRowFirstColumn="0" w:lastRowLastColumn="0"/>
              <w:rPr>
                <w:ins w:id="1574" w:author="Allison Adams" w:date="2023-05-22T14:17:00Z"/>
                <w:rFonts w:cstheme="minorHAnsi"/>
              </w:rPr>
            </w:pPr>
            <w:ins w:id="1575" w:author="Allison Adams" w:date="2023-05-22T14:18:00Z">
              <w:r w:rsidRPr="0054489A">
                <w:rPr>
                  <w:rFonts w:cstheme="minorHAnsi"/>
                </w:rPr>
                <w:t>0.01, 0.02, 0.05</w:t>
              </w:r>
            </w:ins>
          </w:p>
        </w:tc>
      </w:tr>
    </w:tbl>
    <w:p w14:paraId="433E6D4A" w14:textId="67161962" w:rsidR="00C22678" w:rsidRPr="0054489A" w:rsidRDefault="00C22678" w:rsidP="00C22678">
      <w:pPr>
        <w:pStyle w:val="ListParagraph"/>
        <w:rPr>
          <w:ins w:id="1576" w:author="Allison Adams" w:date="2023-05-22T14:19:00Z"/>
          <w:rFonts w:cstheme="minorHAnsi"/>
        </w:rPr>
      </w:pPr>
    </w:p>
    <w:p w14:paraId="6B7DC897" w14:textId="790A79AB" w:rsidR="00C22678" w:rsidRPr="0054489A" w:rsidRDefault="00C22678" w:rsidP="00C22678">
      <w:pPr>
        <w:pStyle w:val="ListParagraph"/>
        <w:numPr>
          <w:ilvl w:val="0"/>
          <w:numId w:val="1"/>
        </w:numPr>
        <w:rPr>
          <w:ins w:id="1577" w:author="Allison Adams" w:date="2023-05-23T17:24:00Z"/>
          <w:rFonts w:cstheme="minorHAnsi"/>
        </w:rPr>
      </w:pPr>
      <w:ins w:id="1578" w:author="Allison Adams" w:date="2023-05-22T14:20:00Z">
        <w:r w:rsidRPr="0054489A">
          <w:rPr>
            <w:rFonts w:cstheme="minorHAnsi"/>
          </w:rPr>
          <w:t>YBP2 had the highest ingestion rate</w:t>
        </w:r>
      </w:ins>
      <w:ins w:id="1579" w:author="Allison Adams" w:date="2023-05-22T14:21:00Z">
        <w:r w:rsidRPr="0054489A">
          <w:rPr>
            <w:rFonts w:cstheme="minorHAnsi"/>
          </w:rPr>
          <w:t xml:space="preserve">, </w:t>
        </w:r>
      </w:ins>
      <w:ins w:id="1580" w:author="Allison Adams" w:date="2023-05-22T14:20:00Z">
        <w:r w:rsidRPr="0054489A">
          <w:rPr>
            <w:rFonts w:cstheme="minorHAnsi"/>
          </w:rPr>
          <w:t>clearance rate</w:t>
        </w:r>
      </w:ins>
      <w:ins w:id="1581" w:author="Allison Adams" w:date="2023-05-22T14:21:00Z">
        <w:r w:rsidRPr="0054489A">
          <w:rPr>
            <w:rFonts w:cstheme="minorHAnsi"/>
          </w:rPr>
          <w:t xml:space="preserve"> and abundance of all sampling events, far higher than the other 5, with large ciliates 3</w:t>
        </w:r>
      </w:ins>
      <w:ins w:id="1582" w:author="Allison Adams" w:date="2023-05-22T14:22:00Z">
        <w:r w:rsidRPr="0054489A">
          <w:rPr>
            <w:rFonts w:cstheme="minorHAnsi"/>
          </w:rPr>
          <w:t>.75 µg C d</w:t>
        </w:r>
        <w:r w:rsidRPr="0054489A">
          <w:rPr>
            <w:rFonts w:cstheme="minorHAnsi"/>
            <w:vertAlign w:val="superscript"/>
          </w:rPr>
          <w:t>-1</w:t>
        </w:r>
        <w:r w:rsidRPr="0054489A">
          <w:rPr>
            <w:rFonts w:cstheme="minorHAnsi"/>
          </w:rPr>
          <w:t>. The next highest after that was large centric diatoms in SJR1 and LSZ2, at 1.2 µg C d</w:t>
        </w:r>
        <w:r w:rsidRPr="0054489A">
          <w:rPr>
            <w:rFonts w:cstheme="minorHAnsi"/>
            <w:vertAlign w:val="superscript"/>
          </w:rPr>
          <w:t>-1</w:t>
        </w:r>
        <w:r w:rsidRPr="0054489A">
          <w:rPr>
            <w:rFonts w:cstheme="minorHAnsi"/>
          </w:rPr>
          <w:t>.</w:t>
        </w:r>
      </w:ins>
    </w:p>
    <w:p w14:paraId="14D2A375" w14:textId="59CC2275" w:rsidR="00234F6F" w:rsidRPr="0054489A" w:rsidRDefault="00234F6F" w:rsidP="00C22678">
      <w:pPr>
        <w:pStyle w:val="ListParagraph"/>
        <w:numPr>
          <w:ilvl w:val="0"/>
          <w:numId w:val="1"/>
        </w:numPr>
        <w:rPr>
          <w:ins w:id="1583" w:author="Allison Adams" w:date="2023-05-24T10:31:00Z"/>
          <w:rFonts w:cstheme="minorHAnsi"/>
        </w:rPr>
      </w:pPr>
      <w:ins w:id="1584" w:author="Allison Adams" w:date="2023-05-23T17:24:00Z">
        <w:r w:rsidRPr="0054489A">
          <w:rPr>
            <w:rFonts w:cstheme="minorHAnsi"/>
          </w:rPr>
          <w:t>Clearance Rates had a similar story, with all top 5 IR bioma</w:t>
        </w:r>
      </w:ins>
      <w:ins w:id="1585" w:author="Allison Adams" w:date="2023-05-23T17:25:00Z">
        <w:r w:rsidRPr="0054489A">
          <w:rPr>
            <w:rFonts w:cstheme="minorHAnsi"/>
          </w:rPr>
          <w:t>ss ranked taxa groups in the top 7 CR groups. The remaining 10 taxa groups had inconsistent, varying CR among sampling events.</w:t>
        </w:r>
      </w:ins>
    </w:p>
    <w:p w14:paraId="51C2B059" w14:textId="32AF869E" w:rsidR="00EF78D3" w:rsidRPr="0054489A" w:rsidRDefault="00EF78D3" w:rsidP="00EF78D3">
      <w:pPr>
        <w:pStyle w:val="Heading1"/>
        <w:rPr>
          <w:ins w:id="1586" w:author="Allison Adams" w:date="2023-05-24T10:32:00Z"/>
          <w:rFonts w:asciiTheme="minorHAnsi" w:hAnsiTheme="minorHAnsi" w:cstheme="minorHAnsi"/>
          <w:rPrChange w:id="1587" w:author="Allison Adams" w:date="2023-06-12T14:58:00Z">
            <w:rPr>
              <w:ins w:id="1588" w:author="Allison Adams" w:date="2023-05-24T10:32:00Z"/>
            </w:rPr>
          </w:rPrChange>
        </w:rPr>
      </w:pPr>
      <w:ins w:id="1589" w:author="Allison Adams" w:date="2023-05-24T10:31:00Z">
        <w:r w:rsidRPr="0054489A">
          <w:rPr>
            <w:rFonts w:asciiTheme="minorHAnsi" w:hAnsiTheme="minorHAnsi" w:cstheme="minorHAnsi"/>
            <w:rPrChange w:id="1590" w:author="Allison Adams" w:date="2023-06-12T14:58:00Z">
              <w:rPr/>
            </w:rPrChange>
          </w:rPr>
          <w:t xml:space="preserve">Results Summary </w:t>
        </w:r>
      </w:ins>
    </w:p>
    <w:p w14:paraId="17272D3D" w14:textId="4AE9C026" w:rsidR="00EF78D3" w:rsidRPr="0054489A" w:rsidRDefault="00EF78D3" w:rsidP="00FE541F">
      <w:pPr>
        <w:pStyle w:val="ListParagraph"/>
        <w:numPr>
          <w:ilvl w:val="0"/>
          <w:numId w:val="3"/>
        </w:numPr>
        <w:rPr>
          <w:ins w:id="1591" w:author="Allison Adams" w:date="2023-05-24T12:24:00Z"/>
          <w:rFonts w:cstheme="minorHAnsi"/>
        </w:rPr>
      </w:pPr>
      <w:ins w:id="1592" w:author="Allison Adams" w:date="2023-05-24T10:33:00Z">
        <w:r w:rsidRPr="0054489A">
          <w:rPr>
            <w:rFonts w:cstheme="minorHAnsi"/>
          </w:rPr>
          <w:t xml:space="preserve">Ingestion Rates, </w:t>
        </w:r>
        <w:proofErr w:type="gramStart"/>
        <w:r w:rsidRPr="0054489A">
          <w:rPr>
            <w:rFonts w:cstheme="minorHAnsi"/>
          </w:rPr>
          <w:t>biomass</w:t>
        </w:r>
        <w:proofErr w:type="gramEnd"/>
        <w:r w:rsidRPr="0054489A">
          <w:rPr>
            <w:rFonts w:cstheme="minorHAnsi"/>
          </w:rPr>
          <w:t xml:space="preserve"> and cells</w:t>
        </w:r>
      </w:ins>
    </w:p>
    <w:p w14:paraId="5D63DF3B" w14:textId="685CBAEC" w:rsidR="00EF78D3" w:rsidRPr="0054489A" w:rsidRDefault="00EF78D3">
      <w:pPr>
        <w:pStyle w:val="ListParagraph"/>
        <w:numPr>
          <w:ilvl w:val="0"/>
          <w:numId w:val="3"/>
        </w:numPr>
        <w:rPr>
          <w:ins w:id="1593" w:author="Allison Adams" w:date="2023-05-24T10:33:00Z"/>
          <w:rFonts w:cstheme="minorHAnsi"/>
        </w:rPr>
        <w:pPrChange w:id="1594" w:author="Allison Adams" w:date="2023-05-24T12:24:00Z">
          <w:pPr/>
        </w:pPrChange>
      </w:pPr>
      <w:ins w:id="1595" w:author="Allison Adams" w:date="2023-05-24T10:33:00Z">
        <w:r w:rsidRPr="0054489A">
          <w:rPr>
            <w:rFonts w:cstheme="minorHAnsi"/>
          </w:rPr>
          <w:t>Clearance Rates</w:t>
        </w:r>
      </w:ins>
    </w:p>
    <w:p w14:paraId="5596BD06" w14:textId="510004B5" w:rsidR="00EF78D3" w:rsidRPr="0054489A" w:rsidRDefault="00EF78D3">
      <w:pPr>
        <w:pStyle w:val="ListParagraph"/>
        <w:numPr>
          <w:ilvl w:val="0"/>
          <w:numId w:val="3"/>
        </w:numPr>
        <w:rPr>
          <w:ins w:id="1596" w:author="Allison Adams" w:date="2023-05-24T10:33:00Z"/>
          <w:rFonts w:cstheme="minorHAnsi"/>
        </w:rPr>
        <w:pPrChange w:id="1597" w:author="Allison Adams" w:date="2023-05-24T12:24:00Z">
          <w:pPr/>
        </w:pPrChange>
      </w:pPr>
      <w:ins w:id="1598" w:author="Allison Adams" w:date="2023-05-24T10:33:00Z">
        <w:r w:rsidRPr="0054489A">
          <w:rPr>
            <w:rFonts w:cstheme="minorHAnsi"/>
          </w:rPr>
          <w:t>Abundance</w:t>
        </w:r>
      </w:ins>
      <w:ins w:id="1599" w:author="Allison Adams" w:date="2023-05-24T10:38:00Z">
        <w:r w:rsidRPr="0054489A">
          <w:rPr>
            <w:rFonts w:cstheme="minorHAnsi"/>
          </w:rPr>
          <w:t>, by taxa and by sampling event</w:t>
        </w:r>
      </w:ins>
    </w:p>
    <w:p w14:paraId="14CD98A1" w14:textId="77777777" w:rsidR="00EF78D3" w:rsidRPr="0054489A" w:rsidRDefault="00EF78D3">
      <w:pPr>
        <w:pStyle w:val="ListParagraph"/>
        <w:numPr>
          <w:ilvl w:val="0"/>
          <w:numId w:val="3"/>
        </w:numPr>
        <w:rPr>
          <w:ins w:id="1600" w:author="Allison Adams" w:date="2023-05-24T12:23:00Z"/>
          <w:rFonts w:cstheme="minorHAnsi"/>
        </w:rPr>
        <w:pPrChange w:id="1601" w:author="Allison Adams" w:date="2023-05-24T12:24:00Z">
          <w:pPr/>
        </w:pPrChange>
      </w:pPr>
      <w:ins w:id="1602" w:author="Allison Adams" w:date="2023-05-24T10:33:00Z">
        <w:r w:rsidRPr="0054489A">
          <w:rPr>
            <w:rFonts w:cstheme="minorHAnsi"/>
          </w:rPr>
          <w:t>Growth Rates</w:t>
        </w:r>
      </w:ins>
    </w:p>
    <w:p w14:paraId="786376FF" w14:textId="7189A6B2" w:rsidR="00E25A88" w:rsidRPr="0054489A" w:rsidRDefault="00E25A88">
      <w:pPr>
        <w:pStyle w:val="ListParagraph"/>
        <w:numPr>
          <w:ilvl w:val="0"/>
          <w:numId w:val="3"/>
        </w:numPr>
        <w:rPr>
          <w:ins w:id="1603" w:author="Allison Adams" w:date="2023-05-24T10:52:00Z"/>
          <w:rFonts w:cstheme="minorHAnsi"/>
        </w:rPr>
        <w:pPrChange w:id="1604" w:author="Allison Adams" w:date="2023-05-24T12:24:00Z">
          <w:pPr/>
        </w:pPrChange>
      </w:pPr>
      <w:ins w:id="1605" w:author="Allison Adams" w:date="2023-05-24T12:23:00Z">
        <w:r w:rsidRPr="0054489A">
          <w:rPr>
            <w:rFonts w:cstheme="minorHAnsi"/>
          </w:rPr>
          <w:t>Compare</w:t>
        </w:r>
      </w:ins>
      <w:ins w:id="1606" w:author="Allison Adams" w:date="2023-05-24T12:25:00Z">
        <w:r w:rsidR="00FE541F" w:rsidRPr="0054489A">
          <w:rPr>
            <w:rFonts w:cstheme="minorHAnsi"/>
          </w:rPr>
          <w:t xml:space="preserve"> Rates and abundance</w:t>
        </w:r>
      </w:ins>
    </w:p>
    <w:p w14:paraId="16270DDD" w14:textId="77777777" w:rsidR="00FE541F" w:rsidRPr="0054489A" w:rsidRDefault="00FE541F" w:rsidP="00FE541F">
      <w:pPr>
        <w:pStyle w:val="ListParagraph"/>
        <w:numPr>
          <w:ilvl w:val="1"/>
          <w:numId w:val="3"/>
        </w:numPr>
        <w:rPr>
          <w:ins w:id="1607" w:author="Allison Adams" w:date="2023-05-24T12:25:00Z"/>
          <w:rFonts w:cstheme="minorHAnsi"/>
        </w:rPr>
      </w:pPr>
      <w:ins w:id="1608" w:author="Allison Adams" w:date="2023-05-24T12:25:00Z">
        <w:r w:rsidRPr="0054489A">
          <w:rPr>
            <w:rFonts w:cstheme="minorHAnsi"/>
          </w:rPr>
          <w:t>Highest taxa</w:t>
        </w:r>
      </w:ins>
    </w:p>
    <w:p w14:paraId="734B97B9" w14:textId="77777777" w:rsidR="00FE541F" w:rsidRPr="0054489A" w:rsidRDefault="00FE541F" w:rsidP="00FE541F">
      <w:pPr>
        <w:pStyle w:val="ListParagraph"/>
        <w:numPr>
          <w:ilvl w:val="1"/>
          <w:numId w:val="3"/>
        </w:numPr>
        <w:rPr>
          <w:ins w:id="1609" w:author="Allison Adams" w:date="2023-05-24T12:25:00Z"/>
          <w:rFonts w:cstheme="minorHAnsi"/>
        </w:rPr>
      </w:pPr>
      <w:ins w:id="1610" w:author="Allison Adams" w:date="2023-05-24T12:25:00Z">
        <w:r w:rsidRPr="0054489A">
          <w:rPr>
            <w:rFonts w:cstheme="minorHAnsi"/>
          </w:rPr>
          <w:lastRenderedPageBreak/>
          <w:t>Highest sampling events</w:t>
        </w:r>
      </w:ins>
    </w:p>
    <w:p w14:paraId="0B7A0742" w14:textId="77777777" w:rsidR="00EF78D3" w:rsidRPr="0054489A" w:rsidRDefault="00EF78D3" w:rsidP="00EF78D3">
      <w:pPr>
        <w:rPr>
          <w:ins w:id="1611" w:author="Allison Adams" w:date="2023-05-24T10:52:00Z"/>
          <w:rFonts w:asciiTheme="minorHAnsi" w:hAnsiTheme="minorHAnsi" w:cstheme="minorHAnsi"/>
          <w:rPrChange w:id="1612" w:author="Allison Adams" w:date="2023-06-12T14:58:00Z">
            <w:rPr>
              <w:ins w:id="1613" w:author="Allison Adams" w:date="2023-05-24T10:52:00Z"/>
            </w:rPr>
          </w:rPrChange>
        </w:rPr>
      </w:pPr>
    </w:p>
    <w:p w14:paraId="68529CE0" w14:textId="062ADED5" w:rsidR="00EF78D3" w:rsidRPr="0054489A" w:rsidRDefault="00EF78D3">
      <w:pPr>
        <w:pStyle w:val="Heading2"/>
        <w:rPr>
          <w:ins w:id="1614" w:author="Allison Adams" w:date="2023-05-24T10:38:00Z"/>
          <w:rFonts w:asciiTheme="minorHAnsi" w:hAnsiTheme="minorHAnsi" w:cstheme="minorHAnsi"/>
          <w:rPrChange w:id="1615" w:author="Allison Adams" w:date="2023-06-12T14:58:00Z">
            <w:rPr>
              <w:ins w:id="1616" w:author="Allison Adams" w:date="2023-05-24T10:38:00Z"/>
            </w:rPr>
          </w:rPrChange>
        </w:rPr>
        <w:pPrChange w:id="1617" w:author="Allison Adams" w:date="2023-05-24T10:52:00Z">
          <w:pPr/>
        </w:pPrChange>
      </w:pPr>
      <w:ins w:id="1618" w:author="Allison Adams" w:date="2023-05-24T10:38:00Z">
        <w:r w:rsidRPr="0054489A">
          <w:rPr>
            <w:rFonts w:asciiTheme="minorHAnsi" w:hAnsiTheme="minorHAnsi" w:cstheme="minorHAnsi"/>
            <w:rPrChange w:id="1619" w:author="Allison Adams" w:date="2023-06-12T14:58:00Z">
              <w:rPr/>
            </w:rPrChange>
          </w:rPr>
          <w:t>Abundance by Sampling Event</w:t>
        </w:r>
      </w:ins>
      <w:ins w:id="1620" w:author="Allison Adams" w:date="2023-05-24T10:39:00Z">
        <w:r w:rsidRPr="0054489A">
          <w:rPr>
            <w:rFonts w:asciiTheme="minorHAnsi" w:hAnsiTheme="minorHAnsi" w:cstheme="minorHAnsi"/>
            <w:rPrChange w:id="1621" w:author="Allison Adams" w:date="2023-06-12T14:58:00Z">
              <w:rPr/>
            </w:rPrChange>
          </w:rPr>
          <w:t>, high to low</w:t>
        </w:r>
      </w:ins>
      <w:ins w:id="1622" w:author="Allison Adams" w:date="2023-05-24T10:52:00Z">
        <w:r w:rsidRPr="0054489A">
          <w:rPr>
            <w:rFonts w:asciiTheme="minorHAnsi" w:hAnsiTheme="minorHAnsi" w:cstheme="minorHAnsi"/>
            <w:rPrChange w:id="1623" w:author="Allison Adams" w:date="2023-06-12T14:58:00Z">
              <w:rPr/>
            </w:rPrChange>
          </w:rPr>
          <w:tab/>
          <w:t>Abundance by Taxa Group</w:t>
        </w:r>
        <w:r w:rsidRPr="0054489A">
          <w:rPr>
            <w:rFonts w:asciiTheme="minorHAnsi" w:hAnsiTheme="minorHAnsi" w:cstheme="minorHAnsi"/>
            <w:rPrChange w:id="1624" w:author="Allison Adams" w:date="2023-06-12T14:58:00Z">
              <w:rPr/>
            </w:rPrChange>
          </w:rPr>
          <w:br/>
        </w:r>
      </w:ins>
    </w:p>
    <w:tbl>
      <w:tblPr>
        <w:tblStyle w:val="GridTable1Light"/>
        <w:tblW w:w="0" w:type="auto"/>
        <w:tblLook w:val="04A0" w:firstRow="1" w:lastRow="0" w:firstColumn="1" w:lastColumn="0" w:noHBand="0" w:noVBand="1"/>
        <w:tblPrChange w:id="1625" w:author="Allison Adams" w:date="2023-05-24T10:51:00Z">
          <w:tblPr>
            <w:tblStyle w:val="TableGrid"/>
            <w:tblW w:w="0" w:type="auto"/>
            <w:tblInd w:w="360" w:type="dxa"/>
            <w:tblLook w:val="04A0" w:firstRow="1" w:lastRow="0" w:firstColumn="1" w:lastColumn="0" w:noHBand="0" w:noVBand="1"/>
          </w:tblPr>
        </w:tblPrChange>
      </w:tblPr>
      <w:tblGrid>
        <w:gridCol w:w="1795"/>
        <w:gridCol w:w="1440"/>
        <w:tblGridChange w:id="1626">
          <w:tblGrid>
            <w:gridCol w:w="4495"/>
            <w:gridCol w:w="4495"/>
          </w:tblGrid>
        </w:tblGridChange>
      </w:tblGrid>
      <w:tr w:rsidR="00EF78D3" w:rsidRPr="0054489A" w14:paraId="5898E3E4" w14:textId="77777777" w:rsidTr="00EF78D3">
        <w:trPr>
          <w:cnfStyle w:val="100000000000" w:firstRow="1" w:lastRow="0" w:firstColumn="0" w:lastColumn="0" w:oddVBand="0" w:evenVBand="0" w:oddHBand="0" w:evenHBand="0" w:firstRowFirstColumn="0" w:firstRowLastColumn="0" w:lastRowFirstColumn="0" w:lastRowLastColumn="0"/>
          <w:ins w:id="1627" w:author="Allison Adams" w:date="2023-05-24T10:46:00Z"/>
        </w:trPr>
        <w:tc>
          <w:tcPr>
            <w:cnfStyle w:val="001000000000" w:firstRow="0" w:lastRow="0" w:firstColumn="1" w:lastColumn="0" w:oddVBand="0" w:evenVBand="0" w:oddHBand="0" w:evenHBand="0" w:firstRowFirstColumn="0" w:firstRowLastColumn="0" w:lastRowFirstColumn="0" w:lastRowLastColumn="0"/>
            <w:tcW w:w="1795" w:type="dxa"/>
            <w:tcPrChange w:id="1628" w:author="Allison Adams" w:date="2023-05-24T10:51:00Z">
              <w:tcPr>
                <w:tcW w:w="4495" w:type="dxa"/>
              </w:tcPr>
            </w:tcPrChange>
          </w:tcPr>
          <w:p w14:paraId="2FC1EAEB" w14:textId="7096EDF0" w:rsidR="00EF78D3" w:rsidRPr="0054489A" w:rsidRDefault="00EF78D3" w:rsidP="00EF78D3">
            <w:pPr>
              <w:cnfStyle w:val="101000000000" w:firstRow="1" w:lastRow="0" w:firstColumn="1" w:lastColumn="0" w:oddVBand="0" w:evenVBand="0" w:oddHBand="0" w:evenHBand="0" w:firstRowFirstColumn="0" w:firstRowLastColumn="0" w:lastRowFirstColumn="0" w:lastRowLastColumn="0"/>
              <w:rPr>
                <w:ins w:id="1629" w:author="Allison Adams" w:date="2023-05-24T10:46:00Z"/>
                <w:rFonts w:asciiTheme="minorHAnsi" w:hAnsiTheme="minorHAnsi" w:cstheme="minorHAnsi"/>
                <w:color w:val="000000" w:themeColor="text1"/>
              </w:rPr>
            </w:pPr>
            <w:ins w:id="1630" w:author="Allison Adams" w:date="2023-05-24T10:46:00Z">
              <w:r w:rsidRPr="0054489A">
                <w:rPr>
                  <w:rFonts w:asciiTheme="minorHAnsi" w:hAnsiTheme="minorHAnsi" w:cstheme="minorHAnsi"/>
                  <w:color w:val="000000" w:themeColor="text1"/>
                </w:rPr>
                <w:t>Sampling Event</w:t>
              </w:r>
            </w:ins>
          </w:p>
        </w:tc>
        <w:tc>
          <w:tcPr>
            <w:tcW w:w="1440" w:type="dxa"/>
            <w:tcPrChange w:id="1631" w:author="Allison Adams" w:date="2023-05-24T10:51:00Z">
              <w:tcPr>
                <w:tcW w:w="4495" w:type="dxa"/>
                <w:vAlign w:val="bottom"/>
              </w:tcPr>
            </w:tcPrChange>
          </w:tcPr>
          <w:p w14:paraId="3D5DF550" w14:textId="52EE3CE1" w:rsidR="00EF78D3" w:rsidRPr="0054489A" w:rsidRDefault="00EF78D3" w:rsidP="00EF78D3">
            <w:pPr>
              <w:cnfStyle w:val="100000000000" w:firstRow="1" w:lastRow="0" w:firstColumn="0" w:lastColumn="0" w:oddVBand="0" w:evenVBand="0" w:oddHBand="0" w:evenHBand="0" w:firstRowFirstColumn="0" w:firstRowLastColumn="0" w:lastRowFirstColumn="0" w:lastRowLastColumn="0"/>
              <w:rPr>
                <w:ins w:id="1632" w:author="Allison Adams" w:date="2023-05-24T10:46:00Z"/>
                <w:rFonts w:asciiTheme="minorHAnsi" w:hAnsiTheme="minorHAnsi" w:cstheme="minorHAnsi"/>
                <w:color w:val="000000" w:themeColor="text1"/>
                <w:sz w:val="22"/>
                <w:szCs w:val="22"/>
              </w:rPr>
            </w:pPr>
            <w:ins w:id="1633" w:author="Allison Adams" w:date="2023-05-24T10:46:00Z">
              <w:r w:rsidRPr="0054489A">
                <w:rPr>
                  <w:rFonts w:asciiTheme="minorHAnsi" w:hAnsiTheme="minorHAnsi" w:cstheme="minorHAnsi"/>
                  <w:color w:val="000000" w:themeColor="text1"/>
                  <w:sz w:val="22"/>
                  <w:szCs w:val="22"/>
                </w:rPr>
                <w:t>Cells mL</w:t>
              </w:r>
              <w:r w:rsidRPr="0054489A">
                <w:rPr>
                  <w:rFonts w:asciiTheme="minorHAnsi" w:hAnsiTheme="minorHAnsi" w:cstheme="minorHAnsi"/>
                  <w:color w:val="000000" w:themeColor="text1"/>
                  <w:sz w:val="22"/>
                  <w:szCs w:val="22"/>
                  <w:vertAlign w:val="superscript"/>
                  <w:rPrChange w:id="1634" w:author="Allison Adams" w:date="2023-06-12T14:58:00Z">
                    <w:rPr>
                      <w:rFonts w:asciiTheme="minorHAnsi" w:hAnsiTheme="minorHAnsi" w:cstheme="minorHAnsi"/>
                      <w:color w:val="000000" w:themeColor="text1"/>
                      <w:sz w:val="22"/>
                      <w:szCs w:val="22"/>
                    </w:rPr>
                  </w:rPrChange>
                </w:rPr>
                <w:t>-1</w:t>
              </w:r>
            </w:ins>
          </w:p>
        </w:tc>
      </w:tr>
      <w:tr w:rsidR="00EF78D3" w:rsidRPr="0054489A" w14:paraId="29C67836" w14:textId="77777777" w:rsidTr="00EF78D3">
        <w:trPr>
          <w:ins w:id="1635" w:author="Allison Adams" w:date="2023-05-24T10:40:00Z"/>
        </w:trPr>
        <w:tc>
          <w:tcPr>
            <w:cnfStyle w:val="001000000000" w:firstRow="0" w:lastRow="0" w:firstColumn="1" w:lastColumn="0" w:oddVBand="0" w:evenVBand="0" w:oddHBand="0" w:evenHBand="0" w:firstRowFirstColumn="0" w:firstRowLastColumn="0" w:lastRowFirstColumn="0" w:lastRowLastColumn="0"/>
            <w:tcW w:w="1795" w:type="dxa"/>
            <w:tcPrChange w:id="1636" w:author="Allison Adams" w:date="2023-05-24T10:51:00Z">
              <w:tcPr>
                <w:tcW w:w="4495" w:type="dxa"/>
              </w:tcPr>
            </w:tcPrChange>
          </w:tcPr>
          <w:p w14:paraId="6E32DF37" w14:textId="77777777" w:rsidR="00EF78D3" w:rsidRPr="0054489A" w:rsidRDefault="00EF78D3" w:rsidP="00EF78D3">
            <w:pPr>
              <w:rPr>
                <w:ins w:id="1637" w:author="Allison Adams" w:date="2023-05-24T10:40:00Z"/>
                <w:rFonts w:asciiTheme="minorHAnsi" w:hAnsiTheme="minorHAnsi" w:cstheme="minorHAnsi"/>
                <w:color w:val="000000" w:themeColor="text1"/>
                <w:rPrChange w:id="1638" w:author="Allison Adams" w:date="2023-06-12T14:58:00Z">
                  <w:rPr>
                    <w:ins w:id="1639" w:author="Allison Adams" w:date="2023-05-24T10:40:00Z"/>
                  </w:rPr>
                </w:rPrChange>
              </w:rPr>
            </w:pPr>
            <w:ins w:id="1640" w:author="Allison Adams" w:date="2023-05-24T10:40:00Z">
              <w:r w:rsidRPr="0054489A">
                <w:rPr>
                  <w:rFonts w:asciiTheme="minorHAnsi" w:hAnsiTheme="minorHAnsi" w:cstheme="minorHAnsi"/>
                  <w:color w:val="000000" w:themeColor="text1"/>
                  <w:rPrChange w:id="1641" w:author="Allison Adams" w:date="2023-06-12T14:58:00Z">
                    <w:rPr/>
                  </w:rPrChange>
                </w:rPr>
                <w:t>YBP2</w:t>
              </w:r>
            </w:ins>
          </w:p>
        </w:tc>
        <w:tc>
          <w:tcPr>
            <w:tcW w:w="1440" w:type="dxa"/>
            <w:tcPrChange w:id="1642" w:author="Allison Adams" w:date="2023-05-24T10:51:00Z">
              <w:tcPr>
                <w:tcW w:w="4495" w:type="dxa"/>
                <w:vAlign w:val="bottom"/>
              </w:tcPr>
            </w:tcPrChange>
          </w:tcPr>
          <w:p w14:paraId="03F359BE" w14:textId="0ABBA5DE" w:rsidR="00EF78D3" w:rsidRPr="0054489A" w:rsidRDefault="00EF78D3" w:rsidP="00EF78D3">
            <w:pPr>
              <w:cnfStyle w:val="000000000000" w:firstRow="0" w:lastRow="0" w:firstColumn="0" w:lastColumn="0" w:oddVBand="0" w:evenVBand="0" w:oddHBand="0" w:evenHBand="0" w:firstRowFirstColumn="0" w:firstRowLastColumn="0" w:lastRowFirstColumn="0" w:lastRowLastColumn="0"/>
              <w:rPr>
                <w:ins w:id="1643" w:author="Allison Adams" w:date="2023-05-24T10:40:00Z"/>
                <w:rFonts w:asciiTheme="minorHAnsi" w:hAnsiTheme="minorHAnsi" w:cstheme="minorHAnsi"/>
                <w:color w:val="000000" w:themeColor="text1"/>
                <w:rPrChange w:id="1644" w:author="Allison Adams" w:date="2023-06-12T14:58:00Z">
                  <w:rPr>
                    <w:ins w:id="1645" w:author="Allison Adams" w:date="2023-05-24T10:40:00Z"/>
                  </w:rPr>
                </w:rPrChange>
              </w:rPr>
            </w:pPr>
            <w:ins w:id="1646" w:author="Allison Adams" w:date="2023-05-24T10:44:00Z">
              <w:r w:rsidRPr="0054489A">
                <w:rPr>
                  <w:rFonts w:asciiTheme="minorHAnsi" w:hAnsiTheme="minorHAnsi" w:cstheme="minorHAnsi"/>
                  <w:color w:val="000000" w:themeColor="text1"/>
                  <w:sz w:val="22"/>
                  <w:szCs w:val="22"/>
                  <w:rPrChange w:id="1647" w:author="Allison Adams" w:date="2023-06-12T14:58:00Z">
                    <w:rPr>
                      <w:rFonts w:ascii="Calibri" w:hAnsi="Calibri" w:cs="Calibri"/>
                      <w:color w:val="60497A"/>
                      <w:sz w:val="22"/>
                      <w:szCs w:val="22"/>
                    </w:rPr>
                  </w:rPrChange>
                </w:rPr>
                <w:t>2877.26</w:t>
              </w:r>
            </w:ins>
          </w:p>
        </w:tc>
      </w:tr>
      <w:tr w:rsidR="00EF78D3" w:rsidRPr="0054489A" w14:paraId="64B06FEE" w14:textId="77777777" w:rsidTr="00EF78D3">
        <w:trPr>
          <w:ins w:id="1648" w:author="Allison Adams" w:date="2023-05-24T10:40:00Z"/>
        </w:trPr>
        <w:tc>
          <w:tcPr>
            <w:cnfStyle w:val="001000000000" w:firstRow="0" w:lastRow="0" w:firstColumn="1" w:lastColumn="0" w:oddVBand="0" w:evenVBand="0" w:oddHBand="0" w:evenHBand="0" w:firstRowFirstColumn="0" w:firstRowLastColumn="0" w:lastRowFirstColumn="0" w:lastRowLastColumn="0"/>
            <w:tcW w:w="1795" w:type="dxa"/>
            <w:tcPrChange w:id="1649" w:author="Allison Adams" w:date="2023-05-24T10:51:00Z">
              <w:tcPr>
                <w:tcW w:w="4495" w:type="dxa"/>
              </w:tcPr>
            </w:tcPrChange>
          </w:tcPr>
          <w:p w14:paraId="7DAAD7D0" w14:textId="77777777" w:rsidR="00EF78D3" w:rsidRPr="0054489A" w:rsidRDefault="00EF78D3" w:rsidP="00EF78D3">
            <w:pPr>
              <w:rPr>
                <w:ins w:id="1650" w:author="Allison Adams" w:date="2023-05-24T10:40:00Z"/>
                <w:rFonts w:asciiTheme="minorHAnsi" w:hAnsiTheme="minorHAnsi" w:cstheme="minorHAnsi"/>
                <w:color w:val="000000" w:themeColor="text1"/>
                <w:rPrChange w:id="1651" w:author="Allison Adams" w:date="2023-06-12T14:58:00Z">
                  <w:rPr>
                    <w:ins w:id="1652" w:author="Allison Adams" w:date="2023-05-24T10:40:00Z"/>
                  </w:rPr>
                </w:rPrChange>
              </w:rPr>
            </w:pPr>
            <w:ins w:id="1653" w:author="Allison Adams" w:date="2023-05-24T10:40:00Z">
              <w:r w:rsidRPr="0054489A">
                <w:rPr>
                  <w:rFonts w:asciiTheme="minorHAnsi" w:hAnsiTheme="minorHAnsi" w:cstheme="minorHAnsi"/>
                  <w:color w:val="000000" w:themeColor="text1"/>
                  <w:rPrChange w:id="1654" w:author="Allison Adams" w:date="2023-06-12T14:58:00Z">
                    <w:rPr/>
                  </w:rPrChange>
                </w:rPr>
                <w:t>LSZ2</w:t>
              </w:r>
            </w:ins>
          </w:p>
        </w:tc>
        <w:tc>
          <w:tcPr>
            <w:tcW w:w="1440" w:type="dxa"/>
            <w:tcPrChange w:id="1655" w:author="Allison Adams" w:date="2023-05-24T10:51:00Z">
              <w:tcPr>
                <w:tcW w:w="4495" w:type="dxa"/>
                <w:vAlign w:val="bottom"/>
              </w:tcPr>
            </w:tcPrChange>
          </w:tcPr>
          <w:p w14:paraId="3DFE6D35" w14:textId="2A416E0F" w:rsidR="00EF78D3" w:rsidRPr="0054489A" w:rsidRDefault="00EF78D3" w:rsidP="00EF78D3">
            <w:pPr>
              <w:cnfStyle w:val="000000000000" w:firstRow="0" w:lastRow="0" w:firstColumn="0" w:lastColumn="0" w:oddVBand="0" w:evenVBand="0" w:oddHBand="0" w:evenHBand="0" w:firstRowFirstColumn="0" w:firstRowLastColumn="0" w:lastRowFirstColumn="0" w:lastRowLastColumn="0"/>
              <w:rPr>
                <w:ins w:id="1656" w:author="Allison Adams" w:date="2023-05-24T10:40:00Z"/>
                <w:rFonts w:asciiTheme="minorHAnsi" w:hAnsiTheme="minorHAnsi" w:cstheme="minorHAnsi"/>
                <w:color w:val="000000" w:themeColor="text1"/>
                <w:rPrChange w:id="1657" w:author="Allison Adams" w:date="2023-06-12T14:58:00Z">
                  <w:rPr>
                    <w:ins w:id="1658" w:author="Allison Adams" w:date="2023-05-24T10:40:00Z"/>
                  </w:rPr>
                </w:rPrChange>
              </w:rPr>
            </w:pPr>
            <w:ins w:id="1659" w:author="Allison Adams" w:date="2023-05-24T10:45:00Z">
              <w:r w:rsidRPr="0054489A">
                <w:rPr>
                  <w:rFonts w:asciiTheme="minorHAnsi" w:hAnsiTheme="minorHAnsi" w:cstheme="minorHAnsi"/>
                  <w:color w:val="000000" w:themeColor="text1"/>
                  <w:sz w:val="22"/>
                  <w:szCs w:val="22"/>
                  <w:rPrChange w:id="1660" w:author="Allison Adams" w:date="2023-06-12T14:58:00Z">
                    <w:rPr>
                      <w:rFonts w:ascii="Calibri" w:hAnsi="Calibri" w:cs="Calibri"/>
                      <w:color w:val="60497A"/>
                      <w:sz w:val="22"/>
                      <w:szCs w:val="22"/>
                    </w:rPr>
                  </w:rPrChange>
                </w:rPr>
                <w:t>1950.39</w:t>
              </w:r>
            </w:ins>
          </w:p>
        </w:tc>
      </w:tr>
      <w:tr w:rsidR="00EF78D3" w:rsidRPr="0054489A" w14:paraId="53963671" w14:textId="77777777" w:rsidTr="00EF78D3">
        <w:trPr>
          <w:ins w:id="1661" w:author="Allison Adams" w:date="2023-05-24T10:40:00Z"/>
        </w:trPr>
        <w:tc>
          <w:tcPr>
            <w:cnfStyle w:val="001000000000" w:firstRow="0" w:lastRow="0" w:firstColumn="1" w:lastColumn="0" w:oddVBand="0" w:evenVBand="0" w:oddHBand="0" w:evenHBand="0" w:firstRowFirstColumn="0" w:firstRowLastColumn="0" w:lastRowFirstColumn="0" w:lastRowLastColumn="0"/>
            <w:tcW w:w="1795" w:type="dxa"/>
            <w:tcPrChange w:id="1662" w:author="Allison Adams" w:date="2023-05-24T10:51:00Z">
              <w:tcPr>
                <w:tcW w:w="4495" w:type="dxa"/>
              </w:tcPr>
            </w:tcPrChange>
          </w:tcPr>
          <w:p w14:paraId="6F8A9123" w14:textId="77777777" w:rsidR="00EF78D3" w:rsidRPr="0054489A" w:rsidRDefault="00EF78D3" w:rsidP="00EF78D3">
            <w:pPr>
              <w:rPr>
                <w:ins w:id="1663" w:author="Allison Adams" w:date="2023-05-24T10:40:00Z"/>
                <w:rFonts w:asciiTheme="minorHAnsi" w:hAnsiTheme="minorHAnsi" w:cstheme="minorHAnsi"/>
                <w:color w:val="000000" w:themeColor="text1"/>
                <w:rPrChange w:id="1664" w:author="Allison Adams" w:date="2023-06-12T14:58:00Z">
                  <w:rPr>
                    <w:ins w:id="1665" w:author="Allison Adams" w:date="2023-05-24T10:40:00Z"/>
                  </w:rPr>
                </w:rPrChange>
              </w:rPr>
            </w:pPr>
            <w:ins w:id="1666" w:author="Allison Adams" w:date="2023-05-24T10:40:00Z">
              <w:r w:rsidRPr="0054489A">
                <w:rPr>
                  <w:rFonts w:asciiTheme="minorHAnsi" w:hAnsiTheme="minorHAnsi" w:cstheme="minorHAnsi"/>
                  <w:color w:val="000000" w:themeColor="text1"/>
                  <w:rPrChange w:id="1667" w:author="Allison Adams" w:date="2023-06-12T14:58:00Z">
                    <w:rPr/>
                  </w:rPrChange>
                </w:rPr>
                <w:t>YBP1</w:t>
              </w:r>
            </w:ins>
          </w:p>
        </w:tc>
        <w:tc>
          <w:tcPr>
            <w:tcW w:w="1440" w:type="dxa"/>
            <w:tcPrChange w:id="1668" w:author="Allison Adams" w:date="2023-05-24T10:51:00Z">
              <w:tcPr>
                <w:tcW w:w="4495" w:type="dxa"/>
                <w:vAlign w:val="bottom"/>
              </w:tcPr>
            </w:tcPrChange>
          </w:tcPr>
          <w:p w14:paraId="5FC2E9F5" w14:textId="34F06B71" w:rsidR="00EF78D3" w:rsidRPr="0054489A" w:rsidRDefault="00EF78D3" w:rsidP="00EF78D3">
            <w:pPr>
              <w:cnfStyle w:val="000000000000" w:firstRow="0" w:lastRow="0" w:firstColumn="0" w:lastColumn="0" w:oddVBand="0" w:evenVBand="0" w:oddHBand="0" w:evenHBand="0" w:firstRowFirstColumn="0" w:firstRowLastColumn="0" w:lastRowFirstColumn="0" w:lastRowLastColumn="0"/>
              <w:rPr>
                <w:ins w:id="1669" w:author="Allison Adams" w:date="2023-05-24T10:40:00Z"/>
                <w:rFonts w:asciiTheme="minorHAnsi" w:hAnsiTheme="minorHAnsi" w:cstheme="minorHAnsi"/>
                <w:color w:val="000000" w:themeColor="text1"/>
                <w:rPrChange w:id="1670" w:author="Allison Adams" w:date="2023-06-12T14:58:00Z">
                  <w:rPr>
                    <w:ins w:id="1671" w:author="Allison Adams" w:date="2023-05-24T10:40:00Z"/>
                  </w:rPr>
                </w:rPrChange>
              </w:rPr>
            </w:pPr>
            <w:ins w:id="1672" w:author="Allison Adams" w:date="2023-05-24T10:45:00Z">
              <w:r w:rsidRPr="0054489A">
                <w:rPr>
                  <w:rFonts w:asciiTheme="minorHAnsi" w:hAnsiTheme="minorHAnsi" w:cstheme="minorHAnsi"/>
                  <w:color w:val="000000" w:themeColor="text1"/>
                  <w:sz w:val="22"/>
                  <w:szCs w:val="22"/>
                  <w:rPrChange w:id="1673" w:author="Allison Adams" w:date="2023-06-12T14:58:00Z">
                    <w:rPr>
                      <w:rFonts w:ascii="Calibri" w:hAnsi="Calibri" w:cs="Calibri"/>
                      <w:color w:val="60497A"/>
                      <w:sz w:val="22"/>
                      <w:szCs w:val="22"/>
                    </w:rPr>
                  </w:rPrChange>
                </w:rPr>
                <w:t>1933.20</w:t>
              </w:r>
            </w:ins>
          </w:p>
        </w:tc>
      </w:tr>
      <w:tr w:rsidR="00EF78D3" w:rsidRPr="0054489A" w14:paraId="32E09A98" w14:textId="77777777" w:rsidTr="00EF78D3">
        <w:trPr>
          <w:ins w:id="1674" w:author="Allison Adams" w:date="2023-05-24T10:40:00Z"/>
        </w:trPr>
        <w:tc>
          <w:tcPr>
            <w:cnfStyle w:val="001000000000" w:firstRow="0" w:lastRow="0" w:firstColumn="1" w:lastColumn="0" w:oddVBand="0" w:evenVBand="0" w:oddHBand="0" w:evenHBand="0" w:firstRowFirstColumn="0" w:firstRowLastColumn="0" w:lastRowFirstColumn="0" w:lastRowLastColumn="0"/>
            <w:tcW w:w="1795" w:type="dxa"/>
            <w:tcPrChange w:id="1675" w:author="Allison Adams" w:date="2023-05-24T10:51:00Z">
              <w:tcPr>
                <w:tcW w:w="4495" w:type="dxa"/>
              </w:tcPr>
            </w:tcPrChange>
          </w:tcPr>
          <w:p w14:paraId="643DADD8" w14:textId="77777777" w:rsidR="00EF78D3" w:rsidRPr="0054489A" w:rsidRDefault="00EF78D3" w:rsidP="00EF78D3">
            <w:pPr>
              <w:rPr>
                <w:ins w:id="1676" w:author="Allison Adams" w:date="2023-05-24T10:40:00Z"/>
                <w:rFonts w:asciiTheme="minorHAnsi" w:hAnsiTheme="minorHAnsi" w:cstheme="minorHAnsi"/>
                <w:color w:val="000000" w:themeColor="text1"/>
                <w:rPrChange w:id="1677" w:author="Allison Adams" w:date="2023-06-12T14:58:00Z">
                  <w:rPr>
                    <w:ins w:id="1678" w:author="Allison Adams" w:date="2023-05-24T10:40:00Z"/>
                  </w:rPr>
                </w:rPrChange>
              </w:rPr>
            </w:pPr>
            <w:ins w:id="1679" w:author="Allison Adams" w:date="2023-05-24T10:40:00Z">
              <w:r w:rsidRPr="0054489A">
                <w:rPr>
                  <w:rFonts w:asciiTheme="minorHAnsi" w:hAnsiTheme="minorHAnsi" w:cstheme="minorHAnsi"/>
                  <w:color w:val="000000" w:themeColor="text1"/>
                  <w:rPrChange w:id="1680" w:author="Allison Adams" w:date="2023-06-12T14:58:00Z">
                    <w:rPr/>
                  </w:rPrChange>
                </w:rPr>
                <w:t>WLD2</w:t>
              </w:r>
            </w:ins>
          </w:p>
        </w:tc>
        <w:tc>
          <w:tcPr>
            <w:tcW w:w="1440" w:type="dxa"/>
            <w:tcPrChange w:id="1681" w:author="Allison Adams" w:date="2023-05-24T10:51:00Z">
              <w:tcPr>
                <w:tcW w:w="4495" w:type="dxa"/>
                <w:vAlign w:val="bottom"/>
              </w:tcPr>
            </w:tcPrChange>
          </w:tcPr>
          <w:p w14:paraId="44B3701B" w14:textId="2DE24B18" w:rsidR="00EF78D3" w:rsidRPr="0054489A" w:rsidRDefault="00EF78D3" w:rsidP="00EF78D3">
            <w:pPr>
              <w:cnfStyle w:val="000000000000" w:firstRow="0" w:lastRow="0" w:firstColumn="0" w:lastColumn="0" w:oddVBand="0" w:evenVBand="0" w:oddHBand="0" w:evenHBand="0" w:firstRowFirstColumn="0" w:firstRowLastColumn="0" w:lastRowFirstColumn="0" w:lastRowLastColumn="0"/>
              <w:rPr>
                <w:ins w:id="1682" w:author="Allison Adams" w:date="2023-05-24T10:40:00Z"/>
                <w:rFonts w:asciiTheme="minorHAnsi" w:hAnsiTheme="minorHAnsi" w:cstheme="minorHAnsi"/>
                <w:color w:val="000000" w:themeColor="text1"/>
                <w:rPrChange w:id="1683" w:author="Allison Adams" w:date="2023-06-12T14:58:00Z">
                  <w:rPr>
                    <w:ins w:id="1684" w:author="Allison Adams" w:date="2023-05-24T10:40:00Z"/>
                  </w:rPr>
                </w:rPrChange>
              </w:rPr>
            </w:pPr>
            <w:ins w:id="1685" w:author="Allison Adams" w:date="2023-05-24T10:45:00Z">
              <w:r w:rsidRPr="0054489A">
                <w:rPr>
                  <w:rFonts w:asciiTheme="minorHAnsi" w:hAnsiTheme="minorHAnsi" w:cstheme="minorHAnsi"/>
                  <w:color w:val="000000" w:themeColor="text1"/>
                  <w:sz w:val="22"/>
                  <w:szCs w:val="22"/>
                  <w:rPrChange w:id="1686" w:author="Allison Adams" w:date="2023-06-12T14:58:00Z">
                    <w:rPr>
                      <w:rFonts w:ascii="Calibri" w:hAnsi="Calibri" w:cs="Calibri"/>
                      <w:color w:val="60497A"/>
                      <w:sz w:val="22"/>
                      <w:szCs w:val="22"/>
                    </w:rPr>
                  </w:rPrChange>
                </w:rPr>
                <w:t>1522.97</w:t>
              </w:r>
            </w:ins>
          </w:p>
        </w:tc>
      </w:tr>
      <w:tr w:rsidR="00EF78D3" w:rsidRPr="0054489A" w14:paraId="69A6E6FE" w14:textId="77777777" w:rsidTr="00EF78D3">
        <w:trPr>
          <w:ins w:id="1687" w:author="Allison Adams" w:date="2023-05-24T10:40:00Z"/>
        </w:trPr>
        <w:tc>
          <w:tcPr>
            <w:cnfStyle w:val="001000000000" w:firstRow="0" w:lastRow="0" w:firstColumn="1" w:lastColumn="0" w:oddVBand="0" w:evenVBand="0" w:oddHBand="0" w:evenHBand="0" w:firstRowFirstColumn="0" w:firstRowLastColumn="0" w:lastRowFirstColumn="0" w:lastRowLastColumn="0"/>
            <w:tcW w:w="1795" w:type="dxa"/>
            <w:tcPrChange w:id="1688" w:author="Allison Adams" w:date="2023-05-24T10:51:00Z">
              <w:tcPr>
                <w:tcW w:w="4495" w:type="dxa"/>
              </w:tcPr>
            </w:tcPrChange>
          </w:tcPr>
          <w:p w14:paraId="5A97F615" w14:textId="77777777" w:rsidR="00EF78D3" w:rsidRPr="0054489A" w:rsidRDefault="00EF78D3" w:rsidP="00EF78D3">
            <w:pPr>
              <w:rPr>
                <w:ins w:id="1689" w:author="Allison Adams" w:date="2023-05-24T10:40:00Z"/>
                <w:rFonts w:asciiTheme="minorHAnsi" w:hAnsiTheme="minorHAnsi" w:cstheme="minorHAnsi"/>
                <w:color w:val="000000" w:themeColor="text1"/>
                <w:rPrChange w:id="1690" w:author="Allison Adams" w:date="2023-06-12T14:58:00Z">
                  <w:rPr>
                    <w:ins w:id="1691" w:author="Allison Adams" w:date="2023-05-24T10:40:00Z"/>
                  </w:rPr>
                </w:rPrChange>
              </w:rPr>
            </w:pPr>
            <w:ins w:id="1692" w:author="Allison Adams" w:date="2023-05-24T10:40:00Z">
              <w:r w:rsidRPr="0054489A">
                <w:rPr>
                  <w:rFonts w:asciiTheme="minorHAnsi" w:hAnsiTheme="minorHAnsi" w:cstheme="minorHAnsi"/>
                  <w:color w:val="000000" w:themeColor="text1"/>
                  <w:rPrChange w:id="1693" w:author="Allison Adams" w:date="2023-06-12T14:58:00Z">
                    <w:rPr/>
                  </w:rPrChange>
                </w:rPr>
                <w:t>SJR2</w:t>
              </w:r>
            </w:ins>
          </w:p>
        </w:tc>
        <w:tc>
          <w:tcPr>
            <w:tcW w:w="1440" w:type="dxa"/>
            <w:tcPrChange w:id="1694" w:author="Allison Adams" w:date="2023-05-24T10:51:00Z">
              <w:tcPr>
                <w:tcW w:w="4495" w:type="dxa"/>
                <w:vAlign w:val="bottom"/>
              </w:tcPr>
            </w:tcPrChange>
          </w:tcPr>
          <w:p w14:paraId="6D978A70" w14:textId="2E41087B" w:rsidR="00EF78D3" w:rsidRPr="0054489A" w:rsidRDefault="00EF78D3" w:rsidP="00EF78D3">
            <w:pPr>
              <w:cnfStyle w:val="000000000000" w:firstRow="0" w:lastRow="0" w:firstColumn="0" w:lastColumn="0" w:oddVBand="0" w:evenVBand="0" w:oddHBand="0" w:evenHBand="0" w:firstRowFirstColumn="0" w:firstRowLastColumn="0" w:lastRowFirstColumn="0" w:lastRowLastColumn="0"/>
              <w:rPr>
                <w:ins w:id="1695" w:author="Allison Adams" w:date="2023-05-24T10:40:00Z"/>
                <w:rFonts w:asciiTheme="minorHAnsi" w:hAnsiTheme="minorHAnsi" w:cstheme="minorHAnsi"/>
                <w:color w:val="000000" w:themeColor="text1"/>
                <w:rPrChange w:id="1696" w:author="Allison Adams" w:date="2023-06-12T14:58:00Z">
                  <w:rPr>
                    <w:ins w:id="1697" w:author="Allison Adams" w:date="2023-05-24T10:40:00Z"/>
                  </w:rPr>
                </w:rPrChange>
              </w:rPr>
            </w:pPr>
            <w:ins w:id="1698" w:author="Allison Adams" w:date="2023-05-24T10:45:00Z">
              <w:r w:rsidRPr="0054489A">
                <w:rPr>
                  <w:rFonts w:asciiTheme="minorHAnsi" w:hAnsiTheme="minorHAnsi" w:cstheme="minorHAnsi"/>
                  <w:color w:val="000000" w:themeColor="text1"/>
                  <w:sz w:val="22"/>
                  <w:szCs w:val="22"/>
                  <w:rPrChange w:id="1699" w:author="Allison Adams" w:date="2023-06-12T14:58:00Z">
                    <w:rPr>
                      <w:rFonts w:ascii="Calibri" w:hAnsi="Calibri" w:cs="Calibri"/>
                      <w:color w:val="60497A"/>
                      <w:sz w:val="22"/>
                      <w:szCs w:val="22"/>
                    </w:rPr>
                  </w:rPrChange>
                </w:rPr>
                <w:t>667.97</w:t>
              </w:r>
            </w:ins>
          </w:p>
        </w:tc>
      </w:tr>
      <w:tr w:rsidR="00EF78D3" w:rsidRPr="0054489A" w14:paraId="531EAB72" w14:textId="77777777" w:rsidTr="00EF78D3">
        <w:trPr>
          <w:ins w:id="1700" w:author="Allison Adams" w:date="2023-05-24T10:40:00Z"/>
        </w:trPr>
        <w:tc>
          <w:tcPr>
            <w:cnfStyle w:val="001000000000" w:firstRow="0" w:lastRow="0" w:firstColumn="1" w:lastColumn="0" w:oddVBand="0" w:evenVBand="0" w:oddHBand="0" w:evenHBand="0" w:firstRowFirstColumn="0" w:firstRowLastColumn="0" w:lastRowFirstColumn="0" w:lastRowLastColumn="0"/>
            <w:tcW w:w="1795" w:type="dxa"/>
            <w:tcPrChange w:id="1701" w:author="Allison Adams" w:date="2023-05-24T10:51:00Z">
              <w:tcPr>
                <w:tcW w:w="4495" w:type="dxa"/>
              </w:tcPr>
            </w:tcPrChange>
          </w:tcPr>
          <w:p w14:paraId="4EC29A05" w14:textId="77777777" w:rsidR="00EF78D3" w:rsidRPr="0054489A" w:rsidRDefault="00EF78D3" w:rsidP="00EF78D3">
            <w:pPr>
              <w:rPr>
                <w:ins w:id="1702" w:author="Allison Adams" w:date="2023-05-24T10:40:00Z"/>
                <w:rFonts w:asciiTheme="minorHAnsi" w:hAnsiTheme="minorHAnsi" w:cstheme="minorHAnsi"/>
                <w:color w:val="000000" w:themeColor="text1"/>
                <w:rPrChange w:id="1703" w:author="Allison Adams" w:date="2023-06-12T14:58:00Z">
                  <w:rPr>
                    <w:ins w:id="1704" w:author="Allison Adams" w:date="2023-05-24T10:40:00Z"/>
                  </w:rPr>
                </w:rPrChange>
              </w:rPr>
            </w:pPr>
            <w:ins w:id="1705" w:author="Allison Adams" w:date="2023-05-24T10:40:00Z">
              <w:r w:rsidRPr="0054489A">
                <w:rPr>
                  <w:rFonts w:asciiTheme="minorHAnsi" w:hAnsiTheme="minorHAnsi" w:cstheme="minorHAnsi"/>
                  <w:color w:val="000000" w:themeColor="text1"/>
                  <w:rPrChange w:id="1706" w:author="Allison Adams" w:date="2023-06-12T14:58:00Z">
                    <w:rPr/>
                  </w:rPrChange>
                </w:rPr>
                <w:t>SJR1</w:t>
              </w:r>
            </w:ins>
          </w:p>
        </w:tc>
        <w:tc>
          <w:tcPr>
            <w:tcW w:w="1440" w:type="dxa"/>
            <w:tcPrChange w:id="1707" w:author="Allison Adams" w:date="2023-05-24T10:51:00Z">
              <w:tcPr>
                <w:tcW w:w="4495" w:type="dxa"/>
                <w:vAlign w:val="bottom"/>
              </w:tcPr>
            </w:tcPrChange>
          </w:tcPr>
          <w:p w14:paraId="42F8854D" w14:textId="5EEF2AB5" w:rsidR="00EF78D3" w:rsidRPr="0054489A" w:rsidRDefault="00EF78D3" w:rsidP="00EF78D3">
            <w:pPr>
              <w:cnfStyle w:val="000000000000" w:firstRow="0" w:lastRow="0" w:firstColumn="0" w:lastColumn="0" w:oddVBand="0" w:evenVBand="0" w:oddHBand="0" w:evenHBand="0" w:firstRowFirstColumn="0" w:firstRowLastColumn="0" w:lastRowFirstColumn="0" w:lastRowLastColumn="0"/>
              <w:rPr>
                <w:ins w:id="1708" w:author="Allison Adams" w:date="2023-05-24T10:40:00Z"/>
                <w:rFonts w:asciiTheme="minorHAnsi" w:hAnsiTheme="minorHAnsi" w:cstheme="minorHAnsi"/>
                <w:color w:val="000000" w:themeColor="text1"/>
                <w:rPrChange w:id="1709" w:author="Allison Adams" w:date="2023-06-12T14:58:00Z">
                  <w:rPr>
                    <w:ins w:id="1710" w:author="Allison Adams" w:date="2023-05-24T10:40:00Z"/>
                  </w:rPr>
                </w:rPrChange>
              </w:rPr>
            </w:pPr>
            <w:ins w:id="1711" w:author="Allison Adams" w:date="2023-05-24T10:45:00Z">
              <w:r w:rsidRPr="0054489A">
                <w:rPr>
                  <w:rFonts w:asciiTheme="minorHAnsi" w:hAnsiTheme="minorHAnsi" w:cstheme="minorHAnsi"/>
                  <w:color w:val="000000" w:themeColor="text1"/>
                  <w:sz w:val="22"/>
                  <w:szCs w:val="22"/>
                  <w:rPrChange w:id="1712" w:author="Allison Adams" w:date="2023-06-12T14:58:00Z">
                    <w:rPr>
                      <w:rFonts w:ascii="Calibri" w:hAnsi="Calibri" w:cs="Calibri"/>
                      <w:color w:val="60497A"/>
                      <w:sz w:val="22"/>
                      <w:szCs w:val="22"/>
                    </w:rPr>
                  </w:rPrChange>
                </w:rPr>
                <w:t>663.78</w:t>
              </w:r>
            </w:ins>
          </w:p>
        </w:tc>
      </w:tr>
    </w:tbl>
    <w:tbl>
      <w:tblPr>
        <w:tblStyle w:val="GridTable1Light"/>
        <w:tblpPr w:leftFromText="180" w:rightFromText="180" w:vertAnchor="text" w:horzAnchor="page" w:tblpX="6481" w:tblpY="-2030"/>
        <w:tblW w:w="0" w:type="auto"/>
        <w:tblLook w:val="04A0" w:firstRow="1" w:lastRow="0" w:firstColumn="1" w:lastColumn="0" w:noHBand="0" w:noVBand="1"/>
      </w:tblPr>
      <w:tblGrid>
        <w:gridCol w:w="1255"/>
        <w:gridCol w:w="1080"/>
        <w:tblGridChange w:id="1713">
          <w:tblGrid>
            <w:gridCol w:w="1255"/>
            <w:gridCol w:w="1080"/>
          </w:tblGrid>
        </w:tblGridChange>
      </w:tblGrid>
      <w:tr w:rsidR="00EF78D3" w:rsidRPr="0054489A" w14:paraId="37ACAB64" w14:textId="77777777" w:rsidTr="00EF78D3">
        <w:trPr>
          <w:cnfStyle w:val="100000000000" w:firstRow="1" w:lastRow="0" w:firstColumn="0" w:lastColumn="0" w:oddVBand="0" w:evenVBand="0" w:oddHBand="0" w:evenHBand="0" w:firstRowFirstColumn="0" w:firstRowLastColumn="0" w:lastRowFirstColumn="0" w:lastRowLastColumn="0"/>
          <w:trHeight w:val="300"/>
          <w:ins w:id="1714" w:author="Allison Adams" w:date="2023-05-24T10:51:00Z"/>
        </w:trPr>
        <w:tc>
          <w:tcPr>
            <w:cnfStyle w:val="001000000000" w:firstRow="0" w:lastRow="0" w:firstColumn="1" w:lastColumn="0" w:oddVBand="0" w:evenVBand="0" w:oddHBand="0" w:evenHBand="0" w:firstRowFirstColumn="0" w:firstRowLastColumn="0" w:lastRowFirstColumn="0" w:lastRowLastColumn="0"/>
            <w:tcW w:w="1255" w:type="dxa"/>
            <w:noWrap/>
            <w:hideMark/>
          </w:tcPr>
          <w:p w14:paraId="4E4CE10C" w14:textId="77777777" w:rsidR="00EF78D3" w:rsidRPr="0054489A" w:rsidRDefault="00EF78D3" w:rsidP="00EF78D3">
            <w:pPr>
              <w:jc w:val="center"/>
              <w:rPr>
                <w:ins w:id="1715" w:author="Allison Adams" w:date="2023-05-24T10:51:00Z"/>
                <w:rFonts w:asciiTheme="minorHAnsi" w:hAnsiTheme="minorHAnsi" w:cstheme="minorHAnsi"/>
                <w:color w:val="000000"/>
                <w:sz w:val="22"/>
                <w:szCs w:val="22"/>
                <w:rPrChange w:id="1716" w:author="Allison Adams" w:date="2023-06-12T14:58:00Z">
                  <w:rPr>
                    <w:ins w:id="1717" w:author="Allison Adams" w:date="2023-05-24T10:51:00Z"/>
                    <w:rFonts w:ascii="Calibri" w:hAnsi="Calibri" w:cs="Calibri"/>
                    <w:color w:val="000000"/>
                    <w:sz w:val="22"/>
                    <w:szCs w:val="22"/>
                  </w:rPr>
                </w:rPrChange>
              </w:rPr>
            </w:pPr>
            <w:ins w:id="1718" w:author="Allison Adams" w:date="2023-05-24T10:51:00Z">
              <w:r w:rsidRPr="0054489A">
                <w:rPr>
                  <w:rFonts w:asciiTheme="minorHAnsi" w:hAnsiTheme="minorHAnsi" w:cstheme="minorHAnsi"/>
                  <w:color w:val="000000"/>
                  <w:sz w:val="22"/>
                  <w:szCs w:val="22"/>
                  <w:rPrChange w:id="1719" w:author="Allison Adams" w:date="2023-06-12T14:58:00Z">
                    <w:rPr>
                      <w:rFonts w:ascii="Calibri" w:hAnsi="Calibri" w:cs="Calibri"/>
                      <w:color w:val="000000"/>
                      <w:sz w:val="22"/>
                      <w:szCs w:val="22"/>
                    </w:rPr>
                  </w:rPrChange>
                </w:rPr>
                <w:t>Taxa Group</w:t>
              </w:r>
            </w:ins>
          </w:p>
        </w:tc>
        <w:tc>
          <w:tcPr>
            <w:tcW w:w="1080" w:type="dxa"/>
            <w:noWrap/>
            <w:hideMark/>
          </w:tcPr>
          <w:p w14:paraId="7662643F" w14:textId="77777777" w:rsidR="00EF78D3" w:rsidRPr="0054489A" w:rsidRDefault="00EF78D3" w:rsidP="00EF78D3">
            <w:pPr>
              <w:jc w:val="center"/>
              <w:cnfStyle w:val="100000000000" w:firstRow="1" w:lastRow="0" w:firstColumn="0" w:lastColumn="0" w:oddVBand="0" w:evenVBand="0" w:oddHBand="0" w:evenHBand="0" w:firstRowFirstColumn="0" w:firstRowLastColumn="0" w:lastRowFirstColumn="0" w:lastRowLastColumn="0"/>
              <w:rPr>
                <w:ins w:id="1720" w:author="Allison Adams" w:date="2023-05-24T10:51:00Z"/>
                <w:rFonts w:asciiTheme="minorHAnsi" w:hAnsiTheme="minorHAnsi" w:cstheme="minorHAnsi"/>
                <w:b w:val="0"/>
                <w:bCs w:val="0"/>
                <w:color w:val="000000"/>
                <w:sz w:val="22"/>
                <w:szCs w:val="22"/>
                <w:rPrChange w:id="1721" w:author="Allison Adams" w:date="2023-06-12T14:58:00Z">
                  <w:rPr>
                    <w:ins w:id="1722" w:author="Allison Adams" w:date="2023-05-24T10:51:00Z"/>
                    <w:rFonts w:ascii="Calibri" w:hAnsi="Calibri" w:cs="Calibri"/>
                    <w:b w:val="0"/>
                    <w:bCs w:val="0"/>
                    <w:color w:val="000000"/>
                    <w:sz w:val="22"/>
                    <w:szCs w:val="22"/>
                  </w:rPr>
                </w:rPrChange>
              </w:rPr>
            </w:pPr>
            <w:ins w:id="1723" w:author="Allison Adams" w:date="2023-05-24T10:51:00Z">
              <w:r w:rsidRPr="0054489A">
                <w:rPr>
                  <w:rFonts w:asciiTheme="minorHAnsi" w:hAnsiTheme="minorHAnsi" w:cstheme="minorHAnsi"/>
                  <w:color w:val="000000" w:themeColor="text1"/>
                  <w:sz w:val="22"/>
                  <w:szCs w:val="22"/>
                </w:rPr>
                <w:t>Cells mL</w:t>
              </w:r>
              <w:r w:rsidRPr="0054489A">
                <w:rPr>
                  <w:rFonts w:asciiTheme="minorHAnsi" w:hAnsiTheme="minorHAnsi" w:cstheme="minorHAnsi"/>
                  <w:color w:val="000000" w:themeColor="text1"/>
                  <w:sz w:val="22"/>
                  <w:szCs w:val="22"/>
                  <w:vertAlign w:val="superscript"/>
                </w:rPr>
                <w:t>-1</w:t>
              </w:r>
            </w:ins>
          </w:p>
        </w:tc>
      </w:tr>
      <w:tr w:rsidR="00EF78D3" w:rsidRPr="0054489A" w14:paraId="013C97A8" w14:textId="77777777" w:rsidTr="00655484">
        <w:tblPrEx>
          <w:tblW w:w="0" w:type="auto"/>
          <w:tblPrExChange w:id="1724" w:author="Allison Adams" w:date="2023-05-24T10:53:00Z">
            <w:tblPrEx>
              <w:tblW w:w="0" w:type="auto"/>
            </w:tblPrEx>
          </w:tblPrExChange>
        </w:tblPrEx>
        <w:trPr>
          <w:trHeight w:val="300"/>
          <w:ins w:id="1725" w:author="Allison Adams" w:date="2023-05-24T10:51:00Z"/>
          <w:trPrChange w:id="1726" w:author="Allison Adams" w:date="2023-05-24T10:53: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dxa"/>
            <w:noWrap/>
            <w:vAlign w:val="bottom"/>
            <w:hideMark/>
            <w:tcPrChange w:id="1727" w:author="Allison Adams" w:date="2023-05-24T10:53:00Z">
              <w:tcPr>
                <w:tcW w:w="1255" w:type="dxa"/>
                <w:noWrap/>
                <w:hideMark/>
              </w:tcPr>
            </w:tcPrChange>
          </w:tcPr>
          <w:p w14:paraId="7637E162" w14:textId="3FC79B61" w:rsidR="00EF78D3" w:rsidRPr="0054489A" w:rsidRDefault="00EF78D3" w:rsidP="00EF78D3">
            <w:pPr>
              <w:rPr>
                <w:ins w:id="1728" w:author="Allison Adams" w:date="2023-05-24T10:51:00Z"/>
                <w:rFonts w:asciiTheme="minorHAnsi" w:hAnsiTheme="minorHAnsi" w:cstheme="minorHAnsi"/>
                <w:b w:val="0"/>
                <w:bCs w:val="0"/>
                <w:color w:val="000000"/>
                <w:sz w:val="22"/>
                <w:szCs w:val="22"/>
                <w:rPrChange w:id="1729" w:author="Allison Adams" w:date="2023-06-12T14:58:00Z">
                  <w:rPr>
                    <w:ins w:id="1730" w:author="Allison Adams" w:date="2023-05-24T10:51:00Z"/>
                    <w:rFonts w:ascii="Calibri" w:hAnsi="Calibri" w:cs="Calibri"/>
                    <w:b w:val="0"/>
                    <w:bCs w:val="0"/>
                    <w:color w:val="000000"/>
                    <w:sz w:val="22"/>
                    <w:szCs w:val="22"/>
                  </w:rPr>
                </w:rPrChange>
              </w:rPr>
            </w:pPr>
            <w:proofErr w:type="spellStart"/>
            <w:ins w:id="1731" w:author="Allison Adams" w:date="2023-05-24T10:53:00Z">
              <w:r w:rsidRPr="0054489A">
                <w:rPr>
                  <w:rFonts w:asciiTheme="minorHAnsi" w:hAnsiTheme="minorHAnsi" w:cstheme="minorHAnsi"/>
                  <w:color w:val="000000"/>
                  <w:sz w:val="22"/>
                  <w:szCs w:val="22"/>
                  <w:rPrChange w:id="1732" w:author="Allison Adams" w:date="2023-06-12T14:58:00Z">
                    <w:rPr>
                      <w:rFonts w:ascii="Calibri" w:hAnsi="Calibri" w:cs="Calibri"/>
                      <w:color w:val="000000"/>
                      <w:sz w:val="22"/>
                      <w:szCs w:val="22"/>
                    </w:rPr>
                  </w:rPrChange>
                </w:rPr>
                <w:t>FlagSm</w:t>
              </w:r>
            </w:ins>
            <w:proofErr w:type="spellEnd"/>
          </w:p>
        </w:tc>
        <w:tc>
          <w:tcPr>
            <w:tcW w:w="0" w:type="dxa"/>
            <w:noWrap/>
            <w:vAlign w:val="bottom"/>
            <w:hideMark/>
            <w:tcPrChange w:id="1733" w:author="Allison Adams" w:date="2023-05-24T10:53:00Z">
              <w:tcPr>
                <w:tcW w:w="1080" w:type="dxa"/>
                <w:noWrap/>
                <w:vAlign w:val="bottom"/>
                <w:hideMark/>
              </w:tcPr>
            </w:tcPrChange>
          </w:tcPr>
          <w:p w14:paraId="58CE666F" w14:textId="1B2CF752" w:rsidR="00EF78D3" w:rsidRPr="0054489A" w:rsidRDefault="00EF78D3" w:rsidP="00EF78D3">
            <w:pPr>
              <w:jc w:val="right"/>
              <w:cnfStyle w:val="000000000000" w:firstRow="0" w:lastRow="0" w:firstColumn="0" w:lastColumn="0" w:oddVBand="0" w:evenVBand="0" w:oddHBand="0" w:evenHBand="0" w:firstRowFirstColumn="0" w:firstRowLastColumn="0" w:lastRowFirstColumn="0" w:lastRowLastColumn="0"/>
              <w:rPr>
                <w:ins w:id="1734" w:author="Allison Adams" w:date="2023-05-24T10:51:00Z"/>
                <w:rFonts w:asciiTheme="minorHAnsi" w:hAnsiTheme="minorHAnsi" w:cstheme="minorHAnsi"/>
                <w:color w:val="000000"/>
                <w:sz w:val="22"/>
                <w:szCs w:val="22"/>
                <w:rPrChange w:id="1735" w:author="Allison Adams" w:date="2023-06-12T14:58:00Z">
                  <w:rPr>
                    <w:ins w:id="1736" w:author="Allison Adams" w:date="2023-05-24T10:51:00Z"/>
                    <w:rFonts w:ascii="Calibri" w:hAnsi="Calibri" w:cs="Calibri"/>
                    <w:color w:val="000000"/>
                    <w:sz w:val="22"/>
                    <w:szCs w:val="22"/>
                  </w:rPr>
                </w:rPrChange>
              </w:rPr>
            </w:pPr>
            <w:ins w:id="1737" w:author="Allison Adams" w:date="2023-05-24T10:53:00Z">
              <w:r w:rsidRPr="0054489A">
                <w:rPr>
                  <w:rFonts w:asciiTheme="minorHAnsi" w:hAnsiTheme="minorHAnsi" w:cstheme="minorHAnsi"/>
                  <w:color w:val="000000"/>
                  <w:sz w:val="22"/>
                  <w:szCs w:val="22"/>
                  <w:rPrChange w:id="1738" w:author="Allison Adams" w:date="2023-06-12T14:58:00Z">
                    <w:rPr>
                      <w:rFonts w:ascii="Calibri" w:hAnsi="Calibri" w:cs="Calibri"/>
                      <w:color w:val="000000"/>
                      <w:sz w:val="22"/>
                      <w:szCs w:val="22"/>
                    </w:rPr>
                  </w:rPrChange>
                </w:rPr>
                <w:t>864.88</w:t>
              </w:r>
            </w:ins>
          </w:p>
        </w:tc>
      </w:tr>
      <w:tr w:rsidR="00EF78D3" w:rsidRPr="0054489A" w14:paraId="52932E6B" w14:textId="77777777" w:rsidTr="00655484">
        <w:tblPrEx>
          <w:tblW w:w="0" w:type="auto"/>
          <w:tblPrExChange w:id="1739" w:author="Allison Adams" w:date="2023-05-24T10:53:00Z">
            <w:tblPrEx>
              <w:tblW w:w="0" w:type="auto"/>
            </w:tblPrEx>
          </w:tblPrExChange>
        </w:tblPrEx>
        <w:trPr>
          <w:trHeight w:val="300"/>
          <w:ins w:id="1740" w:author="Allison Adams" w:date="2023-05-24T10:51:00Z"/>
          <w:trPrChange w:id="1741" w:author="Allison Adams" w:date="2023-05-24T10:53: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dxa"/>
            <w:noWrap/>
            <w:vAlign w:val="bottom"/>
            <w:hideMark/>
            <w:tcPrChange w:id="1742" w:author="Allison Adams" w:date="2023-05-24T10:53:00Z">
              <w:tcPr>
                <w:tcW w:w="1255" w:type="dxa"/>
                <w:noWrap/>
                <w:hideMark/>
              </w:tcPr>
            </w:tcPrChange>
          </w:tcPr>
          <w:p w14:paraId="0C92A7A8" w14:textId="7A451BAA" w:rsidR="00EF78D3" w:rsidRPr="0054489A" w:rsidRDefault="00EF78D3" w:rsidP="00EF78D3">
            <w:pPr>
              <w:rPr>
                <w:ins w:id="1743" w:author="Allison Adams" w:date="2023-05-24T10:51:00Z"/>
                <w:rFonts w:asciiTheme="minorHAnsi" w:hAnsiTheme="minorHAnsi" w:cstheme="minorHAnsi"/>
                <w:color w:val="000000"/>
                <w:sz w:val="22"/>
                <w:szCs w:val="22"/>
                <w:rPrChange w:id="1744" w:author="Allison Adams" w:date="2023-06-12T14:58:00Z">
                  <w:rPr>
                    <w:ins w:id="1745" w:author="Allison Adams" w:date="2023-05-24T10:51:00Z"/>
                    <w:rFonts w:ascii="Calibri" w:hAnsi="Calibri" w:cs="Calibri"/>
                    <w:color w:val="000000"/>
                    <w:sz w:val="22"/>
                    <w:szCs w:val="22"/>
                  </w:rPr>
                </w:rPrChange>
              </w:rPr>
            </w:pPr>
            <w:proofErr w:type="spellStart"/>
            <w:ins w:id="1746" w:author="Allison Adams" w:date="2023-05-24T10:53:00Z">
              <w:r w:rsidRPr="0054489A">
                <w:rPr>
                  <w:rFonts w:asciiTheme="minorHAnsi" w:hAnsiTheme="minorHAnsi" w:cstheme="minorHAnsi"/>
                  <w:color w:val="000000"/>
                  <w:sz w:val="22"/>
                  <w:szCs w:val="22"/>
                  <w:rPrChange w:id="1747" w:author="Allison Adams" w:date="2023-06-12T14:58:00Z">
                    <w:rPr>
                      <w:rFonts w:ascii="Calibri" w:hAnsi="Calibri" w:cs="Calibri"/>
                      <w:color w:val="000000"/>
                      <w:sz w:val="22"/>
                      <w:szCs w:val="22"/>
                    </w:rPr>
                  </w:rPrChange>
                </w:rPr>
                <w:t>CenDiaSm</w:t>
              </w:r>
            </w:ins>
            <w:proofErr w:type="spellEnd"/>
          </w:p>
        </w:tc>
        <w:tc>
          <w:tcPr>
            <w:tcW w:w="0" w:type="dxa"/>
            <w:noWrap/>
            <w:vAlign w:val="bottom"/>
            <w:hideMark/>
            <w:tcPrChange w:id="1748" w:author="Allison Adams" w:date="2023-05-24T10:53:00Z">
              <w:tcPr>
                <w:tcW w:w="1080" w:type="dxa"/>
                <w:noWrap/>
                <w:vAlign w:val="bottom"/>
                <w:hideMark/>
              </w:tcPr>
            </w:tcPrChange>
          </w:tcPr>
          <w:p w14:paraId="71367E2B" w14:textId="58AED2F9" w:rsidR="00EF78D3" w:rsidRPr="0054489A" w:rsidRDefault="00EF78D3" w:rsidP="00EF78D3">
            <w:pPr>
              <w:jc w:val="right"/>
              <w:cnfStyle w:val="000000000000" w:firstRow="0" w:lastRow="0" w:firstColumn="0" w:lastColumn="0" w:oddVBand="0" w:evenVBand="0" w:oddHBand="0" w:evenHBand="0" w:firstRowFirstColumn="0" w:firstRowLastColumn="0" w:lastRowFirstColumn="0" w:lastRowLastColumn="0"/>
              <w:rPr>
                <w:ins w:id="1749" w:author="Allison Adams" w:date="2023-05-24T10:51:00Z"/>
                <w:rFonts w:asciiTheme="minorHAnsi" w:hAnsiTheme="minorHAnsi" w:cstheme="minorHAnsi"/>
                <w:color w:val="000000"/>
                <w:sz w:val="22"/>
                <w:szCs w:val="22"/>
                <w:rPrChange w:id="1750" w:author="Allison Adams" w:date="2023-06-12T14:58:00Z">
                  <w:rPr>
                    <w:ins w:id="1751" w:author="Allison Adams" w:date="2023-05-24T10:51:00Z"/>
                    <w:rFonts w:ascii="Calibri" w:hAnsi="Calibri" w:cs="Calibri"/>
                    <w:color w:val="000000"/>
                    <w:sz w:val="22"/>
                    <w:szCs w:val="22"/>
                  </w:rPr>
                </w:rPrChange>
              </w:rPr>
            </w:pPr>
            <w:ins w:id="1752" w:author="Allison Adams" w:date="2023-05-24T10:53:00Z">
              <w:r w:rsidRPr="0054489A">
                <w:rPr>
                  <w:rFonts w:asciiTheme="minorHAnsi" w:hAnsiTheme="minorHAnsi" w:cstheme="minorHAnsi"/>
                  <w:color w:val="000000"/>
                  <w:sz w:val="22"/>
                  <w:szCs w:val="22"/>
                  <w:rPrChange w:id="1753" w:author="Allison Adams" w:date="2023-06-12T14:58:00Z">
                    <w:rPr>
                      <w:rFonts w:ascii="Calibri" w:hAnsi="Calibri" w:cs="Calibri"/>
                      <w:color w:val="000000"/>
                      <w:sz w:val="22"/>
                      <w:szCs w:val="22"/>
                    </w:rPr>
                  </w:rPrChange>
                </w:rPr>
                <w:t>267.17</w:t>
              </w:r>
            </w:ins>
          </w:p>
        </w:tc>
      </w:tr>
      <w:tr w:rsidR="00EF78D3" w:rsidRPr="0054489A" w14:paraId="36CD0E5F" w14:textId="77777777" w:rsidTr="00655484">
        <w:tblPrEx>
          <w:tblW w:w="0" w:type="auto"/>
          <w:tblPrExChange w:id="1754" w:author="Allison Adams" w:date="2023-05-24T10:53:00Z">
            <w:tblPrEx>
              <w:tblW w:w="0" w:type="auto"/>
            </w:tblPrEx>
          </w:tblPrExChange>
        </w:tblPrEx>
        <w:trPr>
          <w:trHeight w:val="300"/>
          <w:ins w:id="1755" w:author="Allison Adams" w:date="2023-05-24T10:51:00Z"/>
          <w:trPrChange w:id="1756" w:author="Allison Adams" w:date="2023-05-24T10:53: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dxa"/>
            <w:noWrap/>
            <w:vAlign w:val="bottom"/>
            <w:hideMark/>
            <w:tcPrChange w:id="1757" w:author="Allison Adams" w:date="2023-05-24T10:53:00Z">
              <w:tcPr>
                <w:tcW w:w="1255" w:type="dxa"/>
                <w:noWrap/>
                <w:hideMark/>
              </w:tcPr>
            </w:tcPrChange>
          </w:tcPr>
          <w:p w14:paraId="7368AB97" w14:textId="531048C8" w:rsidR="00EF78D3" w:rsidRPr="0054489A" w:rsidRDefault="00EF78D3" w:rsidP="00EF78D3">
            <w:pPr>
              <w:rPr>
                <w:ins w:id="1758" w:author="Allison Adams" w:date="2023-05-24T10:51:00Z"/>
                <w:rFonts w:asciiTheme="minorHAnsi" w:hAnsiTheme="minorHAnsi" w:cstheme="minorHAnsi"/>
                <w:color w:val="000000"/>
                <w:sz w:val="22"/>
                <w:szCs w:val="22"/>
                <w:rPrChange w:id="1759" w:author="Allison Adams" w:date="2023-06-12T14:58:00Z">
                  <w:rPr>
                    <w:ins w:id="1760" w:author="Allison Adams" w:date="2023-05-24T10:51:00Z"/>
                    <w:rFonts w:ascii="Calibri" w:hAnsi="Calibri" w:cs="Calibri"/>
                    <w:color w:val="000000"/>
                    <w:sz w:val="22"/>
                    <w:szCs w:val="22"/>
                  </w:rPr>
                </w:rPrChange>
              </w:rPr>
            </w:pPr>
            <w:proofErr w:type="spellStart"/>
            <w:ins w:id="1761" w:author="Allison Adams" w:date="2023-05-24T10:53:00Z">
              <w:r w:rsidRPr="0054489A">
                <w:rPr>
                  <w:rFonts w:asciiTheme="minorHAnsi" w:hAnsiTheme="minorHAnsi" w:cstheme="minorHAnsi"/>
                  <w:color w:val="000000"/>
                  <w:sz w:val="22"/>
                  <w:szCs w:val="22"/>
                  <w:rPrChange w:id="1762" w:author="Allison Adams" w:date="2023-06-12T14:58:00Z">
                    <w:rPr>
                      <w:rFonts w:ascii="Calibri" w:hAnsi="Calibri" w:cs="Calibri"/>
                      <w:color w:val="000000"/>
                      <w:sz w:val="22"/>
                      <w:szCs w:val="22"/>
                    </w:rPr>
                  </w:rPrChange>
                </w:rPr>
                <w:t>UnidSm</w:t>
              </w:r>
            </w:ins>
            <w:proofErr w:type="spellEnd"/>
          </w:p>
        </w:tc>
        <w:tc>
          <w:tcPr>
            <w:tcW w:w="0" w:type="dxa"/>
            <w:noWrap/>
            <w:vAlign w:val="bottom"/>
            <w:hideMark/>
            <w:tcPrChange w:id="1763" w:author="Allison Adams" w:date="2023-05-24T10:53:00Z">
              <w:tcPr>
                <w:tcW w:w="1080" w:type="dxa"/>
                <w:noWrap/>
                <w:vAlign w:val="bottom"/>
                <w:hideMark/>
              </w:tcPr>
            </w:tcPrChange>
          </w:tcPr>
          <w:p w14:paraId="118BAF34" w14:textId="4DD85D1F" w:rsidR="00EF78D3" w:rsidRPr="0054489A" w:rsidRDefault="00EF78D3" w:rsidP="00EF78D3">
            <w:pPr>
              <w:jc w:val="right"/>
              <w:cnfStyle w:val="000000000000" w:firstRow="0" w:lastRow="0" w:firstColumn="0" w:lastColumn="0" w:oddVBand="0" w:evenVBand="0" w:oddHBand="0" w:evenHBand="0" w:firstRowFirstColumn="0" w:firstRowLastColumn="0" w:lastRowFirstColumn="0" w:lastRowLastColumn="0"/>
              <w:rPr>
                <w:ins w:id="1764" w:author="Allison Adams" w:date="2023-05-24T10:51:00Z"/>
                <w:rFonts w:asciiTheme="minorHAnsi" w:hAnsiTheme="minorHAnsi" w:cstheme="minorHAnsi"/>
                <w:color w:val="000000"/>
                <w:sz w:val="22"/>
                <w:szCs w:val="22"/>
                <w:rPrChange w:id="1765" w:author="Allison Adams" w:date="2023-06-12T14:58:00Z">
                  <w:rPr>
                    <w:ins w:id="1766" w:author="Allison Adams" w:date="2023-05-24T10:51:00Z"/>
                    <w:rFonts w:ascii="Calibri" w:hAnsi="Calibri" w:cs="Calibri"/>
                    <w:color w:val="000000"/>
                    <w:sz w:val="22"/>
                    <w:szCs w:val="22"/>
                  </w:rPr>
                </w:rPrChange>
              </w:rPr>
            </w:pPr>
            <w:ins w:id="1767" w:author="Allison Adams" w:date="2023-05-24T10:53:00Z">
              <w:r w:rsidRPr="0054489A">
                <w:rPr>
                  <w:rFonts w:asciiTheme="minorHAnsi" w:hAnsiTheme="minorHAnsi" w:cstheme="minorHAnsi"/>
                  <w:color w:val="000000"/>
                  <w:sz w:val="22"/>
                  <w:szCs w:val="22"/>
                  <w:rPrChange w:id="1768" w:author="Allison Adams" w:date="2023-06-12T14:58:00Z">
                    <w:rPr>
                      <w:rFonts w:ascii="Calibri" w:hAnsi="Calibri" w:cs="Calibri"/>
                      <w:color w:val="000000"/>
                      <w:sz w:val="22"/>
                      <w:szCs w:val="22"/>
                    </w:rPr>
                  </w:rPrChange>
                </w:rPr>
                <w:t>225.93</w:t>
              </w:r>
            </w:ins>
          </w:p>
        </w:tc>
      </w:tr>
      <w:tr w:rsidR="00EF78D3" w:rsidRPr="0054489A" w14:paraId="524D7A66" w14:textId="77777777" w:rsidTr="00655484">
        <w:tblPrEx>
          <w:tblW w:w="0" w:type="auto"/>
          <w:tblPrExChange w:id="1769" w:author="Allison Adams" w:date="2023-05-24T10:53:00Z">
            <w:tblPrEx>
              <w:tblW w:w="0" w:type="auto"/>
            </w:tblPrEx>
          </w:tblPrExChange>
        </w:tblPrEx>
        <w:trPr>
          <w:trHeight w:val="300"/>
          <w:ins w:id="1770" w:author="Allison Adams" w:date="2023-05-24T10:51:00Z"/>
          <w:trPrChange w:id="1771" w:author="Allison Adams" w:date="2023-05-24T10:53: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dxa"/>
            <w:noWrap/>
            <w:vAlign w:val="bottom"/>
            <w:hideMark/>
            <w:tcPrChange w:id="1772" w:author="Allison Adams" w:date="2023-05-24T10:53:00Z">
              <w:tcPr>
                <w:tcW w:w="1255" w:type="dxa"/>
                <w:noWrap/>
                <w:hideMark/>
              </w:tcPr>
            </w:tcPrChange>
          </w:tcPr>
          <w:p w14:paraId="73AD19FE" w14:textId="49037147" w:rsidR="00EF78D3" w:rsidRPr="0054489A" w:rsidRDefault="00EF78D3" w:rsidP="00EF78D3">
            <w:pPr>
              <w:rPr>
                <w:ins w:id="1773" w:author="Allison Adams" w:date="2023-05-24T10:51:00Z"/>
                <w:rFonts w:asciiTheme="minorHAnsi" w:hAnsiTheme="minorHAnsi" w:cstheme="minorHAnsi"/>
                <w:color w:val="000000"/>
                <w:sz w:val="22"/>
                <w:szCs w:val="22"/>
                <w:rPrChange w:id="1774" w:author="Allison Adams" w:date="2023-06-12T14:58:00Z">
                  <w:rPr>
                    <w:ins w:id="1775" w:author="Allison Adams" w:date="2023-05-24T10:51:00Z"/>
                    <w:rFonts w:ascii="Calibri" w:hAnsi="Calibri" w:cs="Calibri"/>
                    <w:color w:val="000000"/>
                    <w:sz w:val="22"/>
                    <w:szCs w:val="22"/>
                  </w:rPr>
                </w:rPrChange>
              </w:rPr>
            </w:pPr>
            <w:proofErr w:type="spellStart"/>
            <w:ins w:id="1776" w:author="Allison Adams" w:date="2023-05-24T10:53:00Z">
              <w:r w:rsidRPr="0054489A">
                <w:rPr>
                  <w:rFonts w:asciiTheme="minorHAnsi" w:hAnsiTheme="minorHAnsi" w:cstheme="minorHAnsi"/>
                  <w:color w:val="000000"/>
                  <w:sz w:val="22"/>
                  <w:szCs w:val="22"/>
                  <w:rPrChange w:id="1777" w:author="Allison Adams" w:date="2023-06-12T14:58:00Z">
                    <w:rPr>
                      <w:rFonts w:ascii="Calibri" w:hAnsi="Calibri" w:cs="Calibri"/>
                      <w:color w:val="000000"/>
                      <w:sz w:val="22"/>
                      <w:szCs w:val="22"/>
                    </w:rPr>
                  </w:rPrChange>
                </w:rPr>
                <w:t>CenDiaLg</w:t>
              </w:r>
            </w:ins>
            <w:proofErr w:type="spellEnd"/>
          </w:p>
        </w:tc>
        <w:tc>
          <w:tcPr>
            <w:tcW w:w="0" w:type="dxa"/>
            <w:noWrap/>
            <w:vAlign w:val="bottom"/>
            <w:hideMark/>
            <w:tcPrChange w:id="1778" w:author="Allison Adams" w:date="2023-05-24T10:53:00Z">
              <w:tcPr>
                <w:tcW w:w="1080" w:type="dxa"/>
                <w:noWrap/>
                <w:vAlign w:val="bottom"/>
                <w:hideMark/>
              </w:tcPr>
            </w:tcPrChange>
          </w:tcPr>
          <w:p w14:paraId="52CB0A0D" w14:textId="168C729F" w:rsidR="00EF78D3" w:rsidRPr="0054489A" w:rsidRDefault="00EF78D3" w:rsidP="00EF78D3">
            <w:pPr>
              <w:jc w:val="right"/>
              <w:cnfStyle w:val="000000000000" w:firstRow="0" w:lastRow="0" w:firstColumn="0" w:lastColumn="0" w:oddVBand="0" w:evenVBand="0" w:oddHBand="0" w:evenHBand="0" w:firstRowFirstColumn="0" w:firstRowLastColumn="0" w:lastRowFirstColumn="0" w:lastRowLastColumn="0"/>
              <w:rPr>
                <w:ins w:id="1779" w:author="Allison Adams" w:date="2023-05-24T10:51:00Z"/>
                <w:rFonts w:asciiTheme="minorHAnsi" w:hAnsiTheme="minorHAnsi" w:cstheme="minorHAnsi"/>
                <w:color w:val="000000"/>
                <w:sz w:val="22"/>
                <w:szCs w:val="22"/>
                <w:rPrChange w:id="1780" w:author="Allison Adams" w:date="2023-06-12T14:58:00Z">
                  <w:rPr>
                    <w:ins w:id="1781" w:author="Allison Adams" w:date="2023-05-24T10:51:00Z"/>
                    <w:rFonts w:ascii="Calibri" w:hAnsi="Calibri" w:cs="Calibri"/>
                    <w:color w:val="000000"/>
                    <w:sz w:val="22"/>
                    <w:szCs w:val="22"/>
                  </w:rPr>
                </w:rPrChange>
              </w:rPr>
            </w:pPr>
            <w:ins w:id="1782" w:author="Allison Adams" w:date="2023-05-24T10:53:00Z">
              <w:r w:rsidRPr="0054489A">
                <w:rPr>
                  <w:rFonts w:asciiTheme="minorHAnsi" w:hAnsiTheme="minorHAnsi" w:cstheme="minorHAnsi"/>
                  <w:color w:val="000000"/>
                  <w:sz w:val="22"/>
                  <w:szCs w:val="22"/>
                  <w:rPrChange w:id="1783" w:author="Allison Adams" w:date="2023-06-12T14:58:00Z">
                    <w:rPr>
                      <w:rFonts w:ascii="Calibri" w:hAnsi="Calibri" w:cs="Calibri"/>
                      <w:color w:val="000000"/>
                      <w:sz w:val="22"/>
                      <w:szCs w:val="22"/>
                    </w:rPr>
                  </w:rPrChange>
                </w:rPr>
                <w:t>76.44</w:t>
              </w:r>
            </w:ins>
          </w:p>
        </w:tc>
      </w:tr>
      <w:tr w:rsidR="00EF78D3" w:rsidRPr="0054489A" w14:paraId="59DA6473" w14:textId="77777777" w:rsidTr="00655484">
        <w:tblPrEx>
          <w:tblW w:w="0" w:type="auto"/>
          <w:tblPrExChange w:id="1784" w:author="Allison Adams" w:date="2023-05-24T10:53:00Z">
            <w:tblPrEx>
              <w:tblW w:w="0" w:type="auto"/>
            </w:tblPrEx>
          </w:tblPrExChange>
        </w:tblPrEx>
        <w:trPr>
          <w:trHeight w:val="300"/>
          <w:ins w:id="1785" w:author="Allison Adams" w:date="2023-05-24T10:51:00Z"/>
          <w:trPrChange w:id="1786" w:author="Allison Adams" w:date="2023-05-24T10:53: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dxa"/>
            <w:noWrap/>
            <w:vAlign w:val="bottom"/>
            <w:hideMark/>
            <w:tcPrChange w:id="1787" w:author="Allison Adams" w:date="2023-05-24T10:53:00Z">
              <w:tcPr>
                <w:tcW w:w="1255" w:type="dxa"/>
                <w:noWrap/>
                <w:hideMark/>
              </w:tcPr>
            </w:tcPrChange>
          </w:tcPr>
          <w:p w14:paraId="015D878E" w14:textId="5A0A7255" w:rsidR="00EF78D3" w:rsidRPr="0054489A" w:rsidRDefault="00EF78D3" w:rsidP="00EF78D3">
            <w:pPr>
              <w:rPr>
                <w:ins w:id="1788" w:author="Allison Adams" w:date="2023-05-24T10:51:00Z"/>
                <w:rFonts w:asciiTheme="minorHAnsi" w:hAnsiTheme="minorHAnsi" w:cstheme="minorHAnsi"/>
                <w:color w:val="000000"/>
                <w:sz w:val="22"/>
                <w:szCs w:val="22"/>
                <w:rPrChange w:id="1789" w:author="Allison Adams" w:date="2023-06-12T14:58:00Z">
                  <w:rPr>
                    <w:ins w:id="1790" w:author="Allison Adams" w:date="2023-05-24T10:51:00Z"/>
                    <w:rFonts w:ascii="Calibri" w:hAnsi="Calibri" w:cs="Calibri"/>
                    <w:color w:val="000000"/>
                    <w:sz w:val="22"/>
                    <w:szCs w:val="22"/>
                  </w:rPr>
                </w:rPrChange>
              </w:rPr>
            </w:pPr>
            <w:proofErr w:type="spellStart"/>
            <w:ins w:id="1791" w:author="Allison Adams" w:date="2023-05-24T10:53:00Z">
              <w:r w:rsidRPr="0054489A">
                <w:rPr>
                  <w:rFonts w:asciiTheme="minorHAnsi" w:hAnsiTheme="minorHAnsi" w:cstheme="minorHAnsi"/>
                  <w:color w:val="000000"/>
                  <w:sz w:val="22"/>
                  <w:szCs w:val="22"/>
                  <w:rPrChange w:id="1792" w:author="Allison Adams" w:date="2023-06-12T14:58:00Z">
                    <w:rPr>
                      <w:rFonts w:ascii="Calibri" w:hAnsi="Calibri" w:cs="Calibri"/>
                      <w:color w:val="000000"/>
                      <w:sz w:val="22"/>
                      <w:szCs w:val="22"/>
                    </w:rPr>
                  </w:rPrChange>
                </w:rPr>
                <w:t>PenDiaSm</w:t>
              </w:r>
            </w:ins>
            <w:proofErr w:type="spellEnd"/>
          </w:p>
        </w:tc>
        <w:tc>
          <w:tcPr>
            <w:tcW w:w="0" w:type="dxa"/>
            <w:noWrap/>
            <w:vAlign w:val="bottom"/>
            <w:hideMark/>
            <w:tcPrChange w:id="1793" w:author="Allison Adams" w:date="2023-05-24T10:53:00Z">
              <w:tcPr>
                <w:tcW w:w="1080" w:type="dxa"/>
                <w:noWrap/>
                <w:vAlign w:val="bottom"/>
                <w:hideMark/>
              </w:tcPr>
            </w:tcPrChange>
          </w:tcPr>
          <w:p w14:paraId="7C2606A8" w14:textId="3A2315D4" w:rsidR="00EF78D3" w:rsidRPr="0054489A" w:rsidRDefault="00EF78D3" w:rsidP="00EF78D3">
            <w:pPr>
              <w:jc w:val="right"/>
              <w:cnfStyle w:val="000000000000" w:firstRow="0" w:lastRow="0" w:firstColumn="0" w:lastColumn="0" w:oddVBand="0" w:evenVBand="0" w:oddHBand="0" w:evenHBand="0" w:firstRowFirstColumn="0" w:firstRowLastColumn="0" w:lastRowFirstColumn="0" w:lastRowLastColumn="0"/>
              <w:rPr>
                <w:ins w:id="1794" w:author="Allison Adams" w:date="2023-05-24T10:51:00Z"/>
                <w:rFonts w:asciiTheme="minorHAnsi" w:hAnsiTheme="minorHAnsi" w:cstheme="minorHAnsi"/>
                <w:color w:val="000000"/>
                <w:sz w:val="22"/>
                <w:szCs w:val="22"/>
                <w:rPrChange w:id="1795" w:author="Allison Adams" w:date="2023-06-12T14:58:00Z">
                  <w:rPr>
                    <w:ins w:id="1796" w:author="Allison Adams" w:date="2023-05-24T10:51:00Z"/>
                    <w:rFonts w:ascii="Calibri" w:hAnsi="Calibri" w:cs="Calibri"/>
                    <w:color w:val="000000"/>
                    <w:sz w:val="22"/>
                    <w:szCs w:val="22"/>
                  </w:rPr>
                </w:rPrChange>
              </w:rPr>
            </w:pPr>
            <w:ins w:id="1797" w:author="Allison Adams" w:date="2023-05-24T10:53:00Z">
              <w:r w:rsidRPr="0054489A">
                <w:rPr>
                  <w:rFonts w:asciiTheme="minorHAnsi" w:hAnsiTheme="minorHAnsi" w:cstheme="minorHAnsi"/>
                  <w:color w:val="000000"/>
                  <w:sz w:val="22"/>
                  <w:szCs w:val="22"/>
                  <w:rPrChange w:id="1798" w:author="Allison Adams" w:date="2023-06-12T14:58:00Z">
                    <w:rPr>
                      <w:rFonts w:ascii="Calibri" w:hAnsi="Calibri" w:cs="Calibri"/>
                      <w:color w:val="000000"/>
                      <w:sz w:val="22"/>
                      <w:szCs w:val="22"/>
                    </w:rPr>
                  </w:rPrChange>
                </w:rPr>
                <w:t>44.71</w:t>
              </w:r>
            </w:ins>
          </w:p>
        </w:tc>
      </w:tr>
      <w:tr w:rsidR="00EF78D3" w:rsidRPr="0054489A" w14:paraId="1D321FE0" w14:textId="77777777" w:rsidTr="00655484">
        <w:tblPrEx>
          <w:tblW w:w="0" w:type="auto"/>
          <w:tblPrExChange w:id="1799" w:author="Allison Adams" w:date="2023-05-24T10:53:00Z">
            <w:tblPrEx>
              <w:tblW w:w="0" w:type="auto"/>
            </w:tblPrEx>
          </w:tblPrExChange>
        </w:tblPrEx>
        <w:trPr>
          <w:trHeight w:val="300"/>
          <w:ins w:id="1800" w:author="Allison Adams" w:date="2023-05-24T10:51:00Z"/>
          <w:trPrChange w:id="1801" w:author="Allison Adams" w:date="2023-05-24T10:53: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dxa"/>
            <w:noWrap/>
            <w:vAlign w:val="bottom"/>
            <w:hideMark/>
            <w:tcPrChange w:id="1802" w:author="Allison Adams" w:date="2023-05-24T10:53:00Z">
              <w:tcPr>
                <w:tcW w:w="1255" w:type="dxa"/>
                <w:noWrap/>
                <w:hideMark/>
              </w:tcPr>
            </w:tcPrChange>
          </w:tcPr>
          <w:p w14:paraId="2A4C7A1A" w14:textId="52171864" w:rsidR="00EF78D3" w:rsidRPr="0054489A" w:rsidRDefault="00EF78D3" w:rsidP="00EF78D3">
            <w:pPr>
              <w:rPr>
                <w:ins w:id="1803" w:author="Allison Adams" w:date="2023-05-24T10:51:00Z"/>
                <w:rFonts w:asciiTheme="minorHAnsi" w:hAnsiTheme="minorHAnsi" w:cstheme="minorHAnsi"/>
                <w:color w:val="000000"/>
                <w:sz w:val="22"/>
                <w:szCs w:val="22"/>
                <w:rPrChange w:id="1804" w:author="Allison Adams" w:date="2023-06-12T14:58:00Z">
                  <w:rPr>
                    <w:ins w:id="1805" w:author="Allison Adams" w:date="2023-05-24T10:51:00Z"/>
                    <w:rFonts w:ascii="Calibri" w:hAnsi="Calibri" w:cs="Calibri"/>
                    <w:color w:val="000000"/>
                    <w:sz w:val="22"/>
                    <w:szCs w:val="22"/>
                  </w:rPr>
                </w:rPrChange>
              </w:rPr>
            </w:pPr>
            <w:proofErr w:type="spellStart"/>
            <w:ins w:id="1806" w:author="Allison Adams" w:date="2023-05-24T10:53:00Z">
              <w:r w:rsidRPr="0054489A">
                <w:rPr>
                  <w:rFonts w:asciiTheme="minorHAnsi" w:hAnsiTheme="minorHAnsi" w:cstheme="minorHAnsi"/>
                  <w:color w:val="000000"/>
                  <w:sz w:val="22"/>
                  <w:szCs w:val="22"/>
                  <w:rPrChange w:id="1807" w:author="Allison Adams" w:date="2023-06-12T14:58:00Z">
                    <w:rPr>
                      <w:rFonts w:ascii="Calibri" w:hAnsi="Calibri" w:cs="Calibri"/>
                      <w:color w:val="000000"/>
                      <w:sz w:val="22"/>
                      <w:szCs w:val="22"/>
                    </w:rPr>
                  </w:rPrChange>
                </w:rPr>
                <w:t>ChlSm</w:t>
              </w:r>
            </w:ins>
            <w:proofErr w:type="spellEnd"/>
          </w:p>
        </w:tc>
        <w:tc>
          <w:tcPr>
            <w:tcW w:w="0" w:type="dxa"/>
            <w:noWrap/>
            <w:vAlign w:val="bottom"/>
            <w:hideMark/>
            <w:tcPrChange w:id="1808" w:author="Allison Adams" w:date="2023-05-24T10:53:00Z">
              <w:tcPr>
                <w:tcW w:w="1080" w:type="dxa"/>
                <w:noWrap/>
                <w:vAlign w:val="bottom"/>
                <w:hideMark/>
              </w:tcPr>
            </w:tcPrChange>
          </w:tcPr>
          <w:p w14:paraId="52F5079E" w14:textId="01A7F873" w:rsidR="00EF78D3" w:rsidRPr="0054489A" w:rsidRDefault="00EF78D3" w:rsidP="00EF78D3">
            <w:pPr>
              <w:jc w:val="right"/>
              <w:cnfStyle w:val="000000000000" w:firstRow="0" w:lastRow="0" w:firstColumn="0" w:lastColumn="0" w:oddVBand="0" w:evenVBand="0" w:oddHBand="0" w:evenHBand="0" w:firstRowFirstColumn="0" w:firstRowLastColumn="0" w:lastRowFirstColumn="0" w:lastRowLastColumn="0"/>
              <w:rPr>
                <w:ins w:id="1809" w:author="Allison Adams" w:date="2023-05-24T10:51:00Z"/>
                <w:rFonts w:asciiTheme="minorHAnsi" w:hAnsiTheme="minorHAnsi" w:cstheme="minorHAnsi"/>
                <w:color w:val="000000"/>
                <w:sz w:val="22"/>
                <w:szCs w:val="22"/>
                <w:rPrChange w:id="1810" w:author="Allison Adams" w:date="2023-06-12T14:58:00Z">
                  <w:rPr>
                    <w:ins w:id="1811" w:author="Allison Adams" w:date="2023-05-24T10:51:00Z"/>
                    <w:rFonts w:ascii="Calibri" w:hAnsi="Calibri" w:cs="Calibri"/>
                    <w:color w:val="000000"/>
                    <w:sz w:val="22"/>
                    <w:szCs w:val="22"/>
                  </w:rPr>
                </w:rPrChange>
              </w:rPr>
            </w:pPr>
            <w:ins w:id="1812" w:author="Allison Adams" w:date="2023-05-24T10:53:00Z">
              <w:r w:rsidRPr="0054489A">
                <w:rPr>
                  <w:rFonts w:asciiTheme="minorHAnsi" w:hAnsiTheme="minorHAnsi" w:cstheme="minorHAnsi"/>
                  <w:color w:val="000000"/>
                  <w:sz w:val="22"/>
                  <w:szCs w:val="22"/>
                  <w:rPrChange w:id="1813" w:author="Allison Adams" w:date="2023-06-12T14:58:00Z">
                    <w:rPr>
                      <w:rFonts w:ascii="Calibri" w:hAnsi="Calibri" w:cs="Calibri"/>
                      <w:color w:val="000000"/>
                      <w:sz w:val="22"/>
                      <w:szCs w:val="22"/>
                    </w:rPr>
                  </w:rPrChange>
                </w:rPr>
                <w:t>38.40</w:t>
              </w:r>
            </w:ins>
          </w:p>
        </w:tc>
      </w:tr>
      <w:tr w:rsidR="00EF78D3" w:rsidRPr="0054489A" w14:paraId="42EF43B2" w14:textId="77777777" w:rsidTr="00655484">
        <w:tblPrEx>
          <w:tblW w:w="0" w:type="auto"/>
          <w:tblPrExChange w:id="1814" w:author="Allison Adams" w:date="2023-05-24T10:53:00Z">
            <w:tblPrEx>
              <w:tblW w:w="0" w:type="auto"/>
            </w:tblPrEx>
          </w:tblPrExChange>
        </w:tblPrEx>
        <w:trPr>
          <w:trHeight w:val="300"/>
          <w:ins w:id="1815" w:author="Allison Adams" w:date="2023-05-24T10:51:00Z"/>
          <w:trPrChange w:id="1816" w:author="Allison Adams" w:date="2023-05-24T10:53: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dxa"/>
            <w:noWrap/>
            <w:vAlign w:val="bottom"/>
            <w:hideMark/>
            <w:tcPrChange w:id="1817" w:author="Allison Adams" w:date="2023-05-24T10:53:00Z">
              <w:tcPr>
                <w:tcW w:w="1255" w:type="dxa"/>
                <w:noWrap/>
                <w:hideMark/>
              </w:tcPr>
            </w:tcPrChange>
          </w:tcPr>
          <w:p w14:paraId="26FDA84C" w14:textId="3BB52DF2" w:rsidR="00EF78D3" w:rsidRPr="0054489A" w:rsidRDefault="00EF78D3" w:rsidP="00EF78D3">
            <w:pPr>
              <w:rPr>
                <w:ins w:id="1818" w:author="Allison Adams" w:date="2023-05-24T10:51:00Z"/>
                <w:rFonts w:asciiTheme="minorHAnsi" w:hAnsiTheme="minorHAnsi" w:cstheme="minorHAnsi"/>
                <w:color w:val="000000"/>
                <w:sz w:val="22"/>
                <w:szCs w:val="22"/>
                <w:rPrChange w:id="1819" w:author="Allison Adams" w:date="2023-06-12T14:58:00Z">
                  <w:rPr>
                    <w:ins w:id="1820" w:author="Allison Adams" w:date="2023-05-24T10:51:00Z"/>
                    <w:rFonts w:ascii="Calibri" w:hAnsi="Calibri" w:cs="Calibri"/>
                    <w:color w:val="000000"/>
                    <w:sz w:val="22"/>
                    <w:szCs w:val="22"/>
                  </w:rPr>
                </w:rPrChange>
              </w:rPr>
            </w:pPr>
            <w:proofErr w:type="spellStart"/>
            <w:ins w:id="1821" w:author="Allison Adams" w:date="2023-05-24T10:53:00Z">
              <w:r w:rsidRPr="0054489A">
                <w:rPr>
                  <w:rFonts w:asciiTheme="minorHAnsi" w:hAnsiTheme="minorHAnsi" w:cstheme="minorHAnsi"/>
                  <w:color w:val="000000"/>
                  <w:sz w:val="22"/>
                  <w:szCs w:val="22"/>
                  <w:rPrChange w:id="1822" w:author="Allison Adams" w:date="2023-06-12T14:58:00Z">
                    <w:rPr>
                      <w:rFonts w:ascii="Calibri" w:hAnsi="Calibri" w:cs="Calibri"/>
                      <w:color w:val="000000"/>
                      <w:sz w:val="22"/>
                      <w:szCs w:val="22"/>
                    </w:rPr>
                  </w:rPrChange>
                </w:rPr>
                <w:t>CilSm</w:t>
              </w:r>
            </w:ins>
            <w:proofErr w:type="spellEnd"/>
          </w:p>
        </w:tc>
        <w:tc>
          <w:tcPr>
            <w:tcW w:w="0" w:type="dxa"/>
            <w:noWrap/>
            <w:vAlign w:val="bottom"/>
            <w:hideMark/>
            <w:tcPrChange w:id="1823" w:author="Allison Adams" w:date="2023-05-24T10:53:00Z">
              <w:tcPr>
                <w:tcW w:w="1080" w:type="dxa"/>
                <w:noWrap/>
                <w:vAlign w:val="bottom"/>
                <w:hideMark/>
              </w:tcPr>
            </w:tcPrChange>
          </w:tcPr>
          <w:p w14:paraId="6C2E2FDE" w14:textId="7A93C53B" w:rsidR="00EF78D3" w:rsidRPr="0054489A" w:rsidRDefault="00EF78D3" w:rsidP="00EF78D3">
            <w:pPr>
              <w:jc w:val="right"/>
              <w:cnfStyle w:val="000000000000" w:firstRow="0" w:lastRow="0" w:firstColumn="0" w:lastColumn="0" w:oddVBand="0" w:evenVBand="0" w:oddHBand="0" w:evenHBand="0" w:firstRowFirstColumn="0" w:firstRowLastColumn="0" w:lastRowFirstColumn="0" w:lastRowLastColumn="0"/>
              <w:rPr>
                <w:ins w:id="1824" w:author="Allison Adams" w:date="2023-05-24T10:51:00Z"/>
                <w:rFonts w:asciiTheme="minorHAnsi" w:hAnsiTheme="minorHAnsi" w:cstheme="minorHAnsi"/>
                <w:color w:val="000000"/>
                <w:sz w:val="22"/>
                <w:szCs w:val="22"/>
                <w:rPrChange w:id="1825" w:author="Allison Adams" w:date="2023-06-12T14:58:00Z">
                  <w:rPr>
                    <w:ins w:id="1826" w:author="Allison Adams" w:date="2023-05-24T10:51:00Z"/>
                    <w:rFonts w:ascii="Calibri" w:hAnsi="Calibri" w:cs="Calibri"/>
                    <w:color w:val="000000"/>
                    <w:sz w:val="22"/>
                    <w:szCs w:val="22"/>
                  </w:rPr>
                </w:rPrChange>
              </w:rPr>
            </w:pPr>
            <w:ins w:id="1827" w:author="Allison Adams" w:date="2023-05-24T10:53:00Z">
              <w:r w:rsidRPr="0054489A">
                <w:rPr>
                  <w:rFonts w:asciiTheme="minorHAnsi" w:hAnsiTheme="minorHAnsi" w:cstheme="minorHAnsi"/>
                  <w:color w:val="000000"/>
                  <w:sz w:val="22"/>
                  <w:szCs w:val="22"/>
                  <w:rPrChange w:id="1828" w:author="Allison Adams" w:date="2023-06-12T14:58:00Z">
                    <w:rPr>
                      <w:rFonts w:ascii="Calibri" w:hAnsi="Calibri" w:cs="Calibri"/>
                      <w:color w:val="000000"/>
                      <w:sz w:val="22"/>
                      <w:szCs w:val="22"/>
                    </w:rPr>
                  </w:rPrChange>
                </w:rPr>
                <w:t>34.04</w:t>
              </w:r>
            </w:ins>
          </w:p>
        </w:tc>
      </w:tr>
      <w:tr w:rsidR="00EF78D3" w:rsidRPr="0054489A" w14:paraId="2786D03F" w14:textId="77777777" w:rsidTr="00655484">
        <w:tblPrEx>
          <w:tblW w:w="0" w:type="auto"/>
          <w:tblPrExChange w:id="1829" w:author="Allison Adams" w:date="2023-05-24T10:53:00Z">
            <w:tblPrEx>
              <w:tblW w:w="0" w:type="auto"/>
            </w:tblPrEx>
          </w:tblPrExChange>
        </w:tblPrEx>
        <w:trPr>
          <w:trHeight w:val="300"/>
          <w:ins w:id="1830" w:author="Allison Adams" w:date="2023-05-24T10:51:00Z"/>
          <w:trPrChange w:id="1831" w:author="Allison Adams" w:date="2023-05-24T10:53: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dxa"/>
            <w:noWrap/>
            <w:vAlign w:val="bottom"/>
            <w:hideMark/>
            <w:tcPrChange w:id="1832" w:author="Allison Adams" w:date="2023-05-24T10:53:00Z">
              <w:tcPr>
                <w:tcW w:w="1255" w:type="dxa"/>
                <w:noWrap/>
                <w:hideMark/>
              </w:tcPr>
            </w:tcPrChange>
          </w:tcPr>
          <w:p w14:paraId="7004DACE" w14:textId="0288FA8D" w:rsidR="00EF78D3" w:rsidRPr="0054489A" w:rsidRDefault="00EF78D3" w:rsidP="00EF78D3">
            <w:pPr>
              <w:rPr>
                <w:ins w:id="1833" w:author="Allison Adams" w:date="2023-05-24T10:51:00Z"/>
                <w:rFonts w:asciiTheme="minorHAnsi" w:hAnsiTheme="minorHAnsi" w:cstheme="minorHAnsi"/>
                <w:color w:val="000000"/>
                <w:sz w:val="22"/>
                <w:szCs w:val="22"/>
                <w:rPrChange w:id="1834" w:author="Allison Adams" w:date="2023-06-12T14:58:00Z">
                  <w:rPr>
                    <w:ins w:id="1835" w:author="Allison Adams" w:date="2023-05-24T10:51:00Z"/>
                    <w:rFonts w:ascii="Calibri" w:hAnsi="Calibri" w:cs="Calibri"/>
                    <w:color w:val="000000"/>
                    <w:sz w:val="22"/>
                    <w:szCs w:val="22"/>
                  </w:rPr>
                </w:rPrChange>
              </w:rPr>
            </w:pPr>
            <w:proofErr w:type="spellStart"/>
            <w:ins w:id="1836" w:author="Allison Adams" w:date="2023-05-24T10:53:00Z">
              <w:r w:rsidRPr="0054489A">
                <w:rPr>
                  <w:rFonts w:asciiTheme="minorHAnsi" w:hAnsiTheme="minorHAnsi" w:cstheme="minorHAnsi"/>
                  <w:color w:val="000000"/>
                  <w:sz w:val="22"/>
                  <w:szCs w:val="22"/>
                  <w:rPrChange w:id="1837" w:author="Allison Adams" w:date="2023-06-12T14:58:00Z">
                    <w:rPr>
                      <w:rFonts w:ascii="Calibri" w:hAnsi="Calibri" w:cs="Calibri"/>
                      <w:color w:val="000000"/>
                      <w:sz w:val="22"/>
                      <w:szCs w:val="22"/>
                    </w:rPr>
                  </w:rPrChange>
                </w:rPr>
                <w:t>CilLg</w:t>
              </w:r>
            </w:ins>
            <w:proofErr w:type="spellEnd"/>
          </w:p>
        </w:tc>
        <w:tc>
          <w:tcPr>
            <w:tcW w:w="0" w:type="dxa"/>
            <w:noWrap/>
            <w:vAlign w:val="bottom"/>
            <w:hideMark/>
            <w:tcPrChange w:id="1838" w:author="Allison Adams" w:date="2023-05-24T10:53:00Z">
              <w:tcPr>
                <w:tcW w:w="1080" w:type="dxa"/>
                <w:noWrap/>
                <w:vAlign w:val="bottom"/>
                <w:hideMark/>
              </w:tcPr>
            </w:tcPrChange>
          </w:tcPr>
          <w:p w14:paraId="054AF432" w14:textId="1F361C25" w:rsidR="00EF78D3" w:rsidRPr="0054489A" w:rsidRDefault="00EF78D3" w:rsidP="00EF78D3">
            <w:pPr>
              <w:jc w:val="right"/>
              <w:cnfStyle w:val="000000000000" w:firstRow="0" w:lastRow="0" w:firstColumn="0" w:lastColumn="0" w:oddVBand="0" w:evenVBand="0" w:oddHBand="0" w:evenHBand="0" w:firstRowFirstColumn="0" w:firstRowLastColumn="0" w:lastRowFirstColumn="0" w:lastRowLastColumn="0"/>
              <w:rPr>
                <w:ins w:id="1839" w:author="Allison Adams" w:date="2023-05-24T10:51:00Z"/>
                <w:rFonts w:asciiTheme="minorHAnsi" w:hAnsiTheme="minorHAnsi" w:cstheme="minorHAnsi"/>
                <w:color w:val="000000"/>
                <w:sz w:val="22"/>
                <w:szCs w:val="22"/>
                <w:rPrChange w:id="1840" w:author="Allison Adams" w:date="2023-06-12T14:58:00Z">
                  <w:rPr>
                    <w:ins w:id="1841" w:author="Allison Adams" w:date="2023-05-24T10:51:00Z"/>
                    <w:rFonts w:ascii="Calibri" w:hAnsi="Calibri" w:cs="Calibri"/>
                    <w:color w:val="000000"/>
                    <w:sz w:val="22"/>
                    <w:szCs w:val="22"/>
                  </w:rPr>
                </w:rPrChange>
              </w:rPr>
            </w:pPr>
            <w:ins w:id="1842" w:author="Allison Adams" w:date="2023-05-24T10:53:00Z">
              <w:r w:rsidRPr="0054489A">
                <w:rPr>
                  <w:rFonts w:asciiTheme="minorHAnsi" w:hAnsiTheme="minorHAnsi" w:cstheme="minorHAnsi"/>
                  <w:color w:val="000000"/>
                  <w:sz w:val="22"/>
                  <w:szCs w:val="22"/>
                  <w:rPrChange w:id="1843" w:author="Allison Adams" w:date="2023-06-12T14:58:00Z">
                    <w:rPr>
                      <w:rFonts w:ascii="Calibri" w:hAnsi="Calibri" w:cs="Calibri"/>
                      <w:color w:val="000000"/>
                      <w:sz w:val="22"/>
                      <w:szCs w:val="22"/>
                    </w:rPr>
                  </w:rPrChange>
                </w:rPr>
                <w:t>19.89</w:t>
              </w:r>
            </w:ins>
          </w:p>
        </w:tc>
      </w:tr>
      <w:tr w:rsidR="00EF78D3" w:rsidRPr="0054489A" w14:paraId="4B6CF947" w14:textId="77777777" w:rsidTr="00655484">
        <w:tblPrEx>
          <w:tblW w:w="0" w:type="auto"/>
          <w:tblPrExChange w:id="1844" w:author="Allison Adams" w:date="2023-05-24T10:53:00Z">
            <w:tblPrEx>
              <w:tblW w:w="0" w:type="auto"/>
            </w:tblPrEx>
          </w:tblPrExChange>
        </w:tblPrEx>
        <w:trPr>
          <w:trHeight w:val="300"/>
          <w:ins w:id="1845" w:author="Allison Adams" w:date="2023-05-24T10:51:00Z"/>
          <w:trPrChange w:id="1846" w:author="Allison Adams" w:date="2023-05-24T10:53: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dxa"/>
            <w:noWrap/>
            <w:vAlign w:val="bottom"/>
            <w:hideMark/>
            <w:tcPrChange w:id="1847" w:author="Allison Adams" w:date="2023-05-24T10:53:00Z">
              <w:tcPr>
                <w:tcW w:w="1255" w:type="dxa"/>
                <w:noWrap/>
                <w:hideMark/>
              </w:tcPr>
            </w:tcPrChange>
          </w:tcPr>
          <w:p w14:paraId="79EFCF8F" w14:textId="00A4EE98" w:rsidR="00EF78D3" w:rsidRPr="0054489A" w:rsidRDefault="00EF78D3" w:rsidP="00EF78D3">
            <w:pPr>
              <w:rPr>
                <w:ins w:id="1848" w:author="Allison Adams" w:date="2023-05-24T10:51:00Z"/>
                <w:rFonts w:asciiTheme="minorHAnsi" w:hAnsiTheme="minorHAnsi" w:cstheme="minorHAnsi"/>
                <w:color w:val="000000"/>
                <w:sz w:val="22"/>
                <w:szCs w:val="22"/>
                <w:rPrChange w:id="1849" w:author="Allison Adams" w:date="2023-06-12T14:58:00Z">
                  <w:rPr>
                    <w:ins w:id="1850" w:author="Allison Adams" w:date="2023-05-24T10:51:00Z"/>
                    <w:rFonts w:ascii="Calibri" w:hAnsi="Calibri" w:cs="Calibri"/>
                    <w:color w:val="000000"/>
                    <w:sz w:val="22"/>
                    <w:szCs w:val="22"/>
                  </w:rPr>
                </w:rPrChange>
              </w:rPr>
            </w:pPr>
            <w:proofErr w:type="spellStart"/>
            <w:ins w:id="1851" w:author="Allison Adams" w:date="2023-05-24T10:53:00Z">
              <w:r w:rsidRPr="0054489A">
                <w:rPr>
                  <w:rFonts w:asciiTheme="minorHAnsi" w:hAnsiTheme="minorHAnsi" w:cstheme="minorHAnsi"/>
                  <w:color w:val="000000"/>
                  <w:sz w:val="22"/>
                  <w:szCs w:val="22"/>
                  <w:rPrChange w:id="1852" w:author="Allison Adams" w:date="2023-06-12T14:58:00Z">
                    <w:rPr>
                      <w:rFonts w:ascii="Calibri" w:hAnsi="Calibri" w:cs="Calibri"/>
                      <w:color w:val="000000"/>
                      <w:sz w:val="22"/>
                      <w:szCs w:val="22"/>
                    </w:rPr>
                  </w:rPrChange>
                </w:rPr>
                <w:t>CyanoLg</w:t>
              </w:r>
            </w:ins>
            <w:proofErr w:type="spellEnd"/>
          </w:p>
        </w:tc>
        <w:tc>
          <w:tcPr>
            <w:tcW w:w="0" w:type="dxa"/>
            <w:noWrap/>
            <w:vAlign w:val="bottom"/>
            <w:hideMark/>
            <w:tcPrChange w:id="1853" w:author="Allison Adams" w:date="2023-05-24T10:53:00Z">
              <w:tcPr>
                <w:tcW w:w="1080" w:type="dxa"/>
                <w:noWrap/>
                <w:vAlign w:val="bottom"/>
                <w:hideMark/>
              </w:tcPr>
            </w:tcPrChange>
          </w:tcPr>
          <w:p w14:paraId="7FFA9682" w14:textId="146C968B" w:rsidR="00EF78D3" w:rsidRPr="0054489A" w:rsidRDefault="00EF78D3" w:rsidP="00EF78D3">
            <w:pPr>
              <w:jc w:val="right"/>
              <w:cnfStyle w:val="000000000000" w:firstRow="0" w:lastRow="0" w:firstColumn="0" w:lastColumn="0" w:oddVBand="0" w:evenVBand="0" w:oddHBand="0" w:evenHBand="0" w:firstRowFirstColumn="0" w:firstRowLastColumn="0" w:lastRowFirstColumn="0" w:lastRowLastColumn="0"/>
              <w:rPr>
                <w:ins w:id="1854" w:author="Allison Adams" w:date="2023-05-24T10:51:00Z"/>
                <w:rFonts w:asciiTheme="minorHAnsi" w:hAnsiTheme="minorHAnsi" w:cstheme="minorHAnsi"/>
                <w:color w:val="000000"/>
                <w:sz w:val="22"/>
                <w:szCs w:val="22"/>
                <w:rPrChange w:id="1855" w:author="Allison Adams" w:date="2023-06-12T14:58:00Z">
                  <w:rPr>
                    <w:ins w:id="1856" w:author="Allison Adams" w:date="2023-05-24T10:51:00Z"/>
                    <w:rFonts w:ascii="Calibri" w:hAnsi="Calibri" w:cs="Calibri"/>
                    <w:color w:val="000000"/>
                    <w:sz w:val="22"/>
                    <w:szCs w:val="22"/>
                  </w:rPr>
                </w:rPrChange>
              </w:rPr>
            </w:pPr>
            <w:ins w:id="1857" w:author="Allison Adams" w:date="2023-05-24T10:53:00Z">
              <w:r w:rsidRPr="0054489A">
                <w:rPr>
                  <w:rFonts w:asciiTheme="minorHAnsi" w:hAnsiTheme="minorHAnsi" w:cstheme="minorHAnsi"/>
                  <w:color w:val="000000"/>
                  <w:sz w:val="22"/>
                  <w:szCs w:val="22"/>
                  <w:rPrChange w:id="1858" w:author="Allison Adams" w:date="2023-06-12T14:58:00Z">
                    <w:rPr>
                      <w:rFonts w:ascii="Calibri" w:hAnsi="Calibri" w:cs="Calibri"/>
                      <w:color w:val="000000"/>
                      <w:sz w:val="22"/>
                      <w:szCs w:val="22"/>
                    </w:rPr>
                  </w:rPrChange>
                </w:rPr>
                <w:t>11.05</w:t>
              </w:r>
            </w:ins>
          </w:p>
        </w:tc>
      </w:tr>
      <w:tr w:rsidR="00EF78D3" w:rsidRPr="0054489A" w14:paraId="1783D43D" w14:textId="77777777" w:rsidTr="00655484">
        <w:tblPrEx>
          <w:tblW w:w="0" w:type="auto"/>
          <w:tblPrExChange w:id="1859" w:author="Allison Adams" w:date="2023-05-24T10:53:00Z">
            <w:tblPrEx>
              <w:tblW w:w="0" w:type="auto"/>
            </w:tblPrEx>
          </w:tblPrExChange>
        </w:tblPrEx>
        <w:trPr>
          <w:trHeight w:val="300"/>
          <w:ins w:id="1860" w:author="Allison Adams" w:date="2023-05-24T10:51:00Z"/>
          <w:trPrChange w:id="1861" w:author="Allison Adams" w:date="2023-05-24T10:53: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dxa"/>
            <w:noWrap/>
            <w:vAlign w:val="bottom"/>
            <w:hideMark/>
            <w:tcPrChange w:id="1862" w:author="Allison Adams" w:date="2023-05-24T10:53:00Z">
              <w:tcPr>
                <w:tcW w:w="1255" w:type="dxa"/>
                <w:noWrap/>
                <w:hideMark/>
              </w:tcPr>
            </w:tcPrChange>
          </w:tcPr>
          <w:p w14:paraId="2EA402F8" w14:textId="1169709A" w:rsidR="00EF78D3" w:rsidRPr="0054489A" w:rsidRDefault="00EF78D3" w:rsidP="00EF78D3">
            <w:pPr>
              <w:rPr>
                <w:ins w:id="1863" w:author="Allison Adams" w:date="2023-05-24T10:51:00Z"/>
                <w:rFonts w:asciiTheme="minorHAnsi" w:hAnsiTheme="minorHAnsi" w:cstheme="minorHAnsi"/>
                <w:color w:val="000000"/>
                <w:sz w:val="22"/>
                <w:szCs w:val="22"/>
                <w:rPrChange w:id="1864" w:author="Allison Adams" w:date="2023-06-12T14:58:00Z">
                  <w:rPr>
                    <w:ins w:id="1865" w:author="Allison Adams" w:date="2023-05-24T10:51:00Z"/>
                    <w:rFonts w:ascii="Calibri" w:hAnsi="Calibri" w:cs="Calibri"/>
                    <w:color w:val="000000"/>
                    <w:sz w:val="22"/>
                    <w:szCs w:val="22"/>
                  </w:rPr>
                </w:rPrChange>
              </w:rPr>
            </w:pPr>
            <w:proofErr w:type="spellStart"/>
            <w:ins w:id="1866" w:author="Allison Adams" w:date="2023-05-24T10:53:00Z">
              <w:r w:rsidRPr="0054489A">
                <w:rPr>
                  <w:rFonts w:asciiTheme="minorHAnsi" w:hAnsiTheme="minorHAnsi" w:cstheme="minorHAnsi"/>
                  <w:color w:val="000000"/>
                  <w:sz w:val="22"/>
                  <w:szCs w:val="22"/>
                  <w:rPrChange w:id="1867" w:author="Allison Adams" w:date="2023-06-12T14:58:00Z">
                    <w:rPr>
                      <w:rFonts w:ascii="Calibri" w:hAnsi="Calibri" w:cs="Calibri"/>
                      <w:color w:val="000000"/>
                      <w:sz w:val="22"/>
                      <w:szCs w:val="22"/>
                    </w:rPr>
                  </w:rPrChange>
                </w:rPr>
                <w:t>PenDiaLg</w:t>
              </w:r>
            </w:ins>
            <w:proofErr w:type="spellEnd"/>
          </w:p>
        </w:tc>
        <w:tc>
          <w:tcPr>
            <w:tcW w:w="0" w:type="dxa"/>
            <w:noWrap/>
            <w:vAlign w:val="bottom"/>
            <w:hideMark/>
            <w:tcPrChange w:id="1868" w:author="Allison Adams" w:date="2023-05-24T10:53:00Z">
              <w:tcPr>
                <w:tcW w:w="1080" w:type="dxa"/>
                <w:noWrap/>
                <w:vAlign w:val="bottom"/>
                <w:hideMark/>
              </w:tcPr>
            </w:tcPrChange>
          </w:tcPr>
          <w:p w14:paraId="6512A654" w14:textId="5BE2879A" w:rsidR="00EF78D3" w:rsidRPr="0054489A" w:rsidRDefault="00EF78D3" w:rsidP="00EF78D3">
            <w:pPr>
              <w:jc w:val="right"/>
              <w:cnfStyle w:val="000000000000" w:firstRow="0" w:lastRow="0" w:firstColumn="0" w:lastColumn="0" w:oddVBand="0" w:evenVBand="0" w:oddHBand="0" w:evenHBand="0" w:firstRowFirstColumn="0" w:firstRowLastColumn="0" w:lastRowFirstColumn="0" w:lastRowLastColumn="0"/>
              <w:rPr>
                <w:ins w:id="1869" w:author="Allison Adams" w:date="2023-05-24T10:51:00Z"/>
                <w:rFonts w:asciiTheme="minorHAnsi" w:hAnsiTheme="minorHAnsi" w:cstheme="minorHAnsi"/>
                <w:color w:val="000000"/>
                <w:sz w:val="22"/>
                <w:szCs w:val="22"/>
                <w:rPrChange w:id="1870" w:author="Allison Adams" w:date="2023-06-12T14:58:00Z">
                  <w:rPr>
                    <w:ins w:id="1871" w:author="Allison Adams" w:date="2023-05-24T10:51:00Z"/>
                    <w:rFonts w:ascii="Calibri" w:hAnsi="Calibri" w:cs="Calibri"/>
                    <w:color w:val="000000"/>
                    <w:sz w:val="22"/>
                    <w:szCs w:val="22"/>
                  </w:rPr>
                </w:rPrChange>
              </w:rPr>
            </w:pPr>
            <w:ins w:id="1872" w:author="Allison Adams" w:date="2023-05-24T10:53:00Z">
              <w:r w:rsidRPr="0054489A">
                <w:rPr>
                  <w:rFonts w:asciiTheme="minorHAnsi" w:hAnsiTheme="minorHAnsi" w:cstheme="minorHAnsi"/>
                  <w:color w:val="000000"/>
                  <w:sz w:val="22"/>
                  <w:szCs w:val="22"/>
                  <w:rPrChange w:id="1873" w:author="Allison Adams" w:date="2023-06-12T14:58:00Z">
                    <w:rPr>
                      <w:rFonts w:ascii="Calibri" w:hAnsi="Calibri" w:cs="Calibri"/>
                      <w:color w:val="000000"/>
                      <w:sz w:val="22"/>
                      <w:szCs w:val="22"/>
                    </w:rPr>
                  </w:rPrChange>
                </w:rPr>
                <w:t>5.20</w:t>
              </w:r>
            </w:ins>
          </w:p>
        </w:tc>
      </w:tr>
      <w:tr w:rsidR="00EF78D3" w:rsidRPr="0054489A" w14:paraId="24838696" w14:textId="77777777" w:rsidTr="00655484">
        <w:tblPrEx>
          <w:tblW w:w="0" w:type="auto"/>
          <w:tblPrExChange w:id="1874" w:author="Allison Adams" w:date="2023-05-24T10:53:00Z">
            <w:tblPrEx>
              <w:tblW w:w="0" w:type="auto"/>
            </w:tblPrEx>
          </w:tblPrExChange>
        </w:tblPrEx>
        <w:trPr>
          <w:trHeight w:val="300"/>
          <w:ins w:id="1875" w:author="Allison Adams" w:date="2023-05-24T10:51:00Z"/>
          <w:trPrChange w:id="1876" w:author="Allison Adams" w:date="2023-05-24T10:53: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dxa"/>
            <w:noWrap/>
            <w:vAlign w:val="bottom"/>
            <w:hideMark/>
            <w:tcPrChange w:id="1877" w:author="Allison Adams" w:date="2023-05-24T10:53:00Z">
              <w:tcPr>
                <w:tcW w:w="1255" w:type="dxa"/>
                <w:noWrap/>
                <w:hideMark/>
              </w:tcPr>
            </w:tcPrChange>
          </w:tcPr>
          <w:p w14:paraId="3771D4F8" w14:textId="68A2208B" w:rsidR="00EF78D3" w:rsidRPr="0054489A" w:rsidRDefault="00EF78D3" w:rsidP="00EF78D3">
            <w:pPr>
              <w:rPr>
                <w:ins w:id="1878" w:author="Allison Adams" w:date="2023-05-24T10:51:00Z"/>
                <w:rFonts w:asciiTheme="minorHAnsi" w:hAnsiTheme="minorHAnsi" w:cstheme="minorHAnsi"/>
                <w:color w:val="000000"/>
                <w:sz w:val="22"/>
                <w:szCs w:val="22"/>
                <w:rPrChange w:id="1879" w:author="Allison Adams" w:date="2023-06-12T14:58:00Z">
                  <w:rPr>
                    <w:ins w:id="1880" w:author="Allison Adams" w:date="2023-05-24T10:51:00Z"/>
                    <w:rFonts w:ascii="Calibri" w:hAnsi="Calibri" w:cs="Calibri"/>
                    <w:color w:val="000000"/>
                    <w:sz w:val="22"/>
                    <w:szCs w:val="22"/>
                  </w:rPr>
                </w:rPrChange>
              </w:rPr>
            </w:pPr>
            <w:proofErr w:type="spellStart"/>
            <w:ins w:id="1881" w:author="Allison Adams" w:date="2023-05-24T10:53:00Z">
              <w:r w:rsidRPr="0054489A">
                <w:rPr>
                  <w:rFonts w:asciiTheme="minorHAnsi" w:hAnsiTheme="minorHAnsi" w:cstheme="minorHAnsi"/>
                  <w:color w:val="000000"/>
                  <w:sz w:val="22"/>
                  <w:szCs w:val="22"/>
                  <w:rPrChange w:id="1882" w:author="Allison Adams" w:date="2023-06-12T14:58:00Z">
                    <w:rPr>
                      <w:rFonts w:ascii="Calibri" w:hAnsi="Calibri" w:cs="Calibri"/>
                      <w:color w:val="000000"/>
                      <w:sz w:val="22"/>
                      <w:szCs w:val="22"/>
                    </w:rPr>
                  </w:rPrChange>
                </w:rPr>
                <w:t>UnidLg</w:t>
              </w:r>
            </w:ins>
            <w:proofErr w:type="spellEnd"/>
          </w:p>
        </w:tc>
        <w:tc>
          <w:tcPr>
            <w:tcW w:w="0" w:type="dxa"/>
            <w:noWrap/>
            <w:vAlign w:val="bottom"/>
            <w:hideMark/>
            <w:tcPrChange w:id="1883" w:author="Allison Adams" w:date="2023-05-24T10:53:00Z">
              <w:tcPr>
                <w:tcW w:w="1080" w:type="dxa"/>
                <w:noWrap/>
                <w:vAlign w:val="bottom"/>
                <w:hideMark/>
              </w:tcPr>
            </w:tcPrChange>
          </w:tcPr>
          <w:p w14:paraId="2503F966" w14:textId="3059DC4D" w:rsidR="00EF78D3" w:rsidRPr="0054489A" w:rsidRDefault="00EF78D3" w:rsidP="00EF78D3">
            <w:pPr>
              <w:jc w:val="right"/>
              <w:cnfStyle w:val="000000000000" w:firstRow="0" w:lastRow="0" w:firstColumn="0" w:lastColumn="0" w:oddVBand="0" w:evenVBand="0" w:oddHBand="0" w:evenHBand="0" w:firstRowFirstColumn="0" w:firstRowLastColumn="0" w:lastRowFirstColumn="0" w:lastRowLastColumn="0"/>
              <w:rPr>
                <w:ins w:id="1884" w:author="Allison Adams" w:date="2023-05-24T10:51:00Z"/>
                <w:rFonts w:asciiTheme="minorHAnsi" w:hAnsiTheme="minorHAnsi" w:cstheme="minorHAnsi"/>
                <w:color w:val="000000"/>
                <w:sz w:val="22"/>
                <w:szCs w:val="22"/>
                <w:rPrChange w:id="1885" w:author="Allison Adams" w:date="2023-06-12T14:58:00Z">
                  <w:rPr>
                    <w:ins w:id="1886" w:author="Allison Adams" w:date="2023-05-24T10:51:00Z"/>
                    <w:rFonts w:ascii="Calibri" w:hAnsi="Calibri" w:cs="Calibri"/>
                    <w:color w:val="000000"/>
                    <w:sz w:val="22"/>
                    <w:szCs w:val="22"/>
                  </w:rPr>
                </w:rPrChange>
              </w:rPr>
            </w:pPr>
            <w:ins w:id="1887" w:author="Allison Adams" w:date="2023-05-24T10:53:00Z">
              <w:r w:rsidRPr="0054489A">
                <w:rPr>
                  <w:rFonts w:asciiTheme="minorHAnsi" w:hAnsiTheme="minorHAnsi" w:cstheme="minorHAnsi"/>
                  <w:color w:val="000000"/>
                  <w:sz w:val="22"/>
                  <w:szCs w:val="22"/>
                  <w:rPrChange w:id="1888" w:author="Allison Adams" w:date="2023-06-12T14:58:00Z">
                    <w:rPr>
                      <w:rFonts w:ascii="Calibri" w:hAnsi="Calibri" w:cs="Calibri"/>
                      <w:color w:val="000000"/>
                      <w:sz w:val="22"/>
                      <w:szCs w:val="22"/>
                    </w:rPr>
                  </w:rPrChange>
                </w:rPr>
                <w:t>4.22</w:t>
              </w:r>
            </w:ins>
          </w:p>
        </w:tc>
      </w:tr>
      <w:tr w:rsidR="00EF78D3" w:rsidRPr="0054489A" w14:paraId="4F4CBC3C" w14:textId="77777777" w:rsidTr="00655484">
        <w:tblPrEx>
          <w:tblW w:w="0" w:type="auto"/>
          <w:tblPrExChange w:id="1889" w:author="Allison Adams" w:date="2023-05-24T10:53:00Z">
            <w:tblPrEx>
              <w:tblW w:w="0" w:type="auto"/>
            </w:tblPrEx>
          </w:tblPrExChange>
        </w:tblPrEx>
        <w:trPr>
          <w:trHeight w:val="300"/>
          <w:ins w:id="1890" w:author="Allison Adams" w:date="2023-05-24T10:51:00Z"/>
          <w:trPrChange w:id="1891" w:author="Allison Adams" w:date="2023-05-24T10:53: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dxa"/>
            <w:noWrap/>
            <w:vAlign w:val="bottom"/>
            <w:hideMark/>
            <w:tcPrChange w:id="1892" w:author="Allison Adams" w:date="2023-05-24T10:53:00Z">
              <w:tcPr>
                <w:tcW w:w="1255" w:type="dxa"/>
                <w:noWrap/>
                <w:hideMark/>
              </w:tcPr>
            </w:tcPrChange>
          </w:tcPr>
          <w:p w14:paraId="64CEFBBC" w14:textId="02D65A32" w:rsidR="00EF78D3" w:rsidRPr="0054489A" w:rsidRDefault="00EF78D3" w:rsidP="00EF78D3">
            <w:pPr>
              <w:rPr>
                <w:ins w:id="1893" w:author="Allison Adams" w:date="2023-05-24T10:51:00Z"/>
                <w:rFonts w:asciiTheme="minorHAnsi" w:hAnsiTheme="minorHAnsi" w:cstheme="minorHAnsi"/>
                <w:color w:val="000000"/>
                <w:sz w:val="22"/>
                <w:szCs w:val="22"/>
                <w:rPrChange w:id="1894" w:author="Allison Adams" w:date="2023-06-12T14:58:00Z">
                  <w:rPr>
                    <w:ins w:id="1895" w:author="Allison Adams" w:date="2023-05-24T10:51:00Z"/>
                    <w:rFonts w:ascii="Calibri" w:hAnsi="Calibri" w:cs="Calibri"/>
                    <w:color w:val="000000"/>
                    <w:sz w:val="22"/>
                    <w:szCs w:val="22"/>
                  </w:rPr>
                </w:rPrChange>
              </w:rPr>
            </w:pPr>
            <w:proofErr w:type="spellStart"/>
            <w:ins w:id="1896" w:author="Allison Adams" w:date="2023-05-24T10:53:00Z">
              <w:r w:rsidRPr="0054489A">
                <w:rPr>
                  <w:rFonts w:asciiTheme="minorHAnsi" w:hAnsiTheme="minorHAnsi" w:cstheme="minorHAnsi"/>
                  <w:color w:val="000000"/>
                  <w:sz w:val="22"/>
                  <w:szCs w:val="22"/>
                  <w:rPrChange w:id="1897" w:author="Allison Adams" w:date="2023-06-12T14:58:00Z">
                    <w:rPr>
                      <w:rFonts w:ascii="Calibri" w:hAnsi="Calibri" w:cs="Calibri"/>
                      <w:color w:val="000000"/>
                      <w:sz w:val="22"/>
                      <w:szCs w:val="22"/>
                    </w:rPr>
                  </w:rPrChange>
                </w:rPr>
                <w:t>FlagLg</w:t>
              </w:r>
            </w:ins>
            <w:proofErr w:type="spellEnd"/>
          </w:p>
        </w:tc>
        <w:tc>
          <w:tcPr>
            <w:tcW w:w="0" w:type="dxa"/>
            <w:noWrap/>
            <w:vAlign w:val="bottom"/>
            <w:hideMark/>
            <w:tcPrChange w:id="1898" w:author="Allison Adams" w:date="2023-05-24T10:53:00Z">
              <w:tcPr>
                <w:tcW w:w="1080" w:type="dxa"/>
                <w:noWrap/>
                <w:vAlign w:val="bottom"/>
                <w:hideMark/>
              </w:tcPr>
            </w:tcPrChange>
          </w:tcPr>
          <w:p w14:paraId="739C53EE" w14:textId="12FE420D" w:rsidR="00EF78D3" w:rsidRPr="0054489A" w:rsidRDefault="00EF78D3" w:rsidP="00EF78D3">
            <w:pPr>
              <w:jc w:val="right"/>
              <w:cnfStyle w:val="000000000000" w:firstRow="0" w:lastRow="0" w:firstColumn="0" w:lastColumn="0" w:oddVBand="0" w:evenVBand="0" w:oddHBand="0" w:evenHBand="0" w:firstRowFirstColumn="0" w:firstRowLastColumn="0" w:lastRowFirstColumn="0" w:lastRowLastColumn="0"/>
              <w:rPr>
                <w:ins w:id="1899" w:author="Allison Adams" w:date="2023-05-24T10:51:00Z"/>
                <w:rFonts w:asciiTheme="minorHAnsi" w:hAnsiTheme="minorHAnsi" w:cstheme="minorHAnsi"/>
                <w:color w:val="000000"/>
                <w:sz w:val="22"/>
                <w:szCs w:val="22"/>
                <w:rPrChange w:id="1900" w:author="Allison Adams" w:date="2023-06-12T14:58:00Z">
                  <w:rPr>
                    <w:ins w:id="1901" w:author="Allison Adams" w:date="2023-05-24T10:51:00Z"/>
                    <w:rFonts w:ascii="Calibri" w:hAnsi="Calibri" w:cs="Calibri"/>
                    <w:color w:val="000000"/>
                    <w:sz w:val="22"/>
                    <w:szCs w:val="22"/>
                  </w:rPr>
                </w:rPrChange>
              </w:rPr>
            </w:pPr>
            <w:ins w:id="1902" w:author="Allison Adams" w:date="2023-05-24T10:53:00Z">
              <w:r w:rsidRPr="0054489A">
                <w:rPr>
                  <w:rFonts w:asciiTheme="minorHAnsi" w:hAnsiTheme="minorHAnsi" w:cstheme="minorHAnsi"/>
                  <w:color w:val="000000"/>
                  <w:sz w:val="22"/>
                  <w:szCs w:val="22"/>
                  <w:rPrChange w:id="1903" w:author="Allison Adams" w:date="2023-06-12T14:58:00Z">
                    <w:rPr>
                      <w:rFonts w:ascii="Calibri" w:hAnsi="Calibri" w:cs="Calibri"/>
                      <w:color w:val="000000"/>
                      <w:sz w:val="22"/>
                      <w:szCs w:val="22"/>
                    </w:rPr>
                  </w:rPrChange>
                </w:rPr>
                <w:t>3.86</w:t>
              </w:r>
            </w:ins>
          </w:p>
        </w:tc>
      </w:tr>
      <w:tr w:rsidR="00EF78D3" w:rsidRPr="0054489A" w14:paraId="6C9CF3D1" w14:textId="77777777" w:rsidTr="00655484">
        <w:tblPrEx>
          <w:tblW w:w="0" w:type="auto"/>
          <w:tblPrExChange w:id="1904" w:author="Allison Adams" w:date="2023-05-24T10:53:00Z">
            <w:tblPrEx>
              <w:tblW w:w="0" w:type="auto"/>
            </w:tblPrEx>
          </w:tblPrExChange>
        </w:tblPrEx>
        <w:trPr>
          <w:trHeight w:val="300"/>
          <w:ins w:id="1905" w:author="Allison Adams" w:date="2023-05-24T10:51:00Z"/>
          <w:trPrChange w:id="1906" w:author="Allison Adams" w:date="2023-05-24T10:53: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dxa"/>
            <w:noWrap/>
            <w:vAlign w:val="bottom"/>
            <w:hideMark/>
            <w:tcPrChange w:id="1907" w:author="Allison Adams" w:date="2023-05-24T10:53:00Z">
              <w:tcPr>
                <w:tcW w:w="1255" w:type="dxa"/>
                <w:noWrap/>
                <w:hideMark/>
              </w:tcPr>
            </w:tcPrChange>
          </w:tcPr>
          <w:p w14:paraId="4DDE1D7E" w14:textId="7BF34459" w:rsidR="00EF78D3" w:rsidRPr="0054489A" w:rsidRDefault="00EF78D3" w:rsidP="00EF78D3">
            <w:pPr>
              <w:rPr>
                <w:ins w:id="1908" w:author="Allison Adams" w:date="2023-05-24T10:51:00Z"/>
                <w:rFonts w:asciiTheme="minorHAnsi" w:hAnsiTheme="minorHAnsi" w:cstheme="minorHAnsi"/>
                <w:color w:val="000000"/>
                <w:sz w:val="22"/>
                <w:szCs w:val="22"/>
                <w:rPrChange w:id="1909" w:author="Allison Adams" w:date="2023-06-12T14:58:00Z">
                  <w:rPr>
                    <w:ins w:id="1910" w:author="Allison Adams" w:date="2023-05-24T10:51:00Z"/>
                    <w:rFonts w:ascii="Calibri" w:hAnsi="Calibri" w:cs="Calibri"/>
                    <w:color w:val="000000"/>
                    <w:sz w:val="22"/>
                    <w:szCs w:val="22"/>
                  </w:rPr>
                </w:rPrChange>
              </w:rPr>
            </w:pPr>
            <w:proofErr w:type="spellStart"/>
            <w:ins w:id="1911" w:author="Allison Adams" w:date="2023-05-24T10:53:00Z">
              <w:r w:rsidRPr="0054489A">
                <w:rPr>
                  <w:rFonts w:asciiTheme="minorHAnsi" w:hAnsiTheme="minorHAnsi" w:cstheme="minorHAnsi"/>
                  <w:color w:val="000000"/>
                  <w:sz w:val="22"/>
                  <w:szCs w:val="22"/>
                  <w:rPrChange w:id="1912" w:author="Allison Adams" w:date="2023-06-12T14:58:00Z">
                    <w:rPr>
                      <w:rFonts w:ascii="Calibri" w:hAnsi="Calibri" w:cs="Calibri"/>
                      <w:color w:val="000000"/>
                      <w:sz w:val="22"/>
                      <w:szCs w:val="22"/>
                    </w:rPr>
                  </w:rPrChange>
                </w:rPr>
                <w:t>CyanoSm</w:t>
              </w:r>
            </w:ins>
            <w:proofErr w:type="spellEnd"/>
          </w:p>
        </w:tc>
        <w:tc>
          <w:tcPr>
            <w:tcW w:w="0" w:type="dxa"/>
            <w:noWrap/>
            <w:vAlign w:val="bottom"/>
            <w:hideMark/>
            <w:tcPrChange w:id="1913" w:author="Allison Adams" w:date="2023-05-24T10:53:00Z">
              <w:tcPr>
                <w:tcW w:w="1080" w:type="dxa"/>
                <w:noWrap/>
                <w:vAlign w:val="bottom"/>
                <w:hideMark/>
              </w:tcPr>
            </w:tcPrChange>
          </w:tcPr>
          <w:p w14:paraId="5D1E407D" w14:textId="049C70A8" w:rsidR="00EF78D3" w:rsidRPr="0054489A" w:rsidRDefault="00EF78D3" w:rsidP="00EF78D3">
            <w:pPr>
              <w:jc w:val="right"/>
              <w:cnfStyle w:val="000000000000" w:firstRow="0" w:lastRow="0" w:firstColumn="0" w:lastColumn="0" w:oddVBand="0" w:evenVBand="0" w:oddHBand="0" w:evenHBand="0" w:firstRowFirstColumn="0" w:firstRowLastColumn="0" w:lastRowFirstColumn="0" w:lastRowLastColumn="0"/>
              <w:rPr>
                <w:ins w:id="1914" w:author="Allison Adams" w:date="2023-05-24T10:51:00Z"/>
                <w:rFonts w:asciiTheme="minorHAnsi" w:hAnsiTheme="minorHAnsi" w:cstheme="minorHAnsi"/>
                <w:color w:val="000000"/>
                <w:sz w:val="22"/>
                <w:szCs w:val="22"/>
                <w:rPrChange w:id="1915" w:author="Allison Adams" w:date="2023-06-12T14:58:00Z">
                  <w:rPr>
                    <w:ins w:id="1916" w:author="Allison Adams" w:date="2023-05-24T10:51:00Z"/>
                    <w:rFonts w:ascii="Calibri" w:hAnsi="Calibri" w:cs="Calibri"/>
                    <w:color w:val="000000"/>
                    <w:sz w:val="22"/>
                    <w:szCs w:val="22"/>
                  </w:rPr>
                </w:rPrChange>
              </w:rPr>
            </w:pPr>
            <w:ins w:id="1917" w:author="Allison Adams" w:date="2023-05-24T10:53:00Z">
              <w:r w:rsidRPr="0054489A">
                <w:rPr>
                  <w:rFonts w:asciiTheme="minorHAnsi" w:hAnsiTheme="minorHAnsi" w:cstheme="minorHAnsi"/>
                  <w:color w:val="000000"/>
                  <w:sz w:val="22"/>
                  <w:szCs w:val="22"/>
                  <w:rPrChange w:id="1918" w:author="Allison Adams" w:date="2023-06-12T14:58:00Z">
                    <w:rPr>
                      <w:rFonts w:ascii="Calibri" w:hAnsi="Calibri" w:cs="Calibri"/>
                      <w:color w:val="000000"/>
                      <w:sz w:val="22"/>
                      <w:szCs w:val="22"/>
                    </w:rPr>
                  </w:rPrChange>
                </w:rPr>
                <w:t>2.33</w:t>
              </w:r>
            </w:ins>
          </w:p>
        </w:tc>
      </w:tr>
      <w:tr w:rsidR="00EF78D3" w:rsidRPr="0054489A" w14:paraId="013CF853" w14:textId="77777777" w:rsidTr="00655484">
        <w:tblPrEx>
          <w:tblW w:w="0" w:type="auto"/>
          <w:tblPrExChange w:id="1919" w:author="Allison Adams" w:date="2023-05-24T10:53:00Z">
            <w:tblPrEx>
              <w:tblW w:w="0" w:type="auto"/>
            </w:tblPrEx>
          </w:tblPrExChange>
        </w:tblPrEx>
        <w:trPr>
          <w:trHeight w:val="300"/>
          <w:ins w:id="1920" w:author="Allison Adams" w:date="2023-05-24T10:51:00Z"/>
          <w:trPrChange w:id="1921" w:author="Allison Adams" w:date="2023-05-24T10:53: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dxa"/>
            <w:noWrap/>
            <w:vAlign w:val="bottom"/>
            <w:hideMark/>
            <w:tcPrChange w:id="1922" w:author="Allison Adams" w:date="2023-05-24T10:53:00Z">
              <w:tcPr>
                <w:tcW w:w="1255" w:type="dxa"/>
                <w:noWrap/>
                <w:hideMark/>
              </w:tcPr>
            </w:tcPrChange>
          </w:tcPr>
          <w:p w14:paraId="5C429528" w14:textId="457E3333" w:rsidR="00EF78D3" w:rsidRPr="0054489A" w:rsidRDefault="00EF78D3" w:rsidP="00EF78D3">
            <w:pPr>
              <w:rPr>
                <w:ins w:id="1923" w:author="Allison Adams" w:date="2023-05-24T10:51:00Z"/>
                <w:rFonts w:asciiTheme="minorHAnsi" w:hAnsiTheme="minorHAnsi" w:cstheme="minorHAnsi"/>
                <w:color w:val="000000"/>
                <w:sz w:val="22"/>
                <w:szCs w:val="22"/>
                <w:rPrChange w:id="1924" w:author="Allison Adams" w:date="2023-06-12T14:58:00Z">
                  <w:rPr>
                    <w:ins w:id="1925" w:author="Allison Adams" w:date="2023-05-24T10:51:00Z"/>
                    <w:rFonts w:ascii="Calibri" w:hAnsi="Calibri" w:cs="Calibri"/>
                    <w:color w:val="000000"/>
                    <w:sz w:val="22"/>
                    <w:szCs w:val="22"/>
                  </w:rPr>
                </w:rPrChange>
              </w:rPr>
            </w:pPr>
            <w:proofErr w:type="spellStart"/>
            <w:ins w:id="1926" w:author="Allison Adams" w:date="2023-05-24T10:53:00Z">
              <w:r w:rsidRPr="0054489A">
                <w:rPr>
                  <w:rFonts w:asciiTheme="minorHAnsi" w:hAnsiTheme="minorHAnsi" w:cstheme="minorHAnsi"/>
                  <w:color w:val="000000"/>
                  <w:sz w:val="22"/>
                  <w:szCs w:val="22"/>
                  <w:rPrChange w:id="1927" w:author="Allison Adams" w:date="2023-06-12T14:58:00Z">
                    <w:rPr>
                      <w:rFonts w:ascii="Calibri" w:hAnsi="Calibri" w:cs="Calibri"/>
                      <w:color w:val="000000"/>
                      <w:sz w:val="22"/>
                      <w:szCs w:val="22"/>
                    </w:rPr>
                  </w:rPrChange>
                </w:rPr>
                <w:t>ChlLg</w:t>
              </w:r>
            </w:ins>
            <w:proofErr w:type="spellEnd"/>
          </w:p>
        </w:tc>
        <w:tc>
          <w:tcPr>
            <w:tcW w:w="0" w:type="dxa"/>
            <w:noWrap/>
            <w:vAlign w:val="bottom"/>
            <w:hideMark/>
            <w:tcPrChange w:id="1928" w:author="Allison Adams" w:date="2023-05-24T10:53:00Z">
              <w:tcPr>
                <w:tcW w:w="1080" w:type="dxa"/>
                <w:noWrap/>
                <w:vAlign w:val="bottom"/>
                <w:hideMark/>
              </w:tcPr>
            </w:tcPrChange>
          </w:tcPr>
          <w:p w14:paraId="0160FFAB" w14:textId="449928D0" w:rsidR="00EF78D3" w:rsidRPr="0054489A" w:rsidRDefault="00EF78D3" w:rsidP="00EF78D3">
            <w:pPr>
              <w:jc w:val="right"/>
              <w:cnfStyle w:val="000000000000" w:firstRow="0" w:lastRow="0" w:firstColumn="0" w:lastColumn="0" w:oddVBand="0" w:evenVBand="0" w:oddHBand="0" w:evenHBand="0" w:firstRowFirstColumn="0" w:firstRowLastColumn="0" w:lastRowFirstColumn="0" w:lastRowLastColumn="0"/>
              <w:rPr>
                <w:ins w:id="1929" w:author="Allison Adams" w:date="2023-05-24T10:51:00Z"/>
                <w:rFonts w:asciiTheme="minorHAnsi" w:hAnsiTheme="minorHAnsi" w:cstheme="minorHAnsi"/>
                <w:color w:val="000000"/>
                <w:sz w:val="22"/>
                <w:szCs w:val="22"/>
                <w:rPrChange w:id="1930" w:author="Allison Adams" w:date="2023-06-12T14:58:00Z">
                  <w:rPr>
                    <w:ins w:id="1931" w:author="Allison Adams" w:date="2023-05-24T10:51:00Z"/>
                    <w:rFonts w:ascii="Calibri" w:hAnsi="Calibri" w:cs="Calibri"/>
                    <w:color w:val="000000"/>
                    <w:sz w:val="22"/>
                    <w:szCs w:val="22"/>
                  </w:rPr>
                </w:rPrChange>
              </w:rPr>
            </w:pPr>
            <w:ins w:id="1932" w:author="Allison Adams" w:date="2023-05-24T10:53:00Z">
              <w:r w:rsidRPr="0054489A">
                <w:rPr>
                  <w:rFonts w:asciiTheme="minorHAnsi" w:hAnsiTheme="minorHAnsi" w:cstheme="minorHAnsi"/>
                  <w:color w:val="000000"/>
                  <w:sz w:val="22"/>
                  <w:szCs w:val="22"/>
                  <w:rPrChange w:id="1933" w:author="Allison Adams" w:date="2023-06-12T14:58:00Z">
                    <w:rPr>
                      <w:rFonts w:ascii="Calibri" w:hAnsi="Calibri" w:cs="Calibri"/>
                      <w:color w:val="000000"/>
                      <w:sz w:val="22"/>
                      <w:szCs w:val="22"/>
                    </w:rPr>
                  </w:rPrChange>
                </w:rPr>
                <w:t>2.01</w:t>
              </w:r>
            </w:ins>
          </w:p>
        </w:tc>
      </w:tr>
      <w:tr w:rsidR="00EF78D3" w:rsidRPr="0054489A" w14:paraId="36B4EE66" w14:textId="77777777" w:rsidTr="00655484">
        <w:tblPrEx>
          <w:tblW w:w="0" w:type="auto"/>
          <w:tblPrExChange w:id="1934" w:author="Allison Adams" w:date="2023-05-24T10:53:00Z">
            <w:tblPrEx>
              <w:tblW w:w="0" w:type="auto"/>
            </w:tblPrEx>
          </w:tblPrExChange>
        </w:tblPrEx>
        <w:trPr>
          <w:trHeight w:val="300"/>
          <w:ins w:id="1935" w:author="Allison Adams" w:date="2023-05-24T10:51:00Z"/>
          <w:trPrChange w:id="1936" w:author="Allison Adams" w:date="2023-05-24T10:53: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dxa"/>
            <w:noWrap/>
            <w:vAlign w:val="bottom"/>
            <w:hideMark/>
            <w:tcPrChange w:id="1937" w:author="Allison Adams" w:date="2023-05-24T10:53:00Z">
              <w:tcPr>
                <w:tcW w:w="1255" w:type="dxa"/>
                <w:noWrap/>
                <w:hideMark/>
              </w:tcPr>
            </w:tcPrChange>
          </w:tcPr>
          <w:p w14:paraId="1B0F3A48" w14:textId="46FA189C" w:rsidR="00EF78D3" w:rsidRPr="0054489A" w:rsidRDefault="00EF78D3" w:rsidP="00EF78D3">
            <w:pPr>
              <w:rPr>
                <w:ins w:id="1938" w:author="Allison Adams" w:date="2023-05-24T10:51:00Z"/>
                <w:rFonts w:asciiTheme="minorHAnsi" w:hAnsiTheme="minorHAnsi" w:cstheme="minorHAnsi"/>
                <w:color w:val="000000"/>
                <w:sz w:val="22"/>
                <w:szCs w:val="22"/>
                <w:rPrChange w:id="1939" w:author="Allison Adams" w:date="2023-06-12T14:58:00Z">
                  <w:rPr>
                    <w:ins w:id="1940" w:author="Allison Adams" w:date="2023-05-24T10:51:00Z"/>
                    <w:rFonts w:ascii="Calibri" w:hAnsi="Calibri" w:cs="Calibri"/>
                    <w:color w:val="000000"/>
                    <w:sz w:val="22"/>
                    <w:szCs w:val="22"/>
                  </w:rPr>
                </w:rPrChange>
              </w:rPr>
            </w:pPr>
            <w:proofErr w:type="spellStart"/>
            <w:ins w:id="1941" w:author="Allison Adams" w:date="2023-05-24T10:53:00Z">
              <w:r w:rsidRPr="0054489A">
                <w:rPr>
                  <w:rFonts w:asciiTheme="minorHAnsi" w:hAnsiTheme="minorHAnsi" w:cstheme="minorHAnsi"/>
                  <w:color w:val="000000"/>
                  <w:sz w:val="22"/>
                  <w:szCs w:val="22"/>
                  <w:rPrChange w:id="1942" w:author="Allison Adams" w:date="2023-06-12T14:58:00Z">
                    <w:rPr>
                      <w:rFonts w:ascii="Calibri" w:hAnsi="Calibri" w:cs="Calibri"/>
                      <w:color w:val="000000"/>
                      <w:sz w:val="22"/>
                      <w:szCs w:val="22"/>
                    </w:rPr>
                  </w:rPrChange>
                </w:rPr>
                <w:t>ChnDiaLg</w:t>
              </w:r>
            </w:ins>
            <w:proofErr w:type="spellEnd"/>
          </w:p>
        </w:tc>
        <w:tc>
          <w:tcPr>
            <w:tcW w:w="0" w:type="dxa"/>
            <w:noWrap/>
            <w:vAlign w:val="bottom"/>
            <w:hideMark/>
            <w:tcPrChange w:id="1943" w:author="Allison Adams" w:date="2023-05-24T10:53:00Z">
              <w:tcPr>
                <w:tcW w:w="1080" w:type="dxa"/>
                <w:noWrap/>
                <w:vAlign w:val="bottom"/>
                <w:hideMark/>
              </w:tcPr>
            </w:tcPrChange>
          </w:tcPr>
          <w:p w14:paraId="323BAEFD" w14:textId="1FEE86C3" w:rsidR="00EF78D3" w:rsidRPr="0054489A" w:rsidRDefault="00EF78D3" w:rsidP="00EF78D3">
            <w:pPr>
              <w:jc w:val="right"/>
              <w:cnfStyle w:val="000000000000" w:firstRow="0" w:lastRow="0" w:firstColumn="0" w:lastColumn="0" w:oddVBand="0" w:evenVBand="0" w:oddHBand="0" w:evenHBand="0" w:firstRowFirstColumn="0" w:firstRowLastColumn="0" w:lastRowFirstColumn="0" w:lastRowLastColumn="0"/>
              <w:rPr>
                <w:ins w:id="1944" w:author="Allison Adams" w:date="2023-05-24T10:51:00Z"/>
                <w:rFonts w:asciiTheme="minorHAnsi" w:hAnsiTheme="minorHAnsi" w:cstheme="minorHAnsi"/>
                <w:color w:val="000000"/>
                <w:sz w:val="22"/>
                <w:szCs w:val="22"/>
                <w:rPrChange w:id="1945" w:author="Allison Adams" w:date="2023-06-12T14:58:00Z">
                  <w:rPr>
                    <w:ins w:id="1946" w:author="Allison Adams" w:date="2023-05-24T10:51:00Z"/>
                    <w:rFonts w:ascii="Calibri" w:hAnsi="Calibri" w:cs="Calibri"/>
                    <w:color w:val="000000"/>
                    <w:sz w:val="22"/>
                    <w:szCs w:val="22"/>
                  </w:rPr>
                </w:rPrChange>
              </w:rPr>
            </w:pPr>
            <w:ins w:id="1947" w:author="Allison Adams" w:date="2023-05-24T10:53:00Z">
              <w:r w:rsidRPr="0054489A">
                <w:rPr>
                  <w:rFonts w:asciiTheme="minorHAnsi" w:hAnsiTheme="minorHAnsi" w:cstheme="minorHAnsi"/>
                  <w:color w:val="000000"/>
                  <w:sz w:val="22"/>
                  <w:szCs w:val="22"/>
                  <w:rPrChange w:id="1948" w:author="Allison Adams" w:date="2023-06-12T14:58:00Z">
                    <w:rPr>
                      <w:rFonts w:ascii="Calibri" w:hAnsi="Calibri" w:cs="Calibri"/>
                      <w:color w:val="000000"/>
                      <w:sz w:val="22"/>
                      <w:szCs w:val="22"/>
                    </w:rPr>
                  </w:rPrChange>
                </w:rPr>
                <w:t>1.56</w:t>
              </w:r>
            </w:ins>
          </w:p>
        </w:tc>
      </w:tr>
      <w:tr w:rsidR="00EF78D3" w:rsidRPr="0054489A" w14:paraId="706C1590" w14:textId="77777777" w:rsidTr="00655484">
        <w:tblPrEx>
          <w:tblW w:w="0" w:type="auto"/>
          <w:tblPrExChange w:id="1949" w:author="Allison Adams" w:date="2023-05-24T10:53:00Z">
            <w:tblPrEx>
              <w:tblW w:w="0" w:type="auto"/>
            </w:tblPrEx>
          </w:tblPrExChange>
        </w:tblPrEx>
        <w:trPr>
          <w:trHeight w:val="300"/>
          <w:ins w:id="1950" w:author="Allison Adams" w:date="2023-05-24T10:51:00Z"/>
          <w:trPrChange w:id="1951" w:author="Allison Adams" w:date="2023-05-24T10:53: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dxa"/>
            <w:noWrap/>
            <w:vAlign w:val="bottom"/>
            <w:hideMark/>
            <w:tcPrChange w:id="1952" w:author="Allison Adams" w:date="2023-05-24T10:53:00Z">
              <w:tcPr>
                <w:tcW w:w="1255" w:type="dxa"/>
                <w:noWrap/>
                <w:hideMark/>
              </w:tcPr>
            </w:tcPrChange>
          </w:tcPr>
          <w:p w14:paraId="562A9004" w14:textId="5945D370" w:rsidR="00EF78D3" w:rsidRPr="0054489A" w:rsidRDefault="00EF78D3" w:rsidP="00EF78D3">
            <w:pPr>
              <w:rPr>
                <w:ins w:id="1953" w:author="Allison Adams" w:date="2023-05-24T10:51:00Z"/>
                <w:rFonts w:asciiTheme="minorHAnsi" w:hAnsiTheme="minorHAnsi" w:cstheme="minorHAnsi"/>
                <w:color w:val="000000"/>
                <w:sz w:val="22"/>
                <w:szCs w:val="22"/>
                <w:rPrChange w:id="1954" w:author="Allison Adams" w:date="2023-06-12T14:58:00Z">
                  <w:rPr>
                    <w:ins w:id="1955" w:author="Allison Adams" w:date="2023-05-24T10:51:00Z"/>
                    <w:rFonts w:ascii="Calibri" w:hAnsi="Calibri" w:cs="Calibri"/>
                    <w:color w:val="000000"/>
                    <w:sz w:val="22"/>
                    <w:szCs w:val="22"/>
                  </w:rPr>
                </w:rPrChange>
              </w:rPr>
            </w:pPr>
            <w:proofErr w:type="spellStart"/>
            <w:ins w:id="1956" w:author="Allison Adams" w:date="2023-05-24T10:53:00Z">
              <w:r w:rsidRPr="0054489A">
                <w:rPr>
                  <w:rFonts w:asciiTheme="minorHAnsi" w:hAnsiTheme="minorHAnsi" w:cstheme="minorHAnsi"/>
                  <w:color w:val="000000"/>
                  <w:sz w:val="22"/>
                  <w:szCs w:val="22"/>
                  <w:rPrChange w:id="1957" w:author="Allison Adams" w:date="2023-06-12T14:58:00Z">
                    <w:rPr>
                      <w:rFonts w:ascii="Calibri" w:hAnsi="Calibri" w:cs="Calibri"/>
                      <w:color w:val="000000"/>
                      <w:sz w:val="22"/>
                      <w:szCs w:val="22"/>
                    </w:rPr>
                  </w:rPrChange>
                </w:rPr>
                <w:t>DinoLg</w:t>
              </w:r>
            </w:ins>
            <w:proofErr w:type="spellEnd"/>
          </w:p>
        </w:tc>
        <w:tc>
          <w:tcPr>
            <w:tcW w:w="0" w:type="dxa"/>
            <w:noWrap/>
            <w:vAlign w:val="bottom"/>
            <w:hideMark/>
            <w:tcPrChange w:id="1958" w:author="Allison Adams" w:date="2023-05-24T10:53:00Z">
              <w:tcPr>
                <w:tcW w:w="1080" w:type="dxa"/>
                <w:noWrap/>
                <w:vAlign w:val="bottom"/>
                <w:hideMark/>
              </w:tcPr>
            </w:tcPrChange>
          </w:tcPr>
          <w:p w14:paraId="39E3BA3A" w14:textId="70562600" w:rsidR="00EF78D3" w:rsidRPr="0054489A" w:rsidRDefault="00EF78D3" w:rsidP="00EF78D3">
            <w:pPr>
              <w:jc w:val="right"/>
              <w:cnfStyle w:val="000000000000" w:firstRow="0" w:lastRow="0" w:firstColumn="0" w:lastColumn="0" w:oddVBand="0" w:evenVBand="0" w:oddHBand="0" w:evenHBand="0" w:firstRowFirstColumn="0" w:firstRowLastColumn="0" w:lastRowFirstColumn="0" w:lastRowLastColumn="0"/>
              <w:rPr>
                <w:ins w:id="1959" w:author="Allison Adams" w:date="2023-05-24T10:51:00Z"/>
                <w:rFonts w:asciiTheme="minorHAnsi" w:hAnsiTheme="minorHAnsi" w:cstheme="minorHAnsi"/>
                <w:color w:val="000000"/>
                <w:sz w:val="22"/>
                <w:szCs w:val="22"/>
                <w:rPrChange w:id="1960" w:author="Allison Adams" w:date="2023-06-12T14:58:00Z">
                  <w:rPr>
                    <w:ins w:id="1961" w:author="Allison Adams" w:date="2023-05-24T10:51:00Z"/>
                    <w:rFonts w:ascii="Calibri" w:hAnsi="Calibri" w:cs="Calibri"/>
                    <w:color w:val="000000"/>
                    <w:sz w:val="22"/>
                    <w:szCs w:val="22"/>
                  </w:rPr>
                </w:rPrChange>
              </w:rPr>
            </w:pPr>
            <w:ins w:id="1962" w:author="Allison Adams" w:date="2023-05-24T10:53:00Z">
              <w:r w:rsidRPr="0054489A">
                <w:rPr>
                  <w:rFonts w:asciiTheme="minorHAnsi" w:hAnsiTheme="minorHAnsi" w:cstheme="minorHAnsi"/>
                  <w:color w:val="000000"/>
                  <w:sz w:val="22"/>
                  <w:szCs w:val="22"/>
                  <w:rPrChange w:id="1963" w:author="Allison Adams" w:date="2023-06-12T14:58:00Z">
                    <w:rPr>
                      <w:rFonts w:ascii="Calibri" w:hAnsi="Calibri" w:cs="Calibri"/>
                      <w:color w:val="000000"/>
                      <w:sz w:val="22"/>
                      <w:szCs w:val="22"/>
                    </w:rPr>
                  </w:rPrChange>
                </w:rPr>
                <w:t>0.86</w:t>
              </w:r>
            </w:ins>
          </w:p>
        </w:tc>
      </w:tr>
      <w:tr w:rsidR="00EF78D3" w:rsidRPr="0054489A" w14:paraId="7BB4205A" w14:textId="77777777" w:rsidTr="00655484">
        <w:tblPrEx>
          <w:tblW w:w="0" w:type="auto"/>
          <w:tblPrExChange w:id="1964" w:author="Allison Adams" w:date="2023-05-24T10:53:00Z">
            <w:tblPrEx>
              <w:tblW w:w="0" w:type="auto"/>
            </w:tblPrEx>
          </w:tblPrExChange>
        </w:tblPrEx>
        <w:trPr>
          <w:trHeight w:val="300"/>
          <w:ins w:id="1965" w:author="Allison Adams" w:date="2023-05-24T10:51:00Z"/>
          <w:trPrChange w:id="1966" w:author="Allison Adams" w:date="2023-05-24T10:53: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dxa"/>
            <w:noWrap/>
            <w:vAlign w:val="bottom"/>
            <w:hideMark/>
            <w:tcPrChange w:id="1967" w:author="Allison Adams" w:date="2023-05-24T10:53:00Z">
              <w:tcPr>
                <w:tcW w:w="1255" w:type="dxa"/>
                <w:noWrap/>
                <w:hideMark/>
              </w:tcPr>
            </w:tcPrChange>
          </w:tcPr>
          <w:p w14:paraId="7D8434FD" w14:textId="02A807DA" w:rsidR="00EF78D3" w:rsidRPr="0054489A" w:rsidRDefault="00EF78D3" w:rsidP="00EF78D3">
            <w:pPr>
              <w:rPr>
                <w:ins w:id="1968" w:author="Allison Adams" w:date="2023-05-24T10:51:00Z"/>
                <w:rFonts w:asciiTheme="minorHAnsi" w:hAnsiTheme="minorHAnsi" w:cstheme="minorHAnsi"/>
                <w:color w:val="000000"/>
                <w:sz w:val="22"/>
                <w:szCs w:val="22"/>
                <w:rPrChange w:id="1969" w:author="Allison Adams" w:date="2023-06-12T14:58:00Z">
                  <w:rPr>
                    <w:ins w:id="1970" w:author="Allison Adams" w:date="2023-05-24T10:51:00Z"/>
                    <w:rFonts w:ascii="Calibri" w:hAnsi="Calibri" w:cs="Calibri"/>
                    <w:color w:val="000000"/>
                    <w:sz w:val="22"/>
                    <w:szCs w:val="22"/>
                  </w:rPr>
                </w:rPrChange>
              </w:rPr>
            </w:pPr>
            <w:proofErr w:type="spellStart"/>
            <w:ins w:id="1971" w:author="Allison Adams" w:date="2023-05-24T10:53:00Z">
              <w:r w:rsidRPr="0054489A">
                <w:rPr>
                  <w:rFonts w:asciiTheme="minorHAnsi" w:hAnsiTheme="minorHAnsi" w:cstheme="minorHAnsi"/>
                  <w:color w:val="000000"/>
                  <w:sz w:val="22"/>
                  <w:szCs w:val="22"/>
                  <w:rPrChange w:id="1972" w:author="Allison Adams" w:date="2023-06-12T14:58:00Z">
                    <w:rPr>
                      <w:rFonts w:ascii="Calibri" w:hAnsi="Calibri" w:cs="Calibri"/>
                      <w:color w:val="000000"/>
                      <w:sz w:val="22"/>
                      <w:szCs w:val="22"/>
                    </w:rPr>
                  </w:rPrChange>
                </w:rPr>
                <w:t>ChnDiaSm</w:t>
              </w:r>
            </w:ins>
            <w:proofErr w:type="spellEnd"/>
          </w:p>
        </w:tc>
        <w:tc>
          <w:tcPr>
            <w:tcW w:w="0" w:type="dxa"/>
            <w:noWrap/>
            <w:vAlign w:val="bottom"/>
            <w:hideMark/>
            <w:tcPrChange w:id="1973" w:author="Allison Adams" w:date="2023-05-24T10:53:00Z">
              <w:tcPr>
                <w:tcW w:w="1080" w:type="dxa"/>
                <w:noWrap/>
                <w:vAlign w:val="bottom"/>
                <w:hideMark/>
              </w:tcPr>
            </w:tcPrChange>
          </w:tcPr>
          <w:p w14:paraId="53F1BB88" w14:textId="1174EB42" w:rsidR="00EF78D3" w:rsidRPr="0054489A" w:rsidRDefault="00EF78D3" w:rsidP="00EF78D3">
            <w:pPr>
              <w:jc w:val="right"/>
              <w:cnfStyle w:val="000000000000" w:firstRow="0" w:lastRow="0" w:firstColumn="0" w:lastColumn="0" w:oddVBand="0" w:evenVBand="0" w:oddHBand="0" w:evenHBand="0" w:firstRowFirstColumn="0" w:firstRowLastColumn="0" w:lastRowFirstColumn="0" w:lastRowLastColumn="0"/>
              <w:rPr>
                <w:ins w:id="1974" w:author="Allison Adams" w:date="2023-05-24T10:51:00Z"/>
                <w:rFonts w:asciiTheme="minorHAnsi" w:hAnsiTheme="minorHAnsi" w:cstheme="minorHAnsi"/>
                <w:color w:val="000000"/>
                <w:sz w:val="22"/>
                <w:szCs w:val="22"/>
                <w:rPrChange w:id="1975" w:author="Allison Adams" w:date="2023-06-12T14:58:00Z">
                  <w:rPr>
                    <w:ins w:id="1976" w:author="Allison Adams" w:date="2023-05-24T10:51:00Z"/>
                    <w:rFonts w:ascii="Calibri" w:hAnsi="Calibri" w:cs="Calibri"/>
                    <w:color w:val="000000"/>
                    <w:sz w:val="22"/>
                    <w:szCs w:val="22"/>
                  </w:rPr>
                </w:rPrChange>
              </w:rPr>
            </w:pPr>
            <w:ins w:id="1977" w:author="Allison Adams" w:date="2023-05-24T10:53:00Z">
              <w:r w:rsidRPr="0054489A">
                <w:rPr>
                  <w:rFonts w:asciiTheme="minorHAnsi" w:hAnsiTheme="minorHAnsi" w:cstheme="minorHAnsi"/>
                  <w:color w:val="000000"/>
                  <w:sz w:val="22"/>
                  <w:szCs w:val="22"/>
                  <w:rPrChange w:id="1978" w:author="Allison Adams" w:date="2023-06-12T14:58:00Z">
                    <w:rPr>
                      <w:rFonts w:ascii="Calibri" w:hAnsi="Calibri" w:cs="Calibri"/>
                      <w:color w:val="000000"/>
                      <w:sz w:val="22"/>
                      <w:szCs w:val="22"/>
                    </w:rPr>
                  </w:rPrChange>
                </w:rPr>
                <w:t>0.04</w:t>
              </w:r>
            </w:ins>
          </w:p>
        </w:tc>
      </w:tr>
    </w:tbl>
    <w:p w14:paraId="475141DD" w14:textId="021449E5" w:rsidR="00EF78D3" w:rsidRPr="0054489A" w:rsidRDefault="00EF78D3">
      <w:pPr>
        <w:pStyle w:val="ListParagraph"/>
        <w:ind w:left="360"/>
        <w:rPr>
          <w:ins w:id="1979" w:author="Allison Adams" w:date="2023-05-24T10:39:00Z"/>
          <w:rFonts w:cstheme="minorHAnsi"/>
        </w:rPr>
        <w:pPrChange w:id="1980" w:author="Allison Adams" w:date="2023-05-24T10:51:00Z">
          <w:pPr/>
        </w:pPrChange>
      </w:pPr>
    </w:p>
    <w:p w14:paraId="79FB3F32" w14:textId="77777777" w:rsidR="00EF78D3" w:rsidRPr="0054489A" w:rsidRDefault="00EF78D3" w:rsidP="00EF78D3">
      <w:pPr>
        <w:rPr>
          <w:ins w:id="1981" w:author="Allison Adams" w:date="2023-05-24T10:53:00Z"/>
          <w:rFonts w:asciiTheme="minorHAnsi" w:hAnsiTheme="minorHAnsi" w:cstheme="minorHAnsi"/>
        </w:rPr>
      </w:pPr>
    </w:p>
    <w:p w14:paraId="24F75FE6" w14:textId="77777777" w:rsidR="00EF78D3" w:rsidRPr="0054489A" w:rsidRDefault="00EF78D3" w:rsidP="00EF78D3">
      <w:pPr>
        <w:rPr>
          <w:ins w:id="1982" w:author="Allison Adams" w:date="2023-05-24T10:53:00Z"/>
          <w:rFonts w:asciiTheme="minorHAnsi" w:hAnsiTheme="minorHAnsi" w:cstheme="minorHAnsi"/>
        </w:rPr>
      </w:pPr>
    </w:p>
    <w:p w14:paraId="7A3922B5" w14:textId="77777777" w:rsidR="00EF78D3" w:rsidRPr="0054489A" w:rsidRDefault="00EF78D3" w:rsidP="00EF78D3">
      <w:pPr>
        <w:rPr>
          <w:ins w:id="1983" w:author="Allison Adams" w:date="2023-05-24T10:53:00Z"/>
          <w:rFonts w:asciiTheme="minorHAnsi" w:hAnsiTheme="minorHAnsi" w:cstheme="minorHAnsi"/>
        </w:rPr>
      </w:pPr>
    </w:p>
    <w:p w14:paraId="4541F259" w14:textId="77777777" w:rsidR="00EF78D3" w:rsidRPr="0054489A" w:rsidRDefault="00EF78D3" w:rsidP="00EF78D3">
      <w:pPr>
        <w:rPr>
          <w:ins w:id="1984" w:author="Allison Adams" w:date="2023-05-24T10:53:00Z"/>
          <w:rFonts w:asciiTheme="minorHAnsi" w:hAnsiTheme="minorHAnsi" w:cstheme="minorHAnsi"/>
        </w:rPr>
      </w:pPr>
    </w:p>
    <w:p w14:paraId="776C8188" w14:textId="77777777" w:rsidR="00EF78D3" w:rsidRPr="0054489A" w:rsidRDefault="00EF78D3" w:rsidP="00EF78D3">
      <w:pPr>
        <w:rPr>
          <w:ins w:id="1985" w:author="Allison Adams" w:date="2023-05-24T10:53:00Z"/>
          <w:rFonts w:asciiTheme="minorHAnsi" w:hAnsiTheme="minorHAnsi" w:cstheme="minorHAnsi"/>
        </w:rPr>
      </w:pPr>
    </w:p>
    <w:p w14:paraId="52F3636B" w14:textId="77777777" w:rsidR="00EF78D3" w:rsidRPr="0054489A" w:rsidRDefault="00EF78D3" w:rsidP="00EF78D3">
      <w:pPr>
        <w:rPr>
          <w:ins w:id="1986" w:author="Allison Adams" w:date="2023-05-24T10:53:00Z"/>
          <w:rFonts w:asciiTheme="minorHAnsi" w:hAnsiTheme="minorHAnsi" w:cstheme="minorHAnsi"/>
        </w:rPr>
      </w:pPr>
    </w:p>
    <w:p w14:paraId="6FE2C470" w14:textId="77777777" w:rsidR="00EF78D3" w:rsidRPr="0054489A" w:rsidRDefault="00EF78D3" w:rsidP="00EF78D3">
      <w:pPr>
        <w:rPr>
          <w:ins w:id="1987" w:author="Allison Adams" w:date="2023-05-24T10:53:00Z"/>
          <w:rFonts w:asciiTheme="minorHAnsi" w:hAnsiTheme="minorHAnsi" w:cstheme="minorHAnsi"/>
        </w:rPr>
      </w:pPr>
    </w:p>
    <w:p w14:paraId="057DA9B8" w14:textId="77777777" w:rsidR="00EF78D3" w:rsidRPr="0054489A" w:rsidRDefault="00EF78D3" w:rsidP="00EF78D3">
      <w:pPr>
        <w:rPr>
          <w:ins w:id="1988" w:author="Allison Adams" w:date="2023-05-24T10:53:00Z"/>
          <w:rFonts w:asciiTheme="minorHAnsi" w:hAnsiTheme="minorHAnsi" w:cstheme="minorHAnsi"/>
        </w:rPr>
      </w:pPr>
    </w:p>
    <w:p w14:paraId="22111D7E" w14:textId="77777777" w:rsidR="00EF78D3" w:rsidRPr="0054489A" w:rsidRDefault="00EF78D3" w:rsidP="00EF78D3">
      <w:pPr>
        <w:rPr>
          <w:ins w:id="1989" w:author="Allison Adams" w:date="2023-05-24T10:53:00Z"/>
          <w:rFonts w:asciiTheme="minorHAnsi" w:hAnsiTheme="minorHAnsi" w:cstheme="minorHAnsi"/>
        </w:rPr>
      </w:pPr>
    </w:p>
    <w:p w14:paraId="2FD8D19F" w14:textId="77777777" w:rsidR="00EF78D3" w:rsidRPr="0054489A" w:rsidRDefault="00EF78D3" w:rsidP="00EF78D3">
      <w:pPr>
        <w:rPr>
          <w:ins w:id="1990" w:author="Allison Adams" w:date="2023-05-24T10:53:00Z"/>
          <w:rFonts w:asciiTheme="minorHAnsi" w:hAnsiTheme="minorHAnsi" w:cstheme="minorHAnsi"/>
        </w:rPr>
      </w:pPr>
    </w:p>
    <w:p w14:paraId="16BA5719" w14:textId="77777777" w:rsidR="00EF78D3" w:rsidRPr="0054489A" w:rsidRDefault="00EF78D3" w:rsidP="00EF78D3">
      <w:pPr>
        <w:rPr>
          <w:ins w:id="1991" w:author="Allison Adams" w:date="2023-05-24T10:53:00Z"/>
          <w:rFonts w:asciiTheme="minorHAnsi" w:hAnsiTheme="minorHAnsi" w:cstheme="minorHAnsi"/>
        </w:rPr>
      </w:pPr>
    </w:p>
    <w:p w14:paraId="334C273C" w14:textId="77777777" w:rsidR="00EF78D3" w:rsidRPr="0054489A" w:rsidRDefault="00EF78D3" w:rsidP="00EF78D3">
      <w:pPr>
        <w:rPr>
          <w:ins w:id="1992" w:author="Allison Adams" w:date="2023-05-24T10:53:00Z"/>
          <w:rFonts w:asciiTheme="minorHAnsi" w:hAnsiTheme="minorHAnsi" w:cstheme="minorHAnsi"/>
        </w:rPr>
      </w:pPr>
    </w:p>
    <w:p w14:paraId="6925D35F" w14:textId="77777777" w:rsidR="00EF78D3" w:rsidRPr="0054489A" w:rsidRDefault="00EF78D3" w:rsidP="00EF78D3">
      <w:pPr>
        <w:rPr>
          <w:ins w:id="1993" w:author="Allison Adams" w:date="2023-05-24T10:53:00Z"/>
          <w:rFonts w:asciiTheme="minorHAnsi" w:hAnsiTheme="minorHAnsi" w:cstheme="minorHAnsi"/>
        </w:rPr>
      </w:pPr>
    </w:p>
    <w:p w14:paraId="64BCD430" w14:textId="77777777" w:rsidR="00EF78D3" w:rsidRPr="0054489A" w:rsidRDefault="00EF78D3" w:rsidP="00EF78D3">
      <w:pPr>
        <w:rPr>
          <w:ins w:id="1994" w:author="Allison Adams" w:date="2023-05-24T10:53:00Z"/>
          <w:rFonts w:asciiTheme="minorHAnsi" w:hAnsiTheme="minorHAnsi" w:cstheme="minorHAnsi"/>
        </w:rPr>
      </w:pPr>
    </w:p>
    <w:p w14:paraId="02F8FD67" w14:textId="77777777" w:rsidR="00EF78D3" w:rsidRPr="0054489A" w:rsidRDefault="00EF78D3" w:rsidP="00EF78D3">
      <w:pPr>
        <w:rPr>
          <w:ins w:id="1995" w:author="Allison Adams" w:date="2023-05-24T10:53:00Z"/>
          <w:rFonts w:asciiTheme="minorHAnsi" w:hAnsiTheme="minorHAnsi" w:cstheme="minorHAnsi"/>
        </w:rPr>
      </w:pPr>
    </w:p>
    <w:p w14:paraId="2756EB17" w14:textId="77777777" w:rsidR="00EF78D3" w:rsidRPr="0054489A" w:rsidRDefault="00EF78D3">
      <w:pPr>
        <w:rPr>
          <w:ins w:id="1996" w:author="Allison Adams" w:date="2023-05-24T11:00:00Z"/>
          <w:rFonts w:asciiTheme="minorHAnsi" w:eastAsiaTheme="majorEastAsia" w:hAnsiTheme="minorHAnsi" w:cstheme="minorHAnsi"/>
          <w:color w:val="2F5496" w:themeColor="accent1" w:themeShade="BF"/>
          <w:kern w:val="2"/>
          <w:sz w:val="26"/>
          <w:szCs w:val="26"/>
          <w14:ligatures w14:val="standardContextual"/>
          <w:rPrChange w:id="1997" w:author="Allison Adams" w:date="2023-06-12T14:58:00Z">
            <w:rPr>
              <w:ins w:id="1998" w:author="Allison Adams" w:date="2023-05-24T11:00:00Z"/>
              <w:rFonts w:asciiTheme="majorHAnsi" w:eastAsiaTheme="majorEastAsia" w:hAnsiTheme="majorHAnsi" w:cstheme="majorBidi"/>
              <w:color w:val="2F5496" w:themeColor="accent1" w:themeShade="BF"/>
              <w:kern w:val="2"/>
              <w:sz w:val="26"/>
              <w:szCs w:val="26"/>
              <w14:ligatures w14:val="standardContextual"/>
            </w:rPr>
          </w:rPrChange>
        </w:rPr>
      </w:pPr>
      <w:ins w:id="1999" w:author="Allison Adams" w:date="2023-05-24T11:00:00Z">
        <w:r w:rsidRPr="0054489A">
          <w:rPr>
            <w:rFonts w:asciiTheme="minorHAnsi" w:hAnsiTheme="minorHAnsi" w:cstheme="minorHAnsi"/>
            <w:rPrChange w:id="2000" w:author="Allison Adams" w:date="2023-06-12T14:58:00Z">
              <w:rPr/>
            </w:rPrChange>
          </w:rPr>
          <w:br w:type="page"/>
        </w:r>
      </w:ins>
    </w:p>
    <w:p w14:paraId="0F310D91" w14:textId="33B7A58D" w:rsidR="00EF78D3" w:rsidRPr="0054489A" w:rsidRDefault="00EF78D3" w:rsidP="00EF78D3">
      <w:pPr>
        <w:pStyle w:val="Heading2"/>
        <w:rPr>
          <w:ins w:id="2001" w:author="Allison Adams" w:date="2023-05-24T10:59:00Z"/>
          <w:rFonts w:asciiTheme="minorHAnsi" w:hAnsiTheme="minorHAnsi" w:cstheme="minorHAnsi"/>
          <w:rPrChange w:id="2002" w:author="Allison Adams" w:date="2023-06-12T14:58:00Z">
            <w:rPr>
              <w:ins w:id="2003" w:author="Allison Adams" w:date="2023-05-24T10:59:00Z"/>
            </w:rPr>
          </w:rPrChange>
        </w:rPr>
      </w:pPr>
      <w:ins w:id="2004" w:author="Allison Adams" w:date="2023-05-24T10:55:00Z">
        <w:r w:rsidRPr="0054489A">
          <w:rPr>
            <w:rFonts w:asciiTheme="minorHAnsi" w:hAnsiTheme="minorHAnsi" w:cstheme="minorHAnsi"/>
            <w:rPrChange w:id="2005" w:author="Allison Adams" w:date="2023-06-12T14:58:00Z">
              <w:rPr/>
            </w:rPrChange>
          </w:rPr>
          <w:lastRenderedPageBreak/>
          <w:t>Ingestion Rates</w:t>
        </w:r>
      </w:ins>
    </w:p>
    <w:p w14:paraId="33938FE0" w14:textId="77777777" w:rsidR="00EF78D3" w:rsidRPr="0054489A" w:rsidRDefault="00EF78D3" w:rsidP="00EF78D3">
      <w:pPr>
        <w:pStyle w:val="Heading2"/>
        <w:rPr>
          <w:ins w:id="2006" w:author="Allison Adams" w:date="2023-05-24T10:59:00Z"/>
          <w:rFonts w:asciiTheme="minorHAnsi" w:hAnsiTheme="minorHAnsi" w:cstheme="minorHAnsi"/>
          <w:rPrChange w:id="2007" w:author="Allison Adams" w:date="2023-06-12T14:58:00Z">
            <w:rPr>
              <w:ins w:id="2008" w:author="Allison Adams" w:date="2023-05-24T10:59:00Z"/>
            </w:rPr>
          </w:rPrChange>
        </w:rPr>
      </w:pPr>
    </w:p>
    <w:tbl>
      <w:tblPr>
        <w:tblStyle w:val="GridTable1Light"/>
        <w:tblW w:w="2120" w:type="dxa"/>
        <w:tblLook w:val="04A0" w:firstRow="1" w:lastRow="0" w:firstColumn="1" w:lastColumn="0" w:noHBand="0" w:noVBand="1"/>
        <w:tblPrChange w:id="2009" w:author="Allison Adams" w:date="2023-05-24T11:04:00Z">
          <w:tblPr>
            <w:tblW w:w="2120" w:type="dxa"/>
            <w:tblLook w:val="04A0" w:firstRow="1" w:lastRow="0" w:firstColumn="1" w:lastColumn="0" w:noHBand="0" w:noVBand="1"/>
          </w:tblPr>
        </w:tblPrChange>
      </w:tblPr>
      <w:tblGrid>
        <w:gridCol w:w="1366"/>
        <w:gridCol w:w="754"/>
        <w:tblGridChange w:id="2010">
          <w:tblGrid>
            <w:gridCol w:w="1133"/>
            <w:gridCol w:w="1060"/>
          </w:tblGrid>
        </w:tblGridChange>
      </w:tblGrid>
      <w:tr w:rsidR="00EF78D3" w:rsidRPr="0054489A" w14:paraId="60801484" w14:textId="77777777" w:rsidTr="00EF78D3">
        <w:trPr>
          <w:cnfStyle w:val="100000000000" w:firstRow="1" w:lastRow="0" w:firstColumn="0" w:lastColumn="0" w:oddVBand="0" w:evenVBand="0" w:oddHBand="0" w:evenHBand="0" w:firstRowFirstColumn="0" w:firstRowLastColumn="0" w:lastRowFirstColumn="0" w:lastRowLastColumn="0"/>
          <w:trHeight w:val="640"/>
          <w:ins w:id="2011" w:author="Allison Adams" w:date="2023-05-24T11:04:00Z"/>
          <w:trPrChange w:id="2012" w:author="Allison Adams" w:date="2023-05-24T11:04:00Z">
            <w:trPr>
              <w:trHeight w:val="640"/>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2013" w:author="Allison Adams" w:date="2023-05-24T11:04:00Z">
              <w:tcPr>
                <w:tcW w:w="1060" w:type="dxa"/>
                <w:tcBorders>
                  <w:top w:val="dotted" w:sz="4" w:space="0" w:color="auto"/>
                  <w:left w:val="dotted" w:sz="4" w:space="0" w:color="auto"/>
                  <w:bottom w:val="dotted" w:sz="4" w:space="0" w:color="auto"/>
                  <w:right w:val="dotted" w:sz="4" w:space="0" w:color="auto"/>
                </w:tcBorders>
                <w:shd w:val="clear" w:color="auto" w:fill="auto"/>
                <w:noWrap/>
                <w:vAlign w:val="bottom"/>
                <w:hideMark/>
              </w:tcPr>
            </w:tcPrChange>
          </w:tcPr>
          <w:p w14:paraId="291A54D0" w14:textId="77777777" w:rsidR="00EF78D3" w:rsidRPr="0054489A" w:rsidRDefault="00EF78D3">
            <w:pPr>
              <w:jc w:val="center"/>
              <w:cnfStyle w:val="101000000000" w:firstRow="1" w:lastRow="0" w:firstColumn="1" w:lastColumn="0" w:oddVBand="0" w:evenVBand="0" w:oddHBand="0" w:evenHBand="0" w:firstRowFirstColumn="0" w:firstRowLastColumn="0" w:lastRowFirstColumn="0" w:lastRowLastColumn="0"/>
              <w:rPr>
                <w:ins w:id="2014" w:author="Allison Adams" w:date="2023-05-24T11:04:00Z"/>
                <w:rFonts w:asciiTheme="minorHAnsi" w:hAnsiTheme="minorHAnsi" w:cstheme="minorHAnsi"/>
                <w:color w:val="000000"/>
                <w:sz w:val="22"/>
                <w:szCs w:val="22"/>
                <w:rPrChange w:id="2015" w:author="Allison Adams" w:date="2023-06-12T14:58:00Z">
                  <w:rPr>
                    <w:ins w:id="2016" w:author="Allison Adams" w:date="2023-05-24T11:04:00Z"/>
                    <w:rFonts w:ascii="Calibri" w:hAnsi="Calibri" w:cs="Calibri"/>
                    <w:color w:val="000000"/>
                    <w:sz w:val="22"/>
                    <w:szCs w:val="22"/>
                  </w:rPr>
                </w:rPrChange>
              </w:rPr>
            </w:pPr>
            <w:ins w:id="2017" w:author="Allison Adams" w:date="2023-05-24T11:04:00Z">
              <w:r w:rsidRPr="0054489A">
                <w:rPr>
                  <w:rFonts w:asciiTheme="minorHAnsi" w:hAnsiTheme="minorHAnsi" w:cstheme="minorHAnsi"/>
                  <w:color w:val="000000"/>
                  <w:sz w:val="22"/>
                  <w:szCs w:val="22"/>
                  <w:rPrChange w:id="2018" w:author="Allison Adams" w:date="2023-06-12T14:58:00Z">
                    <w:rPr>
                      <w:rFonts w:ascii="Calibri" w:hAnsi="Calibri" w:cs="Calibri"/>
                      <w:color w:val="000000"/>
                      <w:sz w:val="22"/>
                      <w:szCs w:val="22"/>
                    </w:rPr>
                  </w:rPrChange>
                </w:rPr>
                <w:t>Taxa Group</w:t>
              </w:r>
            </w:ins>
          </w:p>
        </w:tc>
        <w:tc>
          <w:tcPr>
            <w:tcW w:w="0" w:type="dxa"/>
            <w:hideMark/>
            <w:tcPrChange w:id="2019" w:author="Allison Adams" w:date="2023-05-24T11:04:00Z">
              <w:tcPr>
                <w:tcW w:w="1060" w:type="dxa"/>
                <w:tcBorders>
                  <w:top w:val="dotted" w:sz="4" w:space="0" w:color="auto"/>
                  <w:left w:val="nil"/>
                  <w:bottom w:val="dotted" w:sz="4" w:space="0" w:color="auto"/>
                  <w:right w:val="dotted" w:sz="4" w:space="0" w:color="auto"/>
                </w:tcBorders>
                <w:shd w:val="clear" w:color="auto" w:fill="auto"/>
                <w:vAlign w:val="bottom"/>
                <w:hideMark/>
              </w:tcPr>
            </w:tcPrChange>
          </w:tcPr>
          <w:p w14:paraId="38A09334" w14:textId="77777777" w:rsidR="00EF78D3" w:rsidRPr="0054489A" w:rsidRDefault="00EF78D3">
            <w:pPr>
              <w:jc w:val="center"/>
              <w:cnfStyle w:val="100000000000" w:firstRow="1" w:lastRow="0" w:firstColumn="0" w:lastColumn="0" w:oddVBand="0" w:evenVBand="0" w:oddHBand="0" w:evenHBand="0" w:firstRowFirstColumn="0" w:firstRowLastColumn="0" w:lastRowFirstColumn="0" w:lastRowLastColumn="0"/>
              <w:rPr>
                <w:ins w:id="2020" w:author="Allison Adams" w:date="2023-05-24T11:05:00Z"/>
                <w:rFonts w:asciiTheme="minorHAnsi" w:hAnsiTheme="minorHAnsi" w:cstheme="minorHAnsi"/>
                <w:color w:val="000000"/>
                <w:sz w:val="22"/>
                <w:szCs w:val="22"/>
                <w:rPrChange w:id="2021" w:author="Allison Adams" w:date="2023-06-12T14:58:00Z">
                  <w:rPr>
                    <w:ins w:id="2022" w:author="Allison Adams" w:date="2023-05-24T11:05:00Z"/>
                    <w:rFonts w:ascii="Calibri" w:hAnsi="Calibri" w:cs="Calibri"/>
                    <w:color w:val="000000"/>
                    <w:sz w:val="22"/>
                    <w:szCs w:val="22"/>
                  </w:rPr>
                </w:rPrChange>
              </w:rPr>
            </w:pPr>
            <w:ins w:id="2023" w:author="Allison Adams" w:date="2023-05-24T11:04:00Z">
              <w:r w:rsidRPr="0054489A">
                <w:rPr>
                  <w:rFonts w:asciiTheme="minorHAnsi" w:hAnsiTheme="minorHAnsi" w:cstheme="minorHAnsi"/>
                  <w:b w:val="0"/>
                  <w:bCs w:val="0"/>
                  <w:color w:val="000000"/>
                  <w:sz w:val="22"/>
                  <w:szCs w:val="22"/>
                  <w:rPrChange w:id="2024" w:author="Allison Adams" w:date="2023-06-12T14:58:00Z">
                    <w:rPr>
                      <w:rFonts w:ascii="Calibri" w:hAnsi="Calibri" w:cs="Calibri"/>
                      <w:b w:val="0"/>
                      <w:bCs w:val="0"/>
                      <w:color w:val="000000"/>
                      <w:sz w:val="22"/>
                      <w:szCs w:val="22"/>
                    </w:rPr>
                  </w:rPrChange>
                </w:rPr>
                <w:t>total</w:t>
              </w:r>
            </w:ins>
          </w:p>
          <w:p w14:paraId="72346E80" w14:textId="6E109898" w:rsidR="00EF78D3" w:rsidRPr="0054489A" w:rsidRDefault="00EF78D3">
            <w:pPr>
              <w:jc w:val="center"/>
              <w:cnfStyle w:val="100000000000" w:firstRow="1" w:lastRow="0" w:firstColumn="0" w:lastColumn="0" w:oddVBand="0" w:evenVBand="0" w:oddHBand="0" w:evenHBand="0" w:firstRowFirstColumn="0" w:firstRowLastColumn="0" w:lastRowFirstColumn="0" w:lastRowLastColumn="0"/>
              <w:rPr>
                <w:ins w:id="2025" w:author="Allison Adams" w:date="2023-05-24T11:04:00Z"/>
                <w:rFonts w:asciiTheme="minorHAnsi" w:hAnsiTheme="minorHAnsi" w:cstheme="minorHAnsi"/>
                <w:b w:val="0"/>
                <w:bCs w:val="0"/>
                <w:color w:val="000000"/>
                <w:sz w:val="22"/>
                <w:szCs w:val="22"/>
                <w:rPrChange w:id="2026" w:author="Allison Adams" w:date="2023-06-12T14:58:00Z">
                  <w:rPr>
                    <w:ins w:id="2027" w:author="Allison Adams" w:date="2023-05-24T11:04:00Z"/>
                    <w:rFonts w:ascii="Calibri" w:hAnsi="Calibri" w:cs="Calibri"/>
                    <w:b w:val="0"/>
                    <w:bCs w:val="0"/>
                    <w:color w:val="000000"/>
                    <w:sz w:val="22"/>
                    <w:szCs w:val="22"/>
                  </w:rPr>
                </w:rPrChange>
              </w:rPr>
            </w:pPr>
            <w:ins w:id="2028" w:author="Allison Adams" w:date="2023-05-24T11:05:00Z">
              <w:r w:rsidRPr="0054489A">
                <w:rPr>
                  <w:rFonts w:asciiTheme="minorHAnsi" w:hAnsiTheme="minorHAnsi" w:cstheme="minorHAnsi"/>
                  <w:b w:val="0"/>
                  <w:bCs w:val="0"/>
                  <w:color w:val="000000"/>
                  <w:sz w:val="22"/>
                  <w:szCs w:val="22"/>
                  <w:rPrChange w:id="2029" w:author="Allison Adams" w:date="2023-06-12T14:58:00Z">
                    <w:rPr>
                      <w:rFonts w:ascii="Calibri" w:hAnsi="Calibri" w:cs="Calibri"/>
                      <w:b w:val="0"/>
                      <w:bCs w:val="0"/>
                      <w:color w:val="000000"/>
                      <w:sz w:val="22"/>
                      <w:szCs w:val="22"/>
                    </w:rPr>
                  </w:rPrChange>
                </w:rPr>
                <w:t>µg C d</w:t>
              </w:r>
              <w:r w:rsidRPr="0054489A">
                <w:rPr>
                  <w:rFonts w:asciiTheme="minorHAnsi" w:hAnsiTheme="minorHAnsi" w:cstheme="minorHAnsi"/>
                  <w:color w:val="000000"/>
                  <w:sz w:val="22"/>
                  <w:szCs w:val="22"/>
                  <w:vertAlign w:val="superscript"/>
                  <w:rPrChange w:id="2030" w:author="Allison Adams" w:date="2023-06-12T14:58:00Z">
                    <w:rPr>
                      <w:rFonts w:ascii="Calibri" w:hAnsi="Calibri" w:cs="Calibri"/>
                      <w:color w:val="000000"/>
                      <w:sz w:val="22"/>
                      <w:szCs w:val="22"/>
                    </w:rPr>
                  </w:rPrChange>
                </w:rPr>
                <w:t>-1</w:t>
              </w:r>
            </w:ins>
          </w:p>
        </w:tc>
      </w:tr>
      <w:tr w:rsidR="00EF78D3" w:rsidRPr="0054489A" w14:paraId="2B995136" w14:textId="77777777" w:rsidTr="00EF78D3">
        <w:trPr>
          <w:trHeight w:val="300"/>
          <w:ins w:id="2031" w:author="Allison Adams" w:date="2023-05-24T11:04:00Z"/>
          <w:trPrChange w:id="2032" w:author="Allison Adams" w:date="2023-05-24T11:04: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2033" w:author="Allison Adams" w:date="2023-05-24T11:04:00Z">
              <w:tcPr>
                <w:tcW w:w="1060" w:type="dxa"/>
                <w:tcBorders>
                  <w:top w:val="nil"/>
                  <w:left w:val="dotted" w:sz="4" w:space="0" w:color="auto"/>
                  <w:bottom w:val="dotted" w:sz="4" w:space="0" w:color="auto"/>
                  <w:right w:val="dotted" w:sz="4" w:space="0" w:color="auto"/>
                </w:tcBorders>
                <w:shd w:val="clear" w:color="auto" w:fill="auto"/>
                <w:noWrap/>
                <w:vAlign w:val="bottom"/>
                <w:hideMark/>
              </w:tcPr>
            </w:tcPrChange>
          </w:tcPr>
          <w:p w14:paraId="2C9FFB13" w14:textId="77777777" w:rsidR="00EF78D3" w:rsidRPr="0054489A" w:rsidRDefault="00EF78D3">
            <w:pPr>
              <w:rPr>
                <w:ins w:id="2034" w:author="Allison Adams" w:date="2023-05-24T11:04:00Z"/>
                <w:rFonts w:asciiTheme="minorHAnsi" w:hAnsiTheme="minorHAnsi" w:cstheme="minorHAnsi"/>
                <w:b w:val="0"/>
                <w:bCs w:val="0"/>
                <w:color w:val="000000"/>
                <w:sz w:val="22"/>
                <w:szCs w:val="22"/>
                <w:rPrChange w:id="2035" w:author="Allison Adams" w:date="2023-06-12T14:58:00Z">
                  <w:rPr>
                    <w:ins w:id="2036" w:author="Allison Adams" w:date="2023-05-24T11:04:00Z"/>
                    <w:rFonts w:ascii="Calibri" w:hAnsi="Calibri" w:cs="Calibri"/>
                    <w:b w:val="0"/>
                    <w:bCs w:val="0"/>
                    <w:color w:val="000000"/>
                    <w:sz w:val="22"/>
                    <w:szCs w:val="22"/>
                  </w:rPr>
                </w:rPrChange>
              </w:rPr>
            </w:pPr>
            <w:proofErr w:type="spellStart"/>
            <w:ins w:id="2037" w:author="Allison Adams" w:date="2023-05-24T11:04:00Z">
              <w:r w:rsidRPr="0054489A">
                <w:rPr>
                  <w:rFonts w:asciiTheme="minorHAnsi" w:hAnsiTheme="minorHAnsi" w:cstheme="minorHAnsi"/>
                  <w:color w:val="000000"/>
                  <w:sz w:val="22"/>
                  <w:szCs w:val="22"/>
                  <w:rPrChange w:id="2038" w:author="Allison Adams" w:date="2023-06-12T14:58:00Z">
                    <w:rPr>
                      <w:rFonts w:ascii="Calibri" w:hAnsi="Calibri" w:cs="Calibri"/>
                      <w:color w:val="000000"/>
                      <w:sz w:val="22"/>
                      <w:szCs w:val="22"/>
                    </w:rPr>
                  </w:rPrChange>
                </w:rPr>
                <w:t>CilLg</w:t>
              </w:r>
              <w:proofErr w:type="spellEnd"/>
            </w:ins>
          </w:p>
        </w:tc>
        <w:tc>
          <w:tcPr>
            <w:tcW w:w="0" w:type="dxa"/>
            <w:hideMark/>
            <w:tcPrChange w:id="2039" w:author="Allison Adams" w:date="2023-05-24T11:04:00Z">
              <w:tcPr>
                <w:tcW w:w="1060" w:type="dxa"/>
                <w:tcBorders>
                  <w:top w:val="nil"/>
                  <w:left w:val="nil"/>
                  <w:bottom w:val="dotted" w:sz="4" w:space="0" w:color="auto"/>
                  <w:right w:val="dotted" w:sz="4" w:space="0" w:color="auto"/>
                </w:tcBorders>
                <w:shd w:val="clear" w:color="auto" w:fill="auto"/>
                <w:vAlign w:val="bottom"/>
                <w:hideMark/>
              </w:tcPr>
            </w:tcPrChange>
          </w:tcPr>
          <w:p w14:paraId="106FC9B1" w14:textId="77777777" w:rsidR="00EF78D3" w:rsidRPr="0054489A" w:rsidRDefault="00EF78D3">
            <w:pPr>
              <w:jc w:val="right"/>
              <w:cnfStyle w:val="000000000000" w:firstRow="0" w:lastRow="0" w:firstColumn="0" w:lastColumn="0" w:oddVBand="0" w:evenVBand="0" w:oddHBand="0" w:evenHBand="0" w:firstRowFirstColumn="0" w:firstRowLastColumn="0" w:lastRowFirstColumn="0" w:lastRowLastColumn="0"/>
              <w:rPr>
                <w:ins w:id="2040" w:author="Allison Adams" w:date="2023-05-24T11:04:00Z"/>
                <w:rFonts w:asciiTheme="minorHAnsi" w:hAnsiTheme="minorHAnsi" w:cstheme="minorHAnsi"/>
                <w:color w:val="000000"/>
                <w:sz w:val="22"/>
                <w:szCs w:val="22"/>
                <w:rPrChange w:id="2041" w:author="Allison Adams" w:date="2023-06-12T14:58:00Z">
                  <w:rPr>
                    <w:ins w:id="2042" w:author="Allison Adams" w:date="2023-05-24T11:04:00Z"/>
                    <w:rFonts w:ascii="Calibri" w:hAnsi="Calibri" w:cs="Calibri"/>
                    <w:color w:val="000000"/>
                    <w:sz w:val="22"/>
                    <w:szCs w:val="22"/>
                  </w:rPr>
                </w:rPrChange>
              </w:rPr>
            </w:pPr>
            <w:ins w:id="2043" w:author="Allison Adams" w:date="2023-05-24T11:04:00Z">
              <w:r w:rsidRPr="0054489A">
                <w:rPr>
                  <w:rFonts w:asciiTheme="minorHAnsi" w:hAnsiTheme="minorHAnsi" w:cstheme="minorHAnsi"/>
                  <w:color w:val="000000"/>
                  <w:sz w:val="22"/>
                  <w:szCs w:val="22"/>
                  <w:rPrChange w:id="2044" w:author="Allison Adams" w:date="2023-06-12T14:58:00Z">
                    <w:rPr>
                      <w:rFonts w:ascii="Calibri" w:hAnsi="Calibri" w:cs="Calibri"/>
                      <w:color w:val="000000"/>
                      <w:sz w:val="22"/>
                      <w:szCs w:val="22"/>
                    </w:rPr>
                  </w:rPrChange>
                </w:rPr>
                <w:t>4.08</w:t>
              </w:r>
            </w:ins>
          </w:p>
        </w:tc>
      </w:tr>
      <w:tr w:rsidR="00EF78D3" w:rsidRPr="0054489A" w14:paraId="2690FF5F" w14:textId="77777777" w:rsidTr="00EF78D3">
        <w:trPr>
          <w:trHeight w:val="300"/>
          <w:ins w:id="2045" w:author="Allison Adams" w:date="2023-05-24T11:04:00Z"/>
          <w:trPrChange w:id="2046" w:author="Allison Adams" w:date="2023-05-24T11:04: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2047" w:author="Allison Adams" w:date="2023-05-24T11:04:00Z">
              <w:tcPr>
                <w:tcW w:w="1060" w:type="dxa"/>
                <w:tcBorders>
                  <w:top w:val="nil"/>
                  <w:left w:val="dotted" w:sz="4" w:space="0" w:color="auto"/>
                  <w:bottom w:val="dotted" w:sz="4" w:space="0" w:color="auto"/>
                  <w:right w:val="dotted" w:sz="4" w:space="0" w:color="auto"/>
                </w:tcBorders>
                <w:shd w:val="clear" w:color="auto" w:fill="auto"/>
                <w:noWrap/>
                <w:vAlign w:val="bottom"/>
                <w:hideMark/>
              </w:tcPr>
            </w:tcPrChange>
          </w:tcPr>
          <w:p w14:paraId="33CD4A27" w14:textId="77777777" w:rsidR="00EF78D3" w:rsidRPr="0054489A" w:rsidRDefault="00EF78D3">
            <w:pPr>
              <w:rPr>
                <w:ins w:id="2048" w:author="Allison Adams" w:date="2023-05-24T11:04:00Z"/>
                <w:rFonts w:asciiTheme="minorHAnsi" w:hAnsiTheme="minorHAnsi" w:cstheme="minorHAnsi"/>
                <w:color w:val="000000"/>
                <w:sz w:val="22"/>
                <w:szCs w:val="22"/>
                <w:rPrChange w:id="2049" w:author="Allison Adams" w:date="2023-06-12T14:58:00Z">
                  <w:rPr>
                    <w:ins w:id="2050" w:author="Allison Adams" w:date="2023-05-24T11:04:00Z"/>
                    <w:rFonts w:ascii="Calibri" w:hAnsi="Calibri" w:cs="Calibri"/>
                    <w:color w:val="000000"/>
                    <w:sz w:val="22"/>
                    <w:szCs w:val="22"/>
                  </w:rPr>
                </w:rPrChange>
              </w:rPr>
            </w:pPr>
            <w:proofErr w:type="spellStart"/>
            <w:ins w:id="2051" w:author="Allison Adams" w:date="2023-05-24T11:04:00Z">
              <w:r w:rsidRPr="0054489A">
                <w:rPr>
                  <w:rFonts w:asciiTheme="minorHAnsi" w:hAnsiTheme="minorHAnsi" w:cstheme="minorHAnsi"/>
                  <w:color w:val="000000"/>
                  <w:sz w:val="22"/>
                  <w:szCs w:val="22"/>
                  <w:rPrChange w:id="2052" w:author="Allison Adams" w:date="2023-06-12T14:58:00Z">
                    <w:rPr>
                      <w:rFonts w:ascii="Calibri" w:hAnsi="Calibri" w:cs="Calibri"/>
                      <w:color w:val="000000"/>
                      <w:sz w:val="22"/>
                      <w:szCs w:val="22"/>
                    </w:rPr>
                  </w:rPrChange>
                </w:rPr>
                <w:t>CenDiaLg</w:t>
              </w:r>
              <w:proofErr w:type="spellEnd"/>
            </w:ins>
          </w:p>
        </w:tc>
        <w:tc>
          <w:tcPr>
            <w:tcW w:w="0" w:type="dxa"/>
            <w:noWrap/>
            <w:hideMark/>
            <w:tcPrChange w:id="2053" w:author="Allison Adams" w:date="2023-05-24T11:04:00Z">
              <w:tcPr>
                <w:tcW w:w="1060" w:type="dxa"/>
                <w:tcBorders>
                  <w:top w:val="nil"/>
                  <w:left w:val="nil"/>
                  <w:bottom w:val="dotted" w:sz="4" w:space="0" w:color="auto"/>
                  <w:right w:val="dotted" w:sz="4" w:space="0" w:color="auto"/>
                </w:tcBorders>
                <w:shd w:val="clear" w:color="auto" w:fill="auto"/>
                <w:noWrap/>
                <w:vAlign w:val="bottom"/>
                <w:hideMark/>
              </w:tcPr>
            </w:tcPrChange>
          </w:tcPr>
          <w:p w14:paraId="65A28339" w14:textId="77777777" w:rsidR="00EF78D3" w:rsidRPr="0054489A" w:rsidRDefault="00EF78D3">
            <w:pPr>
              <w:jc w:val="right"/>
              <w:cnfStyle w:val="000000000000" w:firstRow="0" w:lastRow="0" w:firstColumn="0" w:lastColumn="0" w:oddVBand="0" w:evenVBand="0" w:oddHBand="0" w:evenHBand="0" w:firstRowFirstColumn="0" w:firstRowLastColumn="0" w:lastRowFirstColumn="0" w:lastRowLastColumn="0"/>
              <w:rPr>
                <w:ins w:id="2054" w:author="Allison Adams" w:date="2023-05-24T11:04:00Z"/>
                <w:rFonts w:asciiTheme="minorHAnsi" w:hAnsiTheme="minorHAnsi" w:cstheme="minorHAnsi"/>
                <w:color w:val="000000"/>
                <w:sz w:val="22"/>
                <w:szCs w:val="22"/>
                <w:rPrChange w:id="2055" w:author="Allison Adams" w:date="2023-06-12T14:58:00Z">
                  <w:rPr>
                    <w:ins w:id="2056" w:author="Allison Adams" w:date="2023-05-24T11:04:00Z"/>
                    <w:rFonts w:ascii="Calibri" w:hAnsi="Calibri" w:cs="Calibri"/>
                    <w:color w:val="000000"/>
                    <w:sz w:val="22"/>
                    <w:szCs w:val="22"/>
                  </w:rPr>
                </w:rPrChange>
              </w:rPr>
            </w:pPr>
            <w:ins w:id="2057" w:author="Allison Adams" w:date="2023-05-24T11:04:00Z">
              <w:r w:rsidRPr="0054489A">
                <w:rPr>
                  <w:rFonts w:asciiTheme="minorHAnsi" w:hAnsiTheme="minorHAnsi" w:cstheme="minorHAnsi"/>
                  <w:color w:val="000000"/>
                  <w:sz w:val="22"/>
                  <w:szCs w:val="22"/>
                  <w:rPrChange w:id="2058" w:author="Allison Adams" w:date="2023-06-12T14:58:00Z">
                    <w:rPr>
                      <w:rFonts w:ascii="Calibri" w:hAnsi="Calibri" w:cs="Calibri"/>
                      <w:color w:val="000000"/>
                      <w:sz w:val="22"/>
                      <w:szCs w:val="22"/>
                    </w:rPr>
                  </w:rPrChange>
                </w:rPr>
                <w:t>2.93</w:t>
              </w:r>
            </w:ins>
          </w:p>
        </w:tc>
      </w:tr>
      <w:tr w:rsidR="00EF78D3" w:rsidRPr="0054489A" w14:paraId="681F7FAC" w14:textId="77777777" w:rsidTr="00EF78D3">
        <w:trPr>
          <w:trHeight w:val="300"/>
          <w:ins w:id="2059" w:author="Allison Adams" w:date="2023-05-24T11:04:00Z"/>
          <w:trPrChange w:id="2060" w:author="Allison Adams" w:date="2023-05-24T11:04: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2061" w:author="Allison Adams" w:date="2023-05-24T11:04:00Z">
              <w:tcPr>
                <w:tcW w:w="1060" w:type="dxa"/>
                <w:tcBorders>
                  <w:top w:val="nil"/>
                  <w:left w:val="dotted" w:sz="4" w:space="0" w:color="auto"/>
                  <w:bottom w:val="dotted" w:sz="4" w:space="0" w:color="auto"/>
                  <w:right w:val="dotted" w:sz="4" w:space="0" w:color="auto"/>
                </w:tcBorders>
                <w:shd w:val="clear" w:color="auto" w:fill="auto"/>
                <w:noWrap/>
                <w:vAlign w:val="bottom"/>
                <w:hideMark/>
              </w:tcPr>
            </w:tcPrChange>
          </w:tcPr>
          <w:p w14:paraId="23A194F0" w14:textId="77777777" w:rsidR="00EF78D3" w:rsidRPr="0054489A" w:rsidRDefault="00EF78D3">
            <w:pPr>
              <w:rPr>
                <w:ins w:id="2062" w:author="Allison Adams" w:date="2023-05-24T11:04:00Z"/>
                <w:rFonts w:asciiTheme="minorHAnsi" w:hAnsiTheme="minorHAnsi" w:cstheme="minorHAnsi"/>
                <w:color w:val="000000"/>
                <w:sz w:val="22"/>
                <w:szCs w:val="22"/>
                <w:rPrChange w:id="2063" w:author="Allison Adams" w:date="2023-06-12T14:58:00Z">
                  <w:rPr>
                    <w:ins w:id="2064" w:author="Allison Adams" w:date="2023-05-24T11:04:00Z"/>
                    <w:rFonts w:ascii="Calibri" w:hAnsi="Calibri" w:cs="Calibri"/>
                    <w:color w:val="000000"/>
                    <w:sz w:val="22"/>
                    <w:szCs w:val="22"/>
                  </w:rPr>
                </w:rPrChange>
              </w:rPr>
            </w:pPr>
            <w:proofErr w:type="spellStart"/>
            <w:ins w:id="2065" w:author="Allison Adams" w:date="2023-05-24T11:04:00Z">
              <w:r w:rsidRPr="0054489A">
                <w:rPr>
                  <w:rFonts w:asciiTheme="minorHAnsi" w:hAnsiTheme="minorHAnsi" w:cstheme="minorHAnsi"/>
                  <w:color w:val="000000"/>
                  <w:sz w:val="22"/>
                  <w:szCs w:val="22"/>
                  <w:rPrChange w:id="2066" w:author="Allison Adams" w:date="2023-06-12T14:58:00Z">
                    <w:rPr>
                      <w:rFonts w:ascii="Calibri" w:hAnsi="Calibri" w:cs="Calibri"/>
                      <w:color w:val="000000"/>
                      <w:sz w:val="22"/>
                      <w:szCs w:val="22"/>
                    </w:rPr>
                  </w:rPrChange>
                </w:rPr>
                <w:t>CenDiaSm</w:t>
              </w:r>
              <w:proofErr w:type="spellEnd"/>
            </w:ins>
          </w:p>
        </w:tc>
        <w:tc>
          <w:tcPr>
            <w:tcW w:w="0" w:type="dxa"/>
            <w:noWrap/>
            <w:hideMark/>
            <w:tcPrChange w:id="2067" w:author="Allison Adams" w:date="2023-05-24T11:04:00Z">
              <w:tcPr>
                <w:tcW w:w="1060" w:type="dxa"/>
                <w:tcBorders>
                  <w:top w:val="nil"/>
                  <w:left w:val="nil"/>
                  <w:bottom w:val="dotted" w:sz="4" w:space="0" w:color="auto"/>
                  <w:right w:val="dotted" w:sz="4" w:space="0" w:color="auto"/>
                </w:tcBorders>
                <w:shd w:val="clear" w:color="auto" w:fill="auto"/>
                <w:noWrap/>
                <w:vAlign w:val="bottom"/>
                <w:hideMark/>
              </w:tcPr>
            </w:tcPrChange>
          </w:tcPr>
          <w:p w14:paraId="08DB8239" w14:textId="77777777" w:rsidR="00EF78D3" w:rsidRPr="0054489A" w:rsidRDefault="00EF78D3">
            <w:pPr>
              <w:jc w:val="right"/>
              <w:cnfStyle w:val="000000000000" w:firstRow="0" w:lastRow="0" w:firstColumn="0" w:lastColumn="0" w:oddVBand="0" w:evenVBand="0" w:oddHBand="0" w:evenHBand="0" w:firstRowFirstColumn="0" w:firstRowLastColumn="0" w:lastRowFirstColumn="0" w:lastRowLastColumn="0"/>
              <w:rPr>
                <w:ins w:id="2068" w:author="Allison Adams" w:date="2023-05-24T11:04:00Z"/>
                <w:rFonts w:asciiTheme="minorHAnsi" w:hAnsiTheme="minorHAnsi" w:cstheme="minorHAnsi"/>
                <w:color w:val="000000"/>
                <w:sz w:val="22"/>
                <w:szCs w:val="22"/>
                <w:rPrChange w:id="2069" w:author="Allison Adams" w:date="2023-06-12T14:58:00Z">
                  <w:rPr>
                    <w:ins w:id="2070" w:author="Allison Adams" w:date="2023-05-24T11:04:00Z"/>
                    <w:rFonts w:ascii="Calibri" w:hAnsi="Calibri" w:cs="Calibri"/>
                    <w:color w:val="000000"/>
                    <w:sz w:val="22"/>
                    <w:szCs w:val="22"/>
                  </w:rPr>
                </w:rPrChange>
              </w:rPr>
            </w:pPr>
            <w:ins w:id="2071" w:author="Allison Adams" w:date="2023-05-24T11:04:00Z">
              <w:r w:rsidRPr="0054489A">
                <w:rPr>
                  <w:rFonts w:asciiTheme="minorHAnsi" w:hAnsiTheme="minorHAnsi" w:cstheme="minorHAnsi"/>
                  <w:color w:val="000000"/>
                  <w:sz w:val="22"/>
                  <w:szCs w:val="22"/>
                  <w:rPrChange w:id="2072" w:author="Allison Adams" w:date="2023-06-12T14:58:00Z">
                    <w:rPr>
                      <w:rFonts w:ascii="Calibri" w:hAnsi="Calibri" w:cs="Calibri"/>
                      <w:color w:val="000000"/>
                      <w:sz w:val="22"/>
                      <w:szCs w:val="22"/>
                    </w:rPr>
                  </w:rPrChange>
                </w:rPr>
                <w:t>0.95</w:t>
              </w:r>
            </w:ins>
          </w:p>
        </w:tc>
      </w:tr>
      <w:tr w:rsidR="00EF78D3" w:rsidRPr="0054489A" w14:paraId="013BA0CD" w14:textId="77777777" w:rsidTr="00EF78D3">
        <w:trPr>
          <w:trHeight w:val="300"/>
          <w:ins w:id="2073" w:author="Allison Adams" w:date="2023-05-24T11:04:00Z"/>
          <w:trPrChange w:id="2074" w:author="Allison Adams" w:date="2023-05-24T11:04: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2075" w:author="Allison Adams" w:date="2023-05-24T11:04:00Z">
              <w:tcPr>
                <w:tcW w:w="1060" w:type="dxa"/>
                <w:tcBorders>
                  <w:top w:val="nil"/>
                  <w:left w:val="dotted" w:sz="4" w:space="0" w:color="auto"/>
                  <w:bottom w:val="dotted" w:sz="4" w:space="0" w:color="auto"/>
                  <w:right w:val="dotted" w:sz="4" w:space="0" w:color="auto"/>
                </w:tcBorders>
                <w:shd w:val="clear" w:color="auto" w:fill="auto"/>
                <w:noWrap/>
                <w:vAlign w:val="bottom"/>
                <w:hideMark/>
              </w:tcPr>
            </w:tcPrChange>
          </w:tcPr>
          <w:p w14:paraId="1B71E7D1" w14:textId="77777777" w:rsidR="00EF78D3" w:rsidRPr="0054489A" w:rsidRDefault="00EF78D3">
            <w:pPr>
              <w:rPr>
                <w:ins w:id="2076" w:author="Allison Adams" w:date="2023-05-24T11:04:00Z"/>
                <w:rFonts w:asciiTheme="minorHAnsi" w:hAnsiTheme="minorHAnsi" w:cstheme="minorHAnsi"/>
                <w:color w:val="000000"/>
                <w:sz w:val="22"/>
                <w:szCs w:val="22"/>
                <w:rPrChange w:id="2077" w:author="Allison Adams" w:date="2023-06-12T14:58:00Z">
                  <w:rPr>
                    <w:ins w:id="2078" w:author="Allison Adams" w:date="2023-05-24T11:04:00Z"/>
                    <w:rFonts w:ascii="Calibri" w:hAnsi="Calibri" w:cs="Calibri"/>
                    <w:color w:val="000000"/>
                    <w:sz w:val="22"/>
                    <w:szCs w:val="22"/>
                  </w:rPr>
                </w:rPrChange>
              </w:rPr>
            </w:pPr>
            <w:proofErr w:type="spellStart"/>
            <w:ins w:id="2079" w:author="Allison Adams" w:date="2023-05-24T11:04:00Z">
              <w:r w:rsidRPr="0054489A">
                <w:rPr>
                  <w:rFonts w:asciiTheme="minorHAnsi" w:hAnsiTheme="minorHAnsi" w:cstheme="minorHAnsi"/>
                  <w:color w:val="000000"/>
                  <w:sz w:val="22"/>
                  <w:szCs w:val="22"/>
                  <w:rPrChange w:id="2080" w:author="Allison Adams" w:date="2023-06-12T14:58:00Z">
                    <w:rPr>
                      <w:rFonts w:ascii="Calibri" w:hAnsi="Calibri" w:cs="Calibri"/>
                      <w:color w:val="000000"/>
                      <w:sz w:val="22"/>
                      <w:szCs w:val="22"/>
                    </w:rPr>
                  </w:rPrChange>
                </w:rPr>
                <w:t>CilSm</w:t>
              </w:r>
              <w:proofErr w:type="spellEnd"/>
            </w:ins>
          </w:p>
        </w:tc>
        <w:tc>
          <w:tcPr>
            <w:tcW w:w="0" w:type="dxa"/>
            <w:noWrap/>
            <w:hideMark/>
            <w:tcPrChange w:id="2081" w:author="Allison Adams" w:date="2023-05-24T11:04:00Z">
              <w:tcPr>
                <w:tcW w:w="1060" w:type="dxa"/>
                <w:tcBorders>
                  <w:top w:val="nil"/>
                  <w:left w:val="nil"/>
                  <w:bottom w:val="dotted" w:sz="4" w:space="0" w:color="auto"/>
                  <w:right w:val="dotted" w:sz="4" w:space="0" w:color="auto"/>
                </w:tcBorders>
                <w:shd w:val="clear" w:color="auto" w:fill="auto"/>
                <w:noWrap/>
                <w:vAlign w:val="bottom"/>
                <w:hideMark/>
              </w:tcPr>
            </w:tcPrChange>
          </w:tcPr>
          <w:p w14:paraId="7BD6F9D7" w14:textId="77777777" w:rsidR="00EF78D3" w:rsidRPr="0054489A" w:rsidRDefault="00EF78D3">
            <w:pPr>
              <w:jc w:val="right"/>
              <w:cnfStyle w:val="000000000000" w:firstRow="0" w:lastRow="0" w:firstColumn="0" w:lastColumn="0" w:oddVBand="0" w:evenVBand="0" w:oddHBand="0" w:evenHBand="0" w:firstRowFirstColumn="0" w:firstRowLastColumn="0" w:lastRowFirstColumn="0" w:lastRowLastColumn="0"/>
              <w:rPr>
                <w:ins w:id="2082" w:author="Allison Adams" w:date="2023-05-24T11:04:00Z"/>
                <w:rFonts w:asciiTheme="minorHAnsi" w:hAnsiTheme="minorHAnsi" w:cstheme="minorHAnsi"/>
                <w:color w:val="000000"/>
                <w:sz w:val="22"/>
                <w:szCs w:val="22"/>
                <w:rPrChange w:id="2083" w:author="Allison Adams" w:date="2023-06-12T14:58:00Z">
                  <w:rPr>
                    <w:ins w:id="2084" w:author="Allison Adams" w:date="2023-05-24T11:04:00Z"/>
                    <w:rFonts w:ascii="Calibri" w:hAnsi="Calibri" w:cs="Calibri"/>
                    <w:color w:val="000000"/>
                    <w:sz w:val="22"/>
                    <w:szCs w:val="22"/>
                  </w:rPr>
                </w:rPrChange>
              </w:rPr>
            </w:pPr>
            <w:ins w:id="2085" w:author="Allison Adams" w:date="2023-05-24T11:04:00Z">
              <w:r w:rsidRPr="0054489A">
                <w:rPr>
                  <w:rFonts w:asciiTheme="minorHAnsi" w:hAnsiTheme="minorHAnsi" w:cstheme="minorHAnsi"/>
                  <w:color w:val="000000"/>
                  <w:sz w:val="22"/>
                  <w:szCs w:val="22"/>
                  <w:rPrChange w:id="2086" w:author="Allison Adams" w:date="2023-06-12T14:58:00Z">
                    <w:rPr>
                      <w:rFonts w:ascii="Calibri" w:hAnsi="Calibri" w:cs="Calibri"/>
                      <w:color w:val="000000"/>
                      <w:sz w:val="22"/>
                      <w:szCs w:val="22"/>
                    </w:rPr>
                  </w:rPrChange>
                </w:rPr>
                <w:t>0.30</w:t>
              </w:r>
            </w:ins>
          </w:p>
        </w:tc>
      </w:tr>
      <w:tr w:rsidR="00EF78D3" w:rsidRPr="0054489A" w14:paraId="61120FBE" w14:textId="77777777" w:rsidTr="00EF78D3">
        <w:trPr>
          <w:trHeight w:val="300"/>
          <w:ins w:id="2087" w:author="Allison Adams" w:date="2023-05-24T11:04:00Z"/>
          <w:trPrChange w:id="2088" w:author="Allison Adams" w:date="2023-05-24T11:04: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2089" w:author="Allison Adams" w:date="2023-05-24T11:04:00Z">
              <w:tcPr>
                <w:tcW w:w="1060" w:type="dxa"/>
                <w:tcBorders>
                  <w:top w:val="nil"/>
                  <w:left w:val="dotted" w:sz="4" w:space="0" w:color="auto"/>
                  <w:bottom w:val="dotted" w:sz="4" w:space="0" w:color="auto"/>
                  <w:right w:val="dotted" w:sz="4" w:space="0" w:color="auto"/>
                </w:tcBorders>
                <w:shd w:val="clear" w:color="auto" w:fill="auto"/>
                <w:noWrap/>
                <w:vAlign w:val="bottom"/>
                <w:hideMark/>
              </w:tcPr>
            </w:tcPrChange>
          </w:tcPr>
          <w:p w14:paraId="679476F7" w14:textId="77777777" w:rsidR="00EF78D3" w:rsidRPr="0054489A" w:rsidRDefault="00EF78D3">
            <w:pPr>
              <w:rPr>
                <w:ins w:id="2090" w:author="Allison Adams" w:date="2023-05-24T11:04:00Z"/>
                <w:rFonts w:asciiTheme="minorHAnsi" w:hAnsiTheme="minorHAnsi" w:cstheme="minorHAnsi"/>
                <w:color w:val="000000"/>
                <w:sz w:val="22"/>
                <w:szCs w:val="22"/>
                <w:rPrChange w:id="2091" w:author="Allison Adams" w:date="2023-06-12T14:58:00Z">
                  <w:rPr>
                    <w:ins w:id="2092" w:author="Allison Adams" w:date="2023-05-24T11:04:00Z"/>
                    <w:rFonts w:ascii="Calibri" w:hAnsi="Calibri" w:cs="Calibri"/>
                    <w:color w:val="000000"/>
                    <w:sz w:val="22"/>
                    <w:szCs w:val="22"/>
                  </w:rPr>
                </w:rPrChange>
              </w:rPr>
            </w:pPr>
            <w:proofErr w:type="spellStart"/>
            <w:ins w:id="2093" w:author="Allison Adams" w:date="2023-05-24T11:04:00Z">
              <w:r w:rsidRPr="0054489A">
                <w:rPr>
                  <w:rFonts w:asciiTheme="minorHAnsi" w:hAnsiTheme="minorHAnsi" w:cstheme="minorHAnsi"/>
                  <w:color w:val="000000"/>
                  <w:sz w:val="22"/>
                  <w:szCs w:val="22"/>
                  <w:rPrChange w:id="2094" w:author="Allison Adams" w:date="2023-06-12T14:58:00Z">
                    <w:rPr>
                      <w:rFonts w:ascii="Calibri" w:hAnsi="Calibri" w:cs="Calibri"/>
                      <w:color w:val="000000"/>
                      <w:sz w:val="22"/>
                      <w:szCs w:val="22"/>
                    </w:rPr>
                  </w:rPrChange>
                </w:rPr>
                <w:t>FlagLg</w:t>
              </w:r>
              <w:proofErr w:type="spellEnd"/>
            </w:ins>
          </w:p>
        </w:tc>
        <w:tc>
          <w:tcPr>
            <w:tcW w:w="0" w:type="dxa"/>
            <w:noWrap/>
            <w:hideMark/>
            <w:tcPrChange w:id="2095" w:author="Allison Adams" w:date="2023-05-24T11:04:00Z">
              <w:tcPr>
                <w:tcW w:w="1060" w:type="dxa"/>
                <w:tcBorders>
                  <w:top w:val="nil"/>
                  <w:left w:val="nil"/>
                  <w:bottom w:val="dotted" w:sz="4" w:space="0" w:color="auto"/>
                  <w:right w:val="dotted" w:sz="4" w:space="0" w:color="auto"/>
                </w:tcBorders>
                <w:shd w:val="clear" w:color="auto" w:fill="auto"/>
                <w:noWrap/>
                <w:vAlign w:val="bottom"/>
                <w:hideMark/>
              </w:tcPr>
            </w:tcPrChange>
          </w:tcPr>
          <w:p w14:paraId="45A4DF29" w14:textId="77777777" w:rsidR="00EF78D3" w:rsidRPr="0054489A" w:rsidRDefault="00EF78D3">
            <w:pPr>
              <w:jc w:val="right"/>
              <w:cnfStyle w:val="000000000000" w:firstRow="0" w:lastRow="0" w:firstColumn="0" w:lastColumn="0" w:oddVBand="0" w:evenVBand="0" w:oddHBand="0" w:evenHBand="0" w:firstRowFirstColumn="0" w:firstRowLastColumn="0" w:lastRowFirstColumn="0" w:lastRowLastColumn="0"/>
              <w:rPr>
                <w:ins w:id="2096" w:author="Allison Adams" w:date="2023-05-24T11:04:00Z"/>
                <w:rFonts w:asciiTheme="minorHAnsi" w:hAnsiTheme="minorHAnsi" w:cstheme="minorHAnsi"/>
                <w:color w:val="000000"/>
                <w:sz w:val="22"/>
                <w:szCs w:val="22"/>
                <w:rPrChange w:id="2097" w:author="Allison Adams" w:date="2023-06-12T14:58:00Z">
                  <w:rPr>
                    <w:ins w:id="2098" w:author="Allison Adams" w:date="2023-05-24T11:04:00Z"/>
                    <w:rFonts w:ascii="Calibri" w:hAnsi="Calibri" w:cs="Calibri"/>
                    <w:color w:val="000000"/>
                    <w:sz w:val="22"/>
                    <w:szCs w:val="22"/>
                  </w:rPr>
                </w:rPrChange>
              </w:rPr>
            </w:pPr>
            <w:ins w:id="2099" w:author="Allison Adams" w:date="2023-05-24T11:04:00Z">
              <w:r w:rsidRPr="0054489A">
                <w:rPr>
                  <w:rFonts w:asciiTheme="minorHAnsi" w:hAnsiTheme="minorHAnsi" w:cstheme="minorHAnsi"/>
                  <w:color w:val="000000"/>
                  <w:sz w:val="22"/>
                  <w:szCs w:val="22"/>
                  <w:rPrChange w:id="2100" w:author="Allison Adams" w:date="2023-06-12T14:58:00Z">
                    <w:rPr>
                      <w:rFonts w:ascii="Calibri" w:hAnsi="Calibri" w:cs="Calibri"/>
                      <w:color w:val="000000"/>
                      <w:sz w:val="22"/>
                      <w:szCs w:val="22"/>
                    </w:rPr>
                  </w:rPrChange>
                </w:rPr>
                <w:t>0.25</w:t>
              </w:r>
            </w:ins>
          </w:p>
        </w:tc>
      </w:tr>
      <w:tr w:rsidR="00EF78D3" w:rsidRPr="0054489A" w14:paraId="7394BA30" w14:textId="77777777" w:rsidTr="00EF78D3">
        <w:trPr>
          <w:trHeight w:val="300"/>
          <w:ins w:id="2101" w:author="Allison Adams" w:date="2023-05-24T11:04:00Z"/>
          <w:trPrChange w:id="2102" w:author="Allison Adams" w:date="2023-05-24T11:04: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2103" w:author="Allison Adams" w:date="2023-05-24T11:04:00Z">
              <w:tcPr>
                <w:tcW w:w="1060" w:type="dxa"/>
                <w:tcBorders>
                  <w:top w:val="nil"/>
                  <w:left w:val="dotted" w:sz="4" w:space="0" w:color="auto"/>
                  <w:bottom w:val="dotted" w:sz="4" w:space="0" w:color="auto"/>
                  <w:right w:val="dotted" w:sz="4" w:space="0" w:color="auto"/>
                </w:tcBorders>
                <w:shd w:val="clear" w:color="auto" w:fill="auto"/>
                <w:noWrap/>
                <w:vAlign w:val="bottom"/>
                <w:hideMark/>
              </w:tcPr>
            </w:tcPrChange>
          </w:tcPr>
          <w:p w14:paraId="0CF2E2CA" w14:textId="77777777" w:rsidR="00EF78D3" w:rsidRPr="0054489A" w:rsidRDefault="00EF78D3">
            <w:pPr>
              <w:rPr>
                <w:ins w:id="2104" w:author="Allison Adams" w:date="2023-05-24T11:04:00Z"/>
                <w:rFonts w:asciiTheme="minorHAnsi" w:hAnsiTheme="minorHAnsi" w:cstheme="minorHAnsi"/>
                <w:color w:val="000000"/>
                <w:sz w:val="22"/>
                <w:szCs w:val="22"/>
                <w:rPrChange w:id="2105" w:author="Allison Adams" w:date="2023-06-12T14:58:00Z">
                  <w:rPr>
                    <w:ins w:id="2106" w:author="Allison Adams" w:date="2023-05-24T11:04:00Z"/>
                    <w:rFonts w:ascii="Calibri" w:hAnsi="Calibri" w:cs="Calibri"/>
                    <w:color w:val="000000"/>
                    <w:sz w:val="22"/>
                    <w:szCs w:val="22"/>
                  </w:rPr>
                </w:rPrChange>
              </w:rPr>
            </w:pPr>
            <w:proofErr w:type="spellStart"/>
            <w:ins w:id="2107" w:author="Allison Adams" w:date="2023-05-24T11:04:00Z">
              <w:r w:rsidRPr="0054489A">
                <w:rPr>
                  <w:rFonts w:asciiTheme="minorHAnsi" w:hAnsiTheme="minorHAnsi" w:cstheme="minorHAnsi"/>
                  <w:color w:val="000000"/>
                  <w:sz w:val="22"/>
                  <w:szCs w:val="22"/>
                  <w:rPrChange w:id="2108" w:author="Allison Adams" w:date="2023-06-12T14:58:00Z">
                    <w:rPr>
                      <w:rFonts w:ascii="Calibri" w:hAnsi="Calibri" w:cs="Calibri"/>
                      <w:color w:val="000000"/>
                      <w:sz w:val="22"/>
                      <w:szCs w:val="22"/>
                    </w:rPr>
                  </w:rPrChange>
                </w:rPr>
                <w:t>FlagSm</w:t>
              </w:r>
              <w:proofErr w:type="spellEnd"/>
            </w:ins>
          </w:p>
        </w:tc>
        <w:tc>
          <w:tcPr>
            <w:tcW w:w="0" w:type="dxa"/>
            <w:noWrap/>
            <w:hideMark/>
            <w:tcPrChange w:id="2109" w:author="Allison Adams" w:date="2023-05-24T11:04:00Z">
              <w:tcPr>
                <w:tcW w:w="1060" w:type="dxa"/>
                <w:tcBorders>
                  <w:top w:val="nil"/>
                  <w:left w:val="nil"/>
                  <w:bottom w:val="dotted" w:sz="4" w:space="0" w:color="auto"/>
                  <w:right w:val="dotted" w:sz="4" w:space="0" w:color="auto"/>
                </w:tcBorders>
                <w:shd w:val="clear" w:color="auto" w:fill="auto"/>
                <w:noWrap/>
                <w:vAlign w:val="bottom"/>
                <w:hideMark/>
              </w:tcPr>
            </w:tcPrChange>
          </w:tcPr>
          <w:p w14:paraId="5CF30F09" w14:textId="77777777" w:rsidR="00EF78D3" w:rsidRPr="0054489A" w:rsidRDefault="00EF78D3">
            <w:pPr>
              <w:jc w:val="right"/>
              <w:cnfStyle w:val="000000000000" w:firstRow="0" w:lastRow="0" w:firstColumn="0" w:lastColumn="0" w:oddVBand="0" w:evenVBand="0" w:oddHBand="0" w:evenHBand="0" w:firstRowFirstColumn="0" w:firstRowLastColumn="0" w:lastRowFirstColumn="0" w:lastRowLastColumn="0"/>
              <w:rPr>
                <w:ins w:id="2110" w:author="Allison Adams" w:date="2023-05-24T11:04:00Z"/>
                <w:rFonts w:asciiTheme="minorHAnsi" w:hAnsiTheme="minorHAnsi" w:cstheme="minorHAnsi"/>
                <w:color w:val="000000"/>
                <w:sz w:val="22"/>
                <w:szCs w:val="22"/>
                <w:rPrChange w:id="2111" w:author="Allison Adams" w:date="2023-06-12T14:58:00Z">
                  <w:rPr>
                    <w:ins w:id="2112" w:author="Allison Adams" w:date="2023-05-24T11:04:00Z"/>
                    <w:rFonts w:ascii="Calibri" w:hAnsi="Calibri" w:cs="Calibri"/>
                    <w:color w:val="000000"/>
                    <w:sz w:val="22"/>
                    <w:szCs w:val="22"/>
                  </w:rPr>
                </w:rPrChange>
              </w:rPr>
            </w:pPr>
            <w:ins w:id="2113" w:author="Allison Adams" w:date="2023-05-24T11:04:00Z">
              <w:r w:rsidRPr="0054489A">
                <w:rPr>
                  <w:rFonts w:asciiTheme="minorHAnsi" w:hAnsiTheme="minorHAnsi" w:cstheme="minorHAnsi"/>
                  <w:color w:val="000000"/>
                  <w:sz w:val="22"/>
                  <w:szCs w:val="22"/>
                  <w:rPrChange w:id="2114" w:author="Allison Adams" w:date="2023-06-12T14:58:00Z">
                    <w:rPr>
                      <w:rFonts w:ascii="Calibri" w:hAnsi="Calibri" w:cs="Calibri"/>
                      <w:color w:val="000000"/>
                      <w:sz w:val="22"/>
                      <w:szCs w:val="22"/>
                    </w:rPr>
                  </w:rPrChange>
                </w:rPr>
                <w:t>0.19</w:t>
              </w:r>
            </w:ins>
          </w:p>
        </w:tc>
      </w:tr>
      <w:tr w:rsidR="00EF78D3" w:rsidRPr="0054489A" w14:paraId="66D8103A" w14:textId="77777777" w:rsidTr="00EF78D3">
        <w:trPr>
          <w:trHeight w:val="300"/>
          <w:ins w:id="2115" w:author="Allison Adams" w:date="2023-05-24T11:04:00Z"/>
          <w:trPrChange w:id="2116" w:author="Allison Adams" w:date="2023-05-24T11:04: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2117" w:author="Allison Adams" w:date="2023-05-24T11:04:00Z">
              <w:tcPr>
                <w:tcW w:w="1060" w:type="dxa"/>
                <w:tcBorders>
                  <w:top w:val="nil"/>
                  <w:left w:val="dotted" w:sz="4" w:space="0" w:color="auto"/>
                  <w:bottom w:val="dotted" w:sz="4" w:space="0" w:color="auto"/>
                  <w:right w:val="dotted" w:sz="4" w:space="0" w:color="auto"/>
                </w:tcBorders>
                <w:shd w:val="clear" w:color="auto" w:fill="auto"/>
                <w:noWrap/>
                <w:vAlign w:val="bottom"/>
                <w:hideMark/>
              </w:tcPr>
            </w:tcPrChange>
          </w:tcPr>
          <w:p w14:paraId="2BB7AF30" w14:textId="77777777" w:rsidR="00EF78D3" w:rsidRPr="0054489A" w:rsidRDefault="00EF78D3">
            <w:pPr>
              <w:rPr>
                <w:ins w:id="2118" w:author="Allison Adams" w:date="2023-05-24T11:04:00Z"/>
                <w:rFonts w:asciiTheme="minorHAnsi" w:hAnsiTheme="minorHAnsi" w:cstheme="minorHAnsi"/>
                <w:color w:val="000000"/>
                <w:sz w:val="22"/>
                <w:szCs w:val="22"/>
                <w:rPrChange w:id="2119" w:author="Allison Adams" w:date="2023-06-12T14:58:00Z">
                  <w:rPr>
                    <w:ins w:id="2120" w:author="Allison Adams" w:date="2023-05-24T11:04:00Z"/>
                    <w:rFonts w:ascii="Calibri" w:hAnsi="Calibri" w:cs="Calibri"/>
                    <w:color w:val="000000"/>
                    <w:sz w:val="22"/>
                    <w:szCs w:val="22"/>
                  </w:rPr>
                </w:rPrChange>
              </w:rPr>
            </w:pPr>
            <w:proofErr w:type="spellStart"/>
            <w:ins w:id="2121" w:author="Allison Adams" w:date="2023-05-24T11:04:00Z">
              <w:r w:rsidRPr="0054489A">
                <w:rPr>
                  <w:rFonts w:asciiTheme="minorHAnsi" w:hAnsiTheme="minorHAnsi" w:cstheme="minorHAnsi"/>
                  <w:color w:val="000000"/>
                  <w:sz w:val="22"/>
                  <w:szCs w:val="22"/>
                  <w:rPrChange w:id="2122" w:author="Allison Adams" w:date="2023-06-12T14:58:00Z">
                    <w:rPr>
                      <w:rFonts w:ascii="Calibri" w:hAnsi="Calibri" w:cs="Calibri"/>
                      <w:color w:val="000000"/>
                      <w:sz w:val="22"/>
                      <w:szCs w:val="22"/>
                    </w:rPr>
                  </w:rPrChange>
                </w:rPr>
                <w:t>PenDiaLg</w:t>
              </w:r>
              <w:proofErr w:type="spellEnd"/>
            </w:ins>
          </w:p>
        </w:tc>
        <w:tc>
          <w:tcPr>
            <w:tcW w:w="0" w:type="dxa"/>
            <w:noWrap/>
            <w:hideMark/>
            <w:tcPrChange w:id="2123" w:author="Allison Adams" w:date="2023-05-24T11:04:00Z">
              <w:tcPr>
                <w:tcW w:w="1060" w:type="dxa"/>
                <w:tcBorders>
                  <w:top w:val="nil"/>
                  <w:left w:val="nil"/>
                  <w:bottom w:val="dotted" w:sz="4" w:space="0" w:color="auto"/>
                  <w:right w:val="dotted" w:sz="4" w:space="0" w:color="auto"/>
                </w:tcBorders>
                <w:shd w:val="clear" w:color="auto" w:fill="auto"/>
                <w:noWrap/>
                <w:vAlign w:val="bottom"/>
                <w:hideMark/>
              </w:tcPr>
            </w:tcPrChange>
          </w:tcPr>
          <w:p w14:paraId="40C87FB5" w14:textId="77777777" w:rsidR="00EF78D3" w:rsidRPr="0054489A" w:rsidRDefault="00EF78D3">
            <w:pPr>
              <w:jc w:val="right"/>
              <w:cnfStyle w:val="000000000000" w:firstRow="0" w:lastRow="0" w:firstColumn="0" w:lastColumn="0" w:oddVBand="0" w:evenVBand="0" w:oddHBand="0" w:evenHBand="0" w:firstRowFirstColumn="0" w:firstRowLastColumn="0" w:lastRowFirstColumn="0" w:lastRowLastColumn="0"/>
              <w:rPr>
                <w:ins w:id="2124" w:author="Allison Adams" w:date="2023-05-24T11:04:00Z"/>
                <w:rFonts w:asciiTheme="minorHAnsi" w:hAnsiTheme="minorHAnsi" w:cstheme="minorHAnsi"/>
                <w:color w:val="000000"/>
                <w:sz w:val="22"/>
                <w:szCs w:val="22"/>
                <w:rPrChange w:id="2125" w:author="Allison Adams" w:date="2023-06-12T14:58:00Z">
                  <w:rPr>
                    <w:ins w:id="2126" w:author="Allison Adams" w:date="2023-05-24T11:04:00Z"/>
                    <w:rFonts w:ascii="Calibri" w:hAnsi="Calibri" w:cs="Calibri"/>
                    <w:color w:val="000000"/>
                    <w:sz w:val="22"/>
                    <w:szCs w:val="22"/>
                  </w:rPr>
                </w:rPrChange>
              </w:rPr>
            </w:pPr>
            <w:ins w:id="2127" w:author="Allison Adams" w:date="2023-05-24T11:04:00Z">
              <w:r w:rsidRPr="0054489A">
                <w:rPr>
                  <w:rFonts w:asciiTheme="minorHAnsi" w:hAnsiTheme="minorHAnsi" w:cstheme="minorHAnsi"/>
                  <w:color w:val="000000"/>
                  <w:sz w:val="22"/>
                  <w:szCs w:val="22"/>
                  <w:rPrChange w:id="2128" w:author="Allison Adams" w:date="2023-06-12T14:58:00Z">
                    <w:rPr>
                      <w:rFonts w:ascii="Calibri" w:hAnsi="Calibri" w:cs="Calibri"/>
                      <w:color w:val="000000"/>
                      <w:sz w:val="22"/>
                      <w:szCs w:val="22"/>
                    </w:rPr>
                  </w:rPrChange>
                </w:rPr>
                <w:t>0.15</w:t>
              </w:r>
            </w:ins>
          </w:p>
        </w:tc>
      </w:tr>
      <w:tr w:rsidR="00EF78D3" w:rsidRPr="0054489A" w14:paraId="3FD4D91D" w14:textId="77777777" w:rsidTr="00EF78D3">
        <w:trPr>
          <w:trHeight w:val="300"/>
          <w:ins w:id="2129" w:author="Allison Adams" w:date="2023-05-24T11:04:00Z"/>
          <w:trPrChange w:id="2130" w:author="Allison Adams" w:date="2023-05-24T11:04: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2131" w:author="Allison Adams" w:date="2023-05-24T11:04:00Z">
              <w:tcPr>
                <w:tcW w:w="1060" w:type="dxa"/>
                <w:tcBorders>
                  <w:top w:val="nil"/>
                  <w:left w:val="dotted" w:sz="4" w:space="0" w:color="auto"/>
                  <w:bottom w:val="dotted" w:sz="4" w:space="0" w:color="auto"/>
                  <w:right w:val="dotted" w:sz="4" w:space="0" w:color="auto"/>
                </w:tcBorders>
                <w:shd w:val="clear" w:color="auto" w:fill="auto"/>
                <w:noWrap/>
                <w:vAlign w:val="bottom"/>
                <w:hideMark/>
              </w:tcPr>
            </w:tcPrChange>
          </w:tcPr>
          <w:p w14:paraId="09F37A3C" w14:textId="77777777" w:rsidR="00EF78D3" w:rsidRPr="0054489A" w:rsidRDefault="00EF78D3">
            <w:pPr>
              <w:rPr>
                <w:ins w:id="2132" w:author="Allison Adams" w:date="2023-05-24T11:04:00Z"/>
                <w:rFonts w:asciiTheme="minorHAnsi" w:hAnsiTheme="minorHAnsi" w:cstheme="minorHAnsi"/>
                <w:color w:val="000000"/>
                <w:sz w:val="22"/>
                <w:szCs w:val="22"/>
                <w:rPrChange w:id="2133" w:author="Allison Adams" w:date="2023-06-12T14:58:00Z">
                  <w:rPr>
                    <w:ins w:id="2134" w:author="Allison Adams" w:date="2023-05-24T11:04:00Z"/>
                    <w:rFonts w:ascii="Calibri" w:hAnsi="Calibri" w:cs="Calibri"/>
                    <w:color w:val="000000"/>
                    <w:sz w:val="22"/>
                    <w:szCs w:val="22"/>
                  </w:rPr>
                </w:rPrChange>
              </w:rPr>
            </w:pPr>
            <w:proofErr w:type="spellStart"/>
            <w:ins w:id="2135" w:author="Allison Adams" w:date="2023-05-24T11:04:00Z">
              <w:r w:rsidRPr="0054489A">
                <w:rPr>
                  <w:rFonts w:asciiTheme="minorHAnsi" w:hAnsiTheme="minorHAnsi" w:cstheme="minorHAnsi"/>
                  <w:color w:val="000000"/>
                  <w:sz w:val="22"/>
                  <w:szCs w:val="22"/>
                  <w:rPrChange w:id="2136" w:author="Allison Adams" w:date="2023-06-12T14:58:00Z">
                    <w:rPr>
                      <w:rFonts w:ascii="Calibri" w:hAnsi="Calibri" w:cs="Calibri"/>
                      <w:color w:val="000000"/>
                      <w:sz w:val="22"/>
                      <w:szCs w:val="22"/>
                    </w:rPr>
                  </w:rPrChange>
                </w:rPr>
                <w:t>ChnDiaLg</w:t>
              </w:r>
              <w:proofErr w:type="spellEnd"/>
            </w:ins>
          </w:p>
        </w:tc>
        <w:tc>
          <w:tcPr>
            <w:tcW w:w="0" w:type="dxa"/>
            <w:noWrap/>
            <w:hideMark/>
            <w:tcPrChange w:id="2137" w:author="Allison Adams" w:date="2023-05-24T11:04:00Z">
              <w:tcPr>
                <w:tcW w:w="1060" w:type="dxa"/>
                <w:tcBorders>
                  <w:top w:val="nil"/>
                  <w:left w:val="nil"/>
                  <w:bottom w:val="dotted" w:sz="4" w:space="0" w:color="auto"/>
                  <w:right w:val="dotted" w:sz="4" w:space="0" w:color="auto"/>
                </w:tcBorders>
                <w:shd w:val="clear" w:color="auto" w:fill="auto"/>
                <w:noWrap/>
                <w:vAlign w:val="bottom"/>
                <w:hideMark/>
              </w:tcPr>
            </w:tcPrChange>
          </w:tcPr>
          <w:p w14:paraId="5CA4F842" w14:textId="77777777" w:rsidR="00EF78D3" w:rsidRPr="0054489A" w:rsidRDefault="00EF78D3">
            <w:pPr>
              <w:jc w:val="right"/>
              <w:cnfStyle w:val="000000000000" w:firstRow="0" w:lastRow="0" w:firstColumn="0" w:lastColumn="0" w:oddVBand="0" w:evenVBand="0" w:oddHBand="0" w:evenHBand="0" w:firstRowFirstColumn="0" w:firstRowLastColumn="0" w:lastRowFirstColumn="0" w:lastRowLastColumn="0"/>
              <w:rPr>
                <w:ins w:id="2138" w:author="Allison Adams" w:date="2023-05-24T11:04:00Z"/>
                <w:rFonts w:asciiTheme="minorHAnsi" w:hAnsiTheme="minorHAnsi" w:cstheme="minorHAnsi"/>
                <w:color w:val="000000"/>
                <w:sz w:val="22"/>
                <w:szCs w:val="22"/>
                <w:rPrChange w:id="2139" w:author="Allison Adams" w:date="2023-06-12T14:58:00Z">
                  <w:rPr>
                    <w:ins w:id="2140" w:author="Allison Adams" w:date="2023-05-24T11:04:00Z"/>
                    <w:rFonts w:ascii="Calibri" w:hAnsi="Calibri" w:cs="Calibri"/>
                    <w:color w:val="000000"/>
                    <w:sz w:val="22"/>
                    <w:szCs w:val="22"/>
                  </w:rPr>
                </w:rPrChange>
              </w:rPr>
            </w:pPr>
            <w:ins w:id="2141" w:author="Allison Adams" w:date="2023-05-24T11:04:00Z">
              <w:r w:rsidRPr="0054489A">
                <w:rPr>
                  <w:rFonts w:asciiTheme="minorHAnsi" w:hAnsiTheme="minorHAnsi" w:cstheme="minorHAnsi"/>
                  <w:color w:val="000000"/>
                  <w:sz w:val="22"/>
                  <w:szCs w:val="22"/>
                  <w:rPrChange w:id="2142" w:author="Allison Adams" w:date="2023-06-12T14:58:00Z">
                    <w:rPr>
                      <w:rFonts w:ascii="Calibri" w:hAnsi="Calibri" w:cs="Calibri"/>
                      <w:color w:val="000000"/>
                      <w:sz w:val="22"/>
                      <w:szCs w:val="22"/>
                    </w:rPr>
                  </w:rPrChange>
                </w:rPr>
                <w:t>0.07</w:t>
              </w:r>
            </w:ins>
          </w:p>
        </w:tc>
      </w:tr>
      <w:tr w:rsidR="00EF78D3" w:rsidRPr="0054489A" w14:paraId="74C1799A" w14:textId="77777777" w:rsidTr="00EF78D3">
        <w:trPr>
          <w:trHeight w:val="300"/>
          <w:ins w:id="2143" w:author="Allison Adams" w:date="2023-05-24T11:04:00Z"/>
          <w:trPrChange w:id="2144" w:author="Allison Adams" w:date="2023-05-24T11:04: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2145" w:author="Allison Adams" w:date="2023-05-24T11:04:00Z">
              <w:tcPr>
                <w:tcW w:w="1060" w:type="dxa"/>
                <w:tcBorders>
                  <w:top w:val="nil"/>
                  <w:left w:val="dotted" w:sz="4" w:space="0" w:color="auto"/>
                  <w:bottom w:val="dotted" w:sz="4" w:space="0" w:color="auto"/>
                  <w:right w:val="dotted" w:sz="4" w:space="0" w:color="auto"/>
                </w:tcBorders>
                <w:shd w:val="clear" w:color="auto" w:fill="auto"/>
                <w:noWrap/>
                <w:vAlign w:val="bottom"/>
                <w:hideMark/>
              </w:tcPr>
            </w:tcPrChange>
          </w:tcPr>
          <w:p w14:paraId="6399FEE8" w14:textId="77777777" w:rsidR="00EF78D3" w:rsidRPr="0054489A" w:rsidRDefault="00EF78D3">
            <w:pPr>
              <w:rPr>
                <w:ins w:id="2146" w:author="Allison Adams" w:date="2023-05-24T11:04:00Z"/>
                <w:rFonts w:asciiTheme="minorHAnsi" w:hAnsiTheme="minorHAnsi" w:cstheme="minorHAnsi"/>
                <w:color w:val="000000"/>
                <w:sz w:val="22"/>
                <w:szCs w:val="22"/>
                <w:rPrChange w:id="2147" w:author="Allison Adams" w:date="2023-06-12T14:58:00Z">
                  <w:rPr>
                    <w:ins w:id="2148" w:author="Allison Adams" w:date="2023-05-24T11:04:00Z"/>
                    <w:rFonts w:ascii="Calibri" w:hAnsi="Calibri" w:cs="Calibri"/>
                    <w:color w:val="000000"/>
                    <w:sz w:val="22"/>
                    <w:szCs w:val="22"/>
                  </w:rPr>
                </w:rPrChange>
              </w:rPr>
            </w:pPr>
            <w:proofErr w:type="spellStart"/>
            <w:ins w:id="2149" w:author="Allison Adams" w:date="2023-05-24T11:04:00Z">
              <w:r w:rsidRPr="0054489A">
                <w:rPr>
                  <w:rFonts w:asciiTheme="minorHAnsi" w:hAnsiTheme="minorHAnsi" w:cstheme="minorHAnsi"/>
                  <w:color w:val="000000"/>
                  <w:sz w:val="22"/>
                  <w:szCs w:val="22"/>
                  <w:rPrChange w:id="2150" w:author="Allison Adams" w:date="2023-06-12T14:58:00Z">
                    <w:rPr>
                      <w:rFonts w:ascii="Calibri" w:hAnsi="Calibri" w:cs="Calibri"/>
                      <w:color w:val="000000"/>
                      <w:sz w:val="22"/>
                      <w:szCs w:val="22"/>
                    </w:rPr>
                  </w:rPrChange>
                </w:rPr>
                <w:t>UnidSm</w:t>
              </w:r>
              <w:proofErr w:type="spellEnd"/>
            </w:ins>
          </w:p>
        </w:tc>
        <w:tc>
          <w:tcPr>
            <w:tcW w:w="0" w:type="dxa"/>
            <w:noWrap/>
            <w:hideMark/>
            <w:tcPrChange w:id="2151" w:author="Allison Adams" w:date="2023-05-24T11:04:00Z">
              <w:tcPr>
                <w:tcW w:w="1060" w:type="dxa"/>
                <w:tcBorders>
                  <w:top w:val="nil"/>
                  <w:left w:val="nil"/>
                  <w:bottom w:val="dotted" w:sz="4" w:space="0" w:color="auto"/>
                  <w:right w:val="dotted" w:sz="4" w:space="0" w:color="auto"/>
                </w:tcBorders>
                <w:shd w:val="clear" w:color="auto" w:fill="auto"/>
                <w:noWrap/>
                <w:vAlign w:val="bottom"/>
                <w:hideMark/>
              </w:tcPr>
            </w:tcPrChange>
          </w:tcPr>
          <w:p w14:paraId="25D4EE2A" w14:textId="77777777" w:rsidR="00EF78D3" w:rsidRPr="0054489A" w:rsidRDefault="00EF78D3">
            <w:pPr>
              <w:jc w:val="right"/>
              <w:cnfStyle w:val="000000000000" w:firstRow="0" w:lastRow="0" w:firstColumn="0" w:lastColumn="0" w:oddVBand="0" w:evenVBand="0" w:oddHBand="0" w:evenHBand="0" w:firstRowFirstColumn="0" w:firstRowLastColumn="0" w:lastRowFirstColumn="0" w:lastRowLastColumn="0"/>
              <w:rPr>
                <w:ins w:id="2152" w:author="Allison Adams" w:date="2023-05-24T11:04:00Z"/>
                <w:rFonts w:asciiTheme="minorHAnsi" w:hAnsiTheme="minorHAnsi" w:cstheme="minorHAnsi"/>
                <w:color w:val="000000"/>
                <w:sz w:val="22"/>
                <w:szCs w:val="22"/>
                <w:rPrChange w:id="2153" w:author="Allison Adams" w:date="2023-06-12T14:58:00Z">
                  <w:rPr>
                    <w:ins w:id="2154" w:author="Allison Adams" w:date="2023-05-24T11:04:00Z"/>
                    <w:rFonts w:ascii="Calibri" w:hAnsi="Calibri" w:cs="Calibri"/>
                    <w:color w:val="000000"/>
                    <w:sz w:val="22"/>
                    <w:szCs w:val="22"/>
                  </w:rPr>
                </w:rPrChange>
              </w:rPr>
            </w:pPr>
            <w:ins w:id="2155" w:author="Allison Adams" w:date="2023-05-24T11:04:00Z">
              <w:r w:rsidRPr="0054489A">
                <w:rPr>
                  <w:rFonts w:asciiTheme="minorHAnsi" w:hAnsiTheme="minorHAnsi" w:cstheme="minorHAnsi"/>
                  <w:color w:val="000000"/>
                  <w:sz w:val="22"/>
                  <w:szCs w:val="22"/>
                  <w:rPrChange w:id="2156" w:author="Allison Adams" w:date="2023-06-12T14:58:00Z">
                    <w:rPr>
                      <w:rFonts w:ascii="Calibri" w:hAnsi="Calibri" w:cs="Calibri"/>
                      <w:color w:val="000000"/>
                      <w:sz w:val="22"/>
                      <w:szCs w:val="22"/>
                    </w:rPr>
                  </w:rPrChange>
                </w:rPr>
                <w:t>0.05</w:t>
              </w:r>
            </w:ins>
          </w:p>
        </w:tc>
      </w:tr>
      <w:tr w:rsidR="00EF78D3" w:rsidRPr="0054489A" w14:paraId="1E7EA053" w14:textId="77777777" w:rsidTr="00EF78D3">
        <w:trPr>
          <w:trHeight w:val="300"/>
          <w:ins w:id="2157" w:author="Allison Adams" w:date="2023-05-24T11:04:00Z"/>
          <w:trPrChange w:id="2158" w:author="Allison Adams" w:date="2023-05-24T11:04: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2159" w:author="Allison Adams" w:date="2023-05-24T11:04:00Z">
              <w:tcPr>
                <w:tcW w:w="1060" w:type="dxa"/>
                <w:tcBorders>
                  <w:top w:val="nil"/>
                  <w:left w:val="dotted" w:sz="4" w:space="0" w:color="auto"/>
                  <w:bottom w:val="dotted" w:sz="4" w:space="0" w:color="auto"/>
                  <w:right w:val="dotted" w:sz="4" w:space="0" w:color="auto"/>
                </w:tcBorders>
                <w:shd w:val="clear" w:color="auto" w:fill="auto"/>
                <w:noWrap/>
                <w:vAlign w:val="bottom"/>
                <w:hideMark/>
              </w:tcPr>
            </w:tcPrChange>
          </w:tcPr>
          <w:p w14:paraId="3D62F990" w14:textId="77777777" w:rsidR="00EF78D3" w:rsidRPr="0054489A" w:rsidRDefault="00EF78D3">
            <w:pPr>
              <w:rPr>
                <w:ins w:id="2160" w:author="Allison Adams" w:date="2023-05-24T11:04:00Z"/>
                <w:rFonts w:asciiTheme="minorHAnsi" w:hAnsiTheme="minorHAnsi" w:cstheme="minorHAnsi"/>
                <w:color w:val="000000"/>
                <w:sz w:val="22"/>
                <w:szCs w:val="22"/>
                <w:rPrChange w:id="2161" w:author="Allison Adams" w:date="2023-06-12T14:58:00Z">
                  <w:rPr>
                    <w:ins w:id="2162" w:author="Allison Adams" w:date="2023-05-24T11:04:00Z"/>
                    <w:rFonts w:ascii="Calibri" w:hAnsi="Calibri" w:cs="Calibri"/>
                    <w:color w:val="000000"/>
                    <w:sz w:val="22"/>
                    <w:szCs w:val="22"/>
                  </w:rPr>
                </w:rPrChange>
              </w:rPr>
            </w:pPr>
            <w:proofErr w:type="spellStart"/>
            <w:ins w:id="2163" w:author="Allison Adams" w:date="2023-05-24T11:04:00Z">
              <w:r w:rsidRPr="0054489A">
                <w:rPr>
                  <w:rFonts w:asciiTheme="minorHAnsi" w:hAnsiTheme="minorHAnsi" w:cstheme="minorHAnsi"/>
                  <w:color w:val="000000"/>
                  <w:sz w:val="22"/>
                  <w:szCs w:val="22"/>
                  <w:rPrChange w:id="2164" w:author="Allison Adams" w:date="2023-06-12T14:58:00Z">
                    <w:rPr>
                      <w:rFonts w:ascii="Calibri" w:hAnsi="Calibri" w:cs="Calibri"/>
                      <w:color w:val="000000"/>
                      <w:sz w:val="22"/>
                      <w:szCs w:val="22"/>
                    </w:rPr>
                  </w:rPrChange>
                </w:rPr>
                <w:t>PenDiaSm</w:t>
              </w:r>
              <w:proofErr w:type="spellEnd"/>
            </w:ins>
          </w:p>
        </w:tc>
        <w:tc>
          <w:tcPr>
            <w:tcW w:w="0" w:type="dxa"/>
            <w:noWrap/>
            <w:hideMark/>
            <w:tcPrChange w:id="2165" w:author="Allison Adams" w:date="2023-05-24T11:04:00Z">
              <w:tcPr>
                <w:tcW w:w="1060" w:type="dxa"/>
                <w:tcBorders>
                  <w:top w:val="nil"/>
                  <w:left w:val="nil"/>
                  <w:bottom w:val="dotted" w:sz="4" w:space="0" w:color="auto"/>
                  <w:right w:val="dotted" w:sz="4" w:space="0" w:color="auto"/>
                </w:tcBorders>
                <w:shd w:val="clear" w:color="auto" w:fill="auto"/>
                <w:noWrap/>
                <w:vAlign w:val="bottom"/>
                <w:hideMark/>
              </w:tcPr>
            </w:tcPrChange>
          </w:tcPr>
          <w:p w14:paraId="190CE374" w14:textId="77777777" w:rsidR="00EF78D3" w:rsidRPr="0054489A" w:rsidRDefault="00EF78D3">
            <w:pPr>
              <w:jc w:val="right"/>
              <w:cnfStyle w:val="000000000000" w:firstRow="0" w:lastRow="0" w:firstColumn="0" w:lastColumn="0" w:oddVBand="0" w:evenVBand="0" w:oddHBand="0" w:evenHBand="0" w:firstRowFirstColumn="0" w:firstRowLastColumn="0" w:lastRowFirstColumn="0" w:lastRowLastColumn="0"/>
              <w:rPr>
                <w:ins w:id="2166" w:author="Allison Adams" w:date="2023-05-24T11:04:00Z"/>
                <w:rFonts w:asciiTheme="minorHAnsi" w:hAnsiTheme="minorHAnsi" w:cstheme="minorHAnsi"/>
                <w:color w:val="000000"/>
                <w:sz w:val="22"/>
                <w:szCs w:val="22"/>
                <w:rPrChange w:id="2167" w:author="Allison Adams" w:date="2023-06-12T14:58:00Z">
                  <w:rPr>
                    <w:ins w:id="2168" w:author="Allison Adams" w:date="2023-05-24T11:04:00Z"/>
                    <w:rFonts w:ascii="Calibri" w:hAnsi="Calibri" w:cs="Calibri"/>
                    <w:color w:val="000000"/>
                    <w:sz w:val="22"/>
                    <w:szCs w:val="22"/>
                  </w:rPr>
                </w:rPrChange>
              </w:rPr>
            </w:pPr>
            <w:ins w:id="2169" w:author="Allison Adams" w:date="2023-05-24T11:04:00Z">
              <w:r w:rsidRPr="0054489A">
                <w:rPr>
                  <w:rFonts w:asciiTheme="minorHAnsi" w:hAnsiTheme="minorHAnsi" w:cstheme="minorHAnsi"/>
                  <w:color w:val="000000"/>
                  <w:sz w:val="22"/>
                  <w:szCs w:val="22"/>
                  <w:rPrChange w:id="2170" w:author="Allison Adams" w:date="2023-06-12T14:58:00Z">
                    <w:rPr>
                      <w:rFonts w:ascii="Calibri" w:hAnsi="Calibri" w:cs="Calibri"/>
                      <w:color w:val="000000"/>
                      <w:sz w:val="22"/>
                      <w:szCs w:val="22"/>
                    </w:rPr>
                  </w:rPrChange>
                </w:rPr>
                <w:t>0.02</w:t>
              </w:r>
            </w:ins>
          </w:p>
        </w:tc>
      </w:tr>
      <w:tr w:rsidR="00EF78D3" w:rsidRPr="0054489A" w14:paraId="7E21D003" w14:textId="77777777" w:rsidTr="00EF78D3">
        <w:trPr>
          <w:trHeight w:val="300"/>
          <w:ins w:id="2171" w:author="Allison Adams" w:date="2023-05-24T11:04:00Z"/>
          <w:trPrChange w:id="2172" w:author="Allison Adams" w:date="2023-05-24T11:04: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2173" w:author="Allison Adams" w:date="2023-05-24T11:04:00Z">
              <w:tcPr>
                <w:tcW w:w="1060" w:type="dxa"/>
                <w:tcBorders>
                  <w:top w:val="nil"/>
                  <w:left w:val="dotted" w:sz="4" w:space="0" w:color="auto"/>
                  <w:bottom w:val="dotted" w:sz="4" w:space="0" w:color="auto"/>
                  <w:right w:val="dotted" w:sz="4" w:space="0" w:color="auto"/>
                </w:tcBorders>
                <w:shd w:val="clear" w:color="auto" w:fill="auto"/>
                <w:noWrap/>
                <w:vAlign w:val="bottom"/>
                <w:hideMark/>
              </w:tcPr>
            </w:tcPrChange>
          </w:tcPr>
          <w:p w14:paraId="7AD9590E" w14:textId="77777777" w:rsidR="00EF78D3" w:rsidRPr="0054489A" w:rsidRDefault="00EF78D3">
            <w:pPr>
              <w:rPr>
                <w:ins w:id="2174" w:author="Allison Adams" w:date="2023-05-24T11:04:00Z"/>
                <w:rFonts w:asciiTheme="minorHAnsi" w:hAnsiTheme="minorHAnsi" w:cstheme="minorHAnsi"/>
                <w:color w:val="000000"/>
                <w:sz w:val="22"/>
                <w:szCs w:val="22"/>
                <w:rPrChange w:id="2175" w:author="Allison Adams" w:date="2023-06-12T14:58:00Z">
                  <w:rPr>
                    <w:ins w:id="2176" w:author="Allison Adams" w:date="2023-05-24T11:04:00Z"/>
                    <w:rFonts w:ascii="Calibri" w:hAnsi="Calibri" w:cs="Calibri"/>
                    <w:color w:val="000000"/>
                    <w:sz w:val="22"/>
                    <w:szCs w:val="22"/>
                  </w:rPr>
                </w:rPrChange>
              </w:rPr>
            </w:pPr>
            <w:proofErr w:type="spellStart"/>
            <w:ins w:id="2177" w:author="Allison Adams" w:date="2023-05-24T11:04:00Z">
              <w:r w:rsidRPr="0054489A">
                <w:rPr>
                  <w:rFonts w:asciiTheme="minorHAnsi" w:hAnsiTheme="minorHAnsi" w:cstheme="minorHAnsi"/>
                  <w:color w:val="000000"/>
                  <w:sz w:val="22"/>
                  <w:szCs w:val="22"/>
                  <w:rPrChange w:id="2178" w:author="Allison Adams" w:date="2023-06-12T14:58:00Z">
                    <w:rPr>
                      <w:rFonts w:ascii="Calibri" w:hAnsi="Calibri" w:cs="Calibri"/>
                      <w:color w:val="000000"/>
                      <w:sz w:val="22"/>
                      <w:szCs w:val="22"/>
                    </w:rPr>
                  </w:rPrChange>
                </w:rPr>
                <w:t>DinoLg</w:t>
              </w:r>
              <w:proofErr w:type="spellEnd"/>
            </w:ins>
          </w:p>
        </w:tc>
        <w:tc>
          <w:tcPr>
            <w:tcW w:w="0" w:type="dxa"/>
            <w:noWrap/>
            <w:hideMark/>
            <w:tcPrChange w:id="2179" w:author="Allison Adams" w:date="2023-05-24T11:04:00Z">
              <w:tcPr>
                <w:tcW w:w="1060" w:type="dxa"/>
                <w:tcBorders>
                  <w:top w:val="nil"/>
                  <w:left w:val="nil"/>
                  <w:bottom w:val="dotted" w:sz="4" w:space="0" w:color="auto"/>
                  <w:right w:val="dotted" w:sz="4" w:space="0" w:color="auto"/>
                </w:tcBorders>
                <w:shd w:val="clear" w:color="auto" w:fill="auto"/>
                <w:noWrap/>
                <w:vAlign w:val="bottom"/>
                <w:hideMark/>
              </w:tcPr>
            </w:tcPrChange>
          </w:tcPr>
          <w:p w14:paraId="7F3A642B" w14:textId="77777777" w:rsidR="00EF78D3" w:rsidRPr="0054489A" w:rsidRDefault="00EF78D3">
            <w:pPr>
              <w:jc w:val="right"/>
              <w:cnfStyle w:val="000000000000" w:firstRow="0" w:lastRow="0" w:firstColumn="0" w:lastColumn="0" w:oddVBand="0" w:evenVBand="0" w:oddHBand="0" w:evenHBand="0" w:firstRowFirstColumn="0" w:firstRowLastColumn="0" w:lastRowFirstColumn="0" w:lastRowLastColumn="0"/>
              <w:rPr>
                <w:ins w:id="2180" w:author="Allison Adams" w:date="2023-05-24T11:04:00Z"/>
                <w:rFonts w:asciiTheme="minorHAnsi" w:hAnsiTheme="minorHAnsi" w:cstheme="minorHAnsi"/>
                <w:color w:val="000000"/>
                <w:sz w:val="22"/>
                <w:szCs w:val="22"/>
                <w:rPrChange w:id="2181" w:author="Allison Adams" w:date="2023-06-12T14:58:00Z">
                  <w:rPr>
                    <w:ins w:id="2182" w:author="Allison Adams" w:date="2023-05-24T11:04:00Z"/>
                    <w:rFonts w:ascii="Calibri" w:hAnsi="Calibri" w:cs="Calibri"/>
                    <w:color w:val="000000"/>
                    <w:sz w:val="22"/>
                    <w:szCs w:val="22"/>
                  </w:rPr>
                </w:rPrChange>
              </w:rPr>
            </w:pPr>
            <w:ins w:id="2183" w:author="Allison Adams" w:date="2023-05-24T11:04:00Z">
              <w:r w:rsidRPr="0054489A">
                <w:rPr>
                  <w:rFonts w:asciiTheme="minorHAnsi" w:hAnsiTheme="minorHAnsi" w:cstheme="minorHAnsi"/>
                  <w:color w:val="000000"/>
                  <w:sz w:val="22"/>
                  <w:szCs w:val="22"/>
                  <w:rPrChange w:id="2184" w:author="Allison Adams" w:date="2023-06-12T14:58:00Z">
                    <w:rPr>
                      <w:rFonts w:ascii="Calibri" w:hAnsi="Calibri" w:cs="Calibri"/>
                      <w:color w:val="000000"/>
                      <w:sz w:val="22"/>
                      <w:szCs w:val="22"/>
                    </w:rPr>
                  </w:rPrChange>
                </w:rPr>
                <w:t>0.01</w:t>
              </w:r>
            </w:ins>
          </w:p>
        </w:tc>
      </w:tr>
      <w:tr w:rsidR="00EF78D3" w:rsidRPr="0054489A" w14:paraId="4F1FD622" w14:textId="77777777" w:rsidTr="00EF78D3">
        <w:trPr>
          <w:trHeight w:val="300"/>
          <w:ins w:id="2185" w:author="Allison Adams" w:date="2023-05-24T11:04:00Z"/>
          <w:trPrChange w:id="2186" w:author="Allison Adams" w:date="2023-05-24T11:04: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2187" w:author="Allison Adams" w:date="2023-05-24T11:04:00Z">
              <w:tcPr>
                <w:tcW w:w="1060" w:type="dxa"/>
                <w:tcBorders>
                  <w:top w:val="nil"/>
                  <w:left w:val="dotted" w:sz="4" w:space="0" w:color="auto"/>
                  <w:bottom w:val="dotted" w:sz="4" w:space="0" w:color="auto"/>
                  <w:right w:val="dotted" w:sz="4" w:space="0" w:color="auto"/>
                </w:tcBorders>
                <w:shd w:val="clear" w:color="auto" w:fill="auto"/>
                <w:noWrap/>
                <w:vAlign w:val="bottom"/>
                <w:hideMark/>
              </w:tcPr>
            </w:tcPrChange>
          </w:tcPr>
          <w:p w14:paraId="7235EFCF" w14:textId="77777777" w:rsidR="00EF78D3" w:rsidRPr="0054489A" w:rsidRDefault="00EF78D3">
            <w:pPr>
              <w:rPr>
                <w:ins w:id="2188" w:author="Allison Adams" w:date="2023-05-24T11:04:00Z"/>
                <w:rFonts w:asciiTheme="minorHAnsi" w:hAnsiTheme="minorHAnsi" w:cstheme="minorHAnsi"/>
                <w:color w:val="000000"/>
                <w:sz w:val="22"/>
                <w:szCs w:val="22"/>
                <w:rPrChange w:id="2189" w:author="Allison Adams" w:date="2023-06-12T14:58:00Z">
                  <w:rPr>
                    <w:ins w:id="2190" w:author="Allison Adams" w:date="2023-05-24T11:04:00Z"/>
                    <w:rFonts w:ascii="Calibri" w:hAnsi="Calibri" w:cs="Calibri"/>
                    <w:color w:val="000000"/>
                    <w:sz w:val="22"/>
                    <w:szCs w:val="22"/>
                  </w:rPr>
                </w:rPrChange>
              </w:rPr>
            </w:pPr>
            <w:proofErr w:type="spellStart"/>
            <w:ins w:id="2191" w:author="Allison Adams" w:date="2023-05-24T11:04:00Z">
              <w:r w:rsidRPr="0054489A">
                <w:rPr>
                  <w:rFonts w:asciiTheme="minorHAnsi" w:hAnsiTheme="minorHAnsi" w:cstheme="minorHAnsi"/>
                  <w:color w:val="000000"/>
                  <w:sz w:val="22"/>
                  <w:szCs w:val="22"/>
                  <w:rPrChange w:id="2192" w:author="Allison Adams" w:date="2023-06-12T14:58:00Z">
                    <w:rPr>
                      <w:rFonts w:ascii="Calibri" w:hAnsi="Calibri" w:cs="Calibri"/>
                      <w:color w:val="000000"/>
                      <w:sz w:val="22"/>
                      <w:szCs w:val="22"/>
                    </w:rPr>
                  </w:rPrChange>
                </w:rPr>
                <w:t>ChlSm</w:t>
              </w:r>
              <w:proofErr w:type="spellEnd"/>
            </w:ins>
          </w:p>
        </w:tc>
        <w:tc>
          <w:tcPr>
            <w:tcW w:w="0" w:type="dxa"/>
            <w:noWrap/>
            <w:hideMark/>
            <w:tcPrChange w:id="2193" w:author="Allison Adams" w:date="2023-05-24T11:04:00Z">
              <w:tcPr>
                <w:tcW w:w="1060" w:type="dxa"/>
                <w:tcBorders>
                  <w:top w:val="nil"/>
                  <w:left w:val="nil"/>
                  <w:bottom w:val="dotted" w:sz="4" w:space="0" w:color="auto"/>
                  <w:right w:val="dotted" w:sz="4" w:space="0" w:color="auto"/>
                </w:tcBorders>
                <w:shd w:val="clear" w:color="auto" w:fill="auto"/>
                <w:noWrap/>
                <w:vAlign w:val="bottom"/>
                <w:hideMark/>
              </w:tcPr>
            </w:tcPrChange>
          </w:tcPr>
          <w:p w14:paraId="1A3DC79F" w14:textId="77777777" w:rsidR="00EF78D3" w:rsidRPr="0054489A" w:rsidRDefault="00EF78D3">
            <w:pPr>
              <w:jc w:val="right"/>
              <w:cnfStyle w:val="000000000000" w:firstRow="0" w:lastRow="0" w:firstColumn="0" w:lastColumn="0" w:oddVBand="0" w:evenVBand="0" w:oddHBand="0" w:evenHBand="0" w:firstRowFirstColumn="0" w:firstRowLastColumn="0" w:lastRowFirstColumn="0" w:lastRowLastColumn="0"/>
              <w:rPr>
                <w:ins w:id="2194" w:author="Allison Adams" w:date="2023-05-24T11:04:00Z"/>
                <w:rFonts w:asciiTheme="minorHAnsi" w:hAnsiTheme="minorHAnsi" w:cstheme="minorHAnsi"/>
                <w:color w:val="000000"/>
                <w:sz w:val="22"/>
                <w:szCs w:val="22"/>
                <w:rPrChange w:id="2195" w:author="Allison Adams" w:date="2023-06-12T14:58:00Z">
                  <w:rPr>
                    <w:ins w:id="2196" w:author="Allison Adams" w:date="2023-05-24T11:04:00Z"/>
                    <w:rFonts w:ascii="Calibri" w:hAnsi="Calibri" w:cs="Calibri"/>
                    <w:color w:val="000000"/>
                    <w:sz w:val="22"/>
                    <w:szCs w:val="22"/>
                  </w:rPr>
                </w:rPrChange>
              </w:rPr>
            </w:pPr>
            <w:ins w:id="2197" w:author="Allison Adams" w:date="2023-05-24T11:04:00Z">
              <w:r w:rsidRPr="0054489A">
                <w:rPr>
                  <w:rFonts w:asciiTheme="minorHAnsi" w:hAnsiTheme="minorHAnsi" w:cstheme="minorHAnsi"/>
                  <w:color w:val="000000"/>
                  <w:sz w:val="22"/>
                  <w:szCs w:val="22"/>
                  <w:rPrChange w:id="2198" w:author="Allison Adams" w:date="2023-06-12T14:58:00Z">
                    <w:rPr>
                      <w:rFonts w:ascii="Calibri" w:hAnsi="Calibri" w:cs="Calibri"/>
                      <w:color w:val="000000"/>
                      <w:sz w:val="22"/>
                      <w:szCs w:val="22"/>
                    </w:rPr>
                  </w:rPrChange>
                </w:rPr>
                <w:t>0.01</w:t>
              </w:r>
            </w:ins>
          </w:p>
        </w:tc>
      </w:tr>
      <w:tr w:rsidR="00EF78D3" w:rsidRPr="0054489A" w14:paraId="0DD34957" w14:textId="77777777" w:rsidTr="00EF78D3">
        <w:trPr>
          <w:trHeight w:val="300"/>
          <w:ins w:id="2199" w:author="Allison Adams" w:date="2023-05-24T11:04:00Z"/>
          <w:trPrChange w:id="2200" w:author="Allison Adams" w:date="2023-05-24T11:04: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2201" w:author="Allison Adams" w:date="2023-05-24T11:04:00Z">
              <w:tcPr>
                <w:tcW w:w="1060" w:type="dxa"/>
                <w:tcBorders>
                  <w:top w:val="nil"/>
                  <w:left w:val="dotted" w:sz="4" w:space="0" w:color="auto"/>
                  <w:bottom w:val="dotted" w:sz="4" w:space="0" w:color="auto"/>
                  <w:right w:val="dotted" w:sz="4" w:space="0" w:color="auto"/>
                </w:tcBorders>
                <w:shd w:val="clear" w:color="auto" w:fill="auto"/>
                <w:noWrap/>
                <w:vAlign w:val="bottom"/>
                <w:hideMark/>
              </w:tcPr>
            </w:tcPrChange>
          </w:tcPr>
          <w:p w14:paraId="1366B91C" w14:textId="77777777" w:rsidR="00EF78D3" w:rsidRPr="0054489A" w:rsidRDefault="00EF78D3">
            <w:pPr>
              <w:rPr>
                <w:ins w:id="2202" w:author="Allison Adams" w:date="2023-05-24T11:04:00Z"/>
                <w:rFonts w:asciiTheme="minorHAnsi" w:hAnsiTheme="minorHAnsi" w:cstheme="minorHAnsi"/>
                <w:color w:val="000000"/>
                <w:sz w:val="22"/>
                <w:szCs w:val="22"/>
                <w:rPrChange w:id="2203" w:author="Allison Adams" w:date="2023-06-12T14:58:00Z">
                  <w:rPr>
                    <w:ins w:id="2204" w:author="Allison Adams" w:date="2023-05-24T11:04:00Z"/>
                    <w:rFonts w:ascii="Calibri" w:hAnsi="Calibri" w:cs="Calibri"/>
                    <w:color w:val="000000"/>
                    <w:sz w:val="22"/>
                    <w:szCs w:val="22"/>
                  </w:rPr>
                </w:rPrChange>
              </w:rPr>
            </w:pPr>
            <w:proofErr w:type="spellStart"/>
            <w:ins w:id="2205" w:author="Allison Adams" w:date="2023-05-24T11:04:00Z">
              <w:r w:rsidRPr="0054489A">
                <w:rPr>
                  <w:rFonts w:asciiTheme="minorHAnsi" w:hAnsiTheme="minorHAnsi" w:cstheme="minorHAnsi"/>
                  <w:color w:val="000000"/>
                  <w:sz w:val="22"/>
                  <w:szCs w:val="22"/>
                  <w:rPrChange w:id="2206" w:author="Allison Adams" w:date="2023-06-12T14:58:00Z">
                    <w:rPr>
                      <w:rFonts w:ascii="Calibri" w:hAnsi="Calibri" w:cs="Calibri"/>
                      <w:color w:val="000000"/>
                      <w:sz w:val="22"/>
                      <w:szCs w:val="22"/>
                    </w:rPr>
                  </w:rPrChange>
                </w:rPr>
                <w:t>ChlLg</w:t>
              </w:r>
              <w:proofErr w:type="spellEnd"/>
            </w:ins>
          </w:p>
        </w:tc>
        <w:tc>
          <w:tcPr>
            <w:tcW w:w="0" w:type="dxa"/>
            <w:noWrap/>
            <w:hideMark/>
            <w:tcPrChange w:id="2207" w:author="Allison Adams" w:date="2023-05-24T11:04:00Z">
              <w:tcPr>
                <w:tcW w:w="1060" w:type="dxa"/>
                <w:tcBorders>
                  <w:top w:val="nil"/>
                  <w:left w:val="nil"/>
                  <w:bottom w:val="dotted" w:sz="4" w:space="0" w:color="auto"/>
                  <w:right w:val="dotted" w:sz="4" w:space="0" w:color="auto"/>
                </w:tcBorders>
                <w:shd w:val="clear" w:color="auto" w:fill="auto"/>
                <w:noWrap/>
                <w:vAlign w:val="bottom"/>
                <w:hideMark/>
              </w:tcPr>
            </w:tcPrChange>
          </w:tcPr>
          <w:p w14:paraId="66D82A15" w14:textId="77777777" w:rsidR="00EF78D3" w:rsidRPr="0054489A" w:rsidRDefault="00EF78D3">
            <w:pPr>
              <w:jc w:val="right"/>
              <w:cnfStyle w:val="000000000000" w:firstRow="0" w:lastRow="0" w:firstColumn="0" w:lastColumn="0" w:oddVBand="0" w:evenVBand="0" w:oddHBand="0" w:evenHBand="0" w:firstRowFirstColumn="0" w:firstRowLastColumn="0" w:lastRowFirstColumn="0" w:lastRowLastColumn="0"/>
              <w:rPr>
                <w:ins w:id="2208" w:author="Allison Adams" w:date="2023-05-24T11:04:00Z"/>
                <w:rFonts w:asciiTheme="minorHAnsi" w:hAnsiTheme="minorHAnsi" w:cstheme="minorHAnsi"/>
                <w:color w:val="000000"/>
                <w:sz w:val="22"/>
                <w:szCs w:val="22"/>
                <w:rPrChange w:id="2209" w:author="Allison Adams" w:date="2023-06-12T14:58:00Z">
                  <w:rPr>
                    <w:ins w:id="2210" w:author="Allison Adams" w:date="2023-05-24T11:04:00Z"/>
                    <w:rFonts w:ascii="Calibri" w:hAnsi="Calibri" w:cs="Calibri"/>
                    <w:color w:val="000000"/>
                    <w:sz w:val="22"/>
                    <w:szCs w:val="22"/>
                  </w:rPr>
                </w:rPrChange>
              </w:rPr>
            </w:pPr>
            <w:ins w:id="2211" w:author="Allison Adams" w:date="2023-05-24T11:04:00Z">
              <w:r w:rsidRPr="0054489A">
                <w:rPr>
                  <w:rFonts w:asciiTheme="minorHAnsi" w:hAnsiTheme="minorHAnsi" w:cstheme="minorHAnsi"/>
                  <w:color w:val="000000"/>
                  <w:sz w:val="22"/>
                  <w:szCs w:val="22"/>
                  <w:rPrChange w:id="2212" w:author="Allison Adams" w:date="2023-06-12T14:58:00Z">
                    <w:rPr>
                      <w:rFonts w:ascii="Calibri" w:hAnsi="Calibri" w:cs="Calibri"/>
                      <w:color w:val="000000"/>
                      <w:sz w:val="22"/>
                      <w:szCs w:val="22"/>
                    </w:rPr>
                  </w:rPrChange>
                </w:rPr>
                <w:t>0.00</w:t>
              </w:r>
            </w:ins>
          </w:p>
        </w:tc>
      </w:tr>
      <w:tr w:rsidR="00EF78D3" w:rsidRPr="0054489A" w14:paraId="16A82863" w14:textId="77777777" w:rsidTr="00EF78D3">
        <w:trPr>
          <w:trHeight w:val="300"/>
          <w:ins w:id="2213" w:author="Allison Adams" w:date="2023-05-24T11:04:00Z"/>
          <w:trPrChange w:id="2214" w:author="Allison Adams" w:date="2023-05-24T11:04: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2215" w:author="Allison Adams" w:date="2023-05-24T11:04:00Z">
              <w:tcPr>
                <w:tcW w:w="1060" w:type="dxa"/>
                <w:tcBorders>
                  <w:top w:val="nil"/>
                  <w:left w:val="dotted" w:sz="4" w:space="0" w:color="auto"/>
                  <w:bottom w:val="dotted" w:sz="4" w:space="0" w:color="auto"/>
                  <w:right w:val="dotted" w:sz="4" w:space="0" w:color="auto"/>
                </w:tcBorders>
                <w:shd w:val="clear" w:color="auto" w:fill="auto"/>
                <w:noWrap/>
                <w:vAlign w:val="bottom"/>
                <w:hideMark/>
              </w:tcPr>
            </w:tcPrChange>
          </w:tcPr>
          <w:p w14:paraId="7DB13CAF" w14:textId="77777777" w:rsidR="00EF78D3" w:rsidRPr="0054489A" w:rsidRDefault="00EF78D3">
            <w:pPr>
              <w:rPr>
                <w:ins w:id="2216" w:author="Allison Adams" w:date="2023-05-24T11:04:00Z"/>
                <w:rFonts w:asciiTheme="minorHAnsi" w:hAnsiTheme="minorHAnsi" w:cstheme="minorHAnsi"/>
                <w:color w:val="000000"/>
                <w:sz w:val="22"/>
                <w:szCs w:val="22"/>
                <w:rPrChange w:id="2217" w:author="Allison Adams" w:date="2023-06-12T14:58:00Z">
                  <w:rPr>
                    <w:ins w:id="2218" w:author="Allison Adams" w:date="2023-05-24T11:04:00Z"/>
                    <w:rFonts w:ascii="Calibri" w:hAnsi="Calibri" w:cs="Calibri"/>
                    <w:color w:val="000000"/>
                    <w:sz w:val="22"/>
                    <w:szCs w:val="22"/>
                  </w:rPr>
                </w:rPrChange>
              </w:rPr>
            </w:pPr>
            <w:proofErr w:type="spellStart"/>
            <w:ins w:id="2219" w:author="Allison Adams" w:date="2023-05-24T11:04:00Z">
              <w:r w:rsidRPr="0054489A">
                <w:rPr>
                  <w:rFonts w:asciiTheme="minorHAnsi" w:hAnsiTheme="minorHAnsi" w:cstheme="minorHAnsi"/>
                  <w:color w:val="000000"/>
                  <w:sz w:val="22"/>
                  <w:szCs w:val="22"/>
                  <w:rPrChange w:id="2220" w:author="Allison Adams" w:date="2023-06-12T14:58:00Z">
                    <w:rPr>
                      <w:rFonts w:ascii="Calibri" w:hAnsi="Calibri" w:cs="Calibri"/>
                      <w:color w:val="000000"/>
                      <w:sz w:val="22"/>
                      <w:szCs w:val="22"/>
                    </w:rPr>
                  </w:rPrChange>
                </w:rPr>
                <w:t>CyanoSm</w:t>
              </w:r>
              <w:proofErr w:type="spellEnd"/>
            </w:ins>
          </w:p>
        </w:tc>
        <w:tc>
          <w:tcPr>
            <w:tcW w:w="0" w:type="dxa"/>
            <w:noWrap/>
            <w:hideMark/>
            <w:tcPrChange w:id="2221" w:author="Allison Adams" w:date="2023-05-24T11:04:00Z">
              <w:tcPr>
                <w:tcW w:w="1060" w:type="dxa"/>
                <w:tcBorders>
                  <w:top w:val="nil"/>
                  <w:left w:val="nil"/>
                  <w:bottom w:val="dotted" w:sz="4" w:space="0" w:color="auto"/>
                  <w:right w:val="dotted" w:sz="4" w:space="0" w:color="auto"/>
                </w:tcBorders>
                <w:shd w:val="clear" w:color="auto" w:fill="auto"/>
                <w:noWrap/>
                <w:vAlign w:val="bottom"/>
                <w:hideMark/>
              </w:tcPr>
            </w:tcPrChange>
          </w:tcPr>
          <w:p w14:paraId="1371FA9E" w14:textId="77777777" w:rsidR="00EF78D3" w:rsidRPr="0054489A" w:rsidRDefault="00EF78D3">
            <w:pPr>
              <w:jc w:val="right"/>
              <w:cnfStyle w:val="000000000000" w:firstRow="0" w:lastRow="0" w:firstColumn="0" w:lastColumn="0" w:oddVBand="0" w:evenVBand="0" w:oddHBand="0" w:evenHBand="0" w:firstRowFirstColumn="0" w:firstRowLastColumn="0" w:lastRowFirstColumn="0" w:lastRowLastColumn="0"/>
              <w:rPr>
                <w:ins w:id="2222" w:author="Allison Adams" w:date="2023-05-24T11:04:00Z"/>
                <w:rFonts w:asciiTheme="minorHAnsi" w:hAnsiTheme="minorHAnsi" w:cstheme="minorHAnsi"/>
                <w:color w:val="000000"/>
                <w:sz w:val="22"/>
                <w:szCs w:val="22"/>
                <w:rPrChange w:id="2223" w:author="Allison Adams" w:date="2023-06-12T14:58:00Z">
                  <w:rPr>
                    <w:ins w:id="2224" w:author="Allison Adams" w:date="2023-05-24T11:04:00Z"/>
                    <w:rFonts w:ascii="Calibri" w:hAnsi="Calibri" w:cs="Calibri"/>
                    <w:color w:val="000000"/>
                    <w:sz w:val="22"/>
                    <w:szCs w:val="22"/>
                  </w:rPr>
                </w:rPrChange>
              </w:rPr>
            </w:pPr>
            <w:ins w:id="2225" w:author="Allison Adams" w:date="2023-05-24T11:04:00Z">
              <w:r w:rsidRPr="0054489A">
                <w:rPr>
                  <w:rFonts w:asciiTheme="minorHAnsi" w:hAnsiTheme="minorHAnsi" w:cstheme="minorHAnsi"/>
                  <w:color w:val="000000"/>
                  <w:sz w:val="22"/>
                  <w:szCs w:val="22"/>
                  <w:rPrChange w:id="2226" w:author="Allison Adams" w:date="2023-06-12T14:58:00Z">
                    <w:rPr>
                      <w:rFonts w:ascii="Calibri" w:hAnsi="Calibri" w:cs="Calibri"/>
                      <w:color w:val="000000"/>
                      <w:sz w:val="22"/>
                      <w:szCs w:val="22"/>
                    </w:rPr>
                  </w:rPrChange>
                </w:rPr>
                <w:t>0.00</w:t>
              </w:r>
            </w:ins>
          </w:p>
        </w:tc>
      </w:tr>
      <w:tr w:rsidR="00EF78D3" w:rsidRPr="0054489A" w14:paraId="50195D96" w14:textId="77777777" w:rsidTr="00EF78D3">
        <w:trPr>
          <w:trHeight w:val="300"/>
          <w:ins w:id="2227" w:author="Allison Adams" w:date="2023-05-24T11:04:00Z"/>
          <w:trPrChange w:id="2228" w:author="Allison Adams" w:date="2023-05-24T11:04: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2229" w:author="Allison Adams" w:date="2023-05-24T11:04:00Z">
              <w:tcPr>
                <w:tcW w:w="1060" w:type="dxa"/>
                <w:tcBorders>
                  <w:top w:val="nil"/>
                  <w:left w:val="dotted" w:sz="4" w:space="0" w:color="auto"/>
                  <w:bottom w:val="dotted" w:sz="4" w:space="0" w:color="auto"/>
                  <w:right w:val="dotted" w:sz="4" w:space="0" w:color="auto"/>
                </w:tcBorders>
                <w:shd w:val="clear" w:color="auto" w:fill="auto"/>
                <w:noWrap/>
                <w:vAlign w:val="bottom"/>
                <w:hideMark/>
              </w:tcPr>
            </w:tcPrChange>
          </w:tcPr>
          <w:p w14:paraId="4C221F27" w14:textId="77777777" w:rsidR="00EF78D3" w:rsidRPr="0054489A" w:rsidRDefault="00EF78D3">
            <w:pPr>
              <w:rPr>
                <w:ins w:id="2230" w:author="Allison Adams" w:date="2023-05-24T11:04:00Z"/>
                <w:rFonts w:asciiTheme="minorHAnsi" w:hAnsiTheme="minorHAnsi" w:cstheme="minorHAnsi"/>
                <w:color w:val="000000"/>
                <w:sz w:val="22"/>
                <w:szCs w:val="22"/>
                <w:rPrChange w:id="2231" w:author="Allison Adams" w:date="2023-06-12T14:58:00Z">
                  <w:rPr>
                    <w:ins w:id="2232" w:author="Allison Adams" w:date="2023-05-24T11:04:00Z"/>
                    <w:rFonts w:ascii="Calibri" w:hAnsi="Calibri" w:cs="Calibri"/>
                    <w:color w:val="000000"/>
                    <w:sz w:val="22"/>
                    <w:szCs w:val="22"/>
                  </w:rPr>
                </w:rPrChange>
              </w:rPr>
            </w:pPr>
            <w:proofErr w:type="spellStart"/>
            <w:ins w:id="2233" w:author="Allison Adams" w:date="2023-05-24T11:04:00Z">
              <w:r w:rsidRPr="0054489A">
                <w:rPr>
                  <w:rFonts w:asciiTheme="minorHAnsi" w:hAnsiTheme="minorHAnsi" w:cstheme="minorHAnsi"/>
                  <w:color w:val="000000"/>
                  <w:sz w:val="22"/>
                  <w:szCs w:val="22"/>
                  <w:rPrChange w:id="2234" w:author="Allison Adams" w:date="2023-06-12T14:58:00Z">
                    <w:rPr>
                      <w:rFonts w:ascii="Calibri" w:hAnsi="Calibri" w:cs="Calibri"/>
                      <w:color w:val="000000"/>
                      <w:sz w:val="22"/>
                      <w:szCs w:val="22"/>
                    </w:rPr>
                  </w:rPrChange>
                </w:rPr>
                <w:t>ChnDiaSm</w:t>
              </w:r>
              <w:proofErr w:type="spellEnd"/>
            </w:ins>
          </w:p>
        </w:tc>
        <w:tc>
          <w:tcPr>
            <w:tcW w:w="0" w:type="dxa"/>
            <w:noWrap/>
            <w:hideMark/>
            <w:tcPrChange w:id="2235" w:author="Allison Adams" w:date="2023-05-24T11:04:00Z">
              <w:tcPr>
                <w:tcW w:w="1060" w:type="dxa"/>
                <w:tcBorders>
                  <w:top w:val="nil"/>
                  <w:left w:val="nil"/>
                  <w:bottom w:val="dotted" w:sz="4" w:space="0" w:color="auto"/>
                  <w:right w:val="dotted" w:sz="4" w:space="0" w:color="auto"/>
                </w:tcBorders>
                <w:shd w:val="clear" w:color="auto" w:fill="auto"/>
                <w:noWrap/>
                <w:vAlign w:val="bottom"/>
                <w:hideMark/>
              </w:tcPr>
            </w:tcPrChange>
          </w:tcPr>
          <w:p w14:paraId="5411F60E" w14:textId="77777777" w:rsidR="00EF78D3" w:rsidRPr="0054489A" w:rsidRDefault="00EF78D3">
            <w:pPr>
              <w:jc w:val="right"/>
              <w:cnfStyle w:val="000000000000" w:firstRow="0" w:lastRow="0" w:firstColumn="0" w:lastColumn="0" w:oddVBand="0" w:evenVBand="0" w:oddHBand="0" w:evenHBand="0" w:firstRowFirstColumn="0" w:firstRowLastColumn="0" w:lastRowFirstColumn="0" w:lastRowLastColumn="0"/>
              <w:rPr>
                <w:ins w:id="2236" w:author="Allison Adams" w:date="2023-05-24T11:04:00Z"/>
                <w:rFonts w:asciiTheme="minorHAnsi" w:hAnsiTheme="minorHAnsi" w:cstheme="minorHAnsi"/>
                <w:color w:val="000000"/>
                <w:sz w:val="22"/>
                <w:szCs w:val="22"/>
                <w:rPrChange w:id="2237" w:author="Allison Adams" w:date="2023-06-12T14:58:00Z">
                  <w:rPr>
                    <w:ins w:id="2238" w:author="Allison Adams" w:date="2023-05-24T11:04:00Z"/>
                    <w:rFonts w:ascii="Calibri" w:hAnsi="Calibri" w:cs="Calibri"/>
                    <w:color w:val="000000"/>
                    <w:sz w:val="22"/>
                    <w:szCs w:val="22"/>
                  </w:rPr>
                </w:rPrChange>
              </w:rPr>
            </w:pPr>
            <w:ins w:id="2239" w:author="Allison Adams" w:date="2023-05-24T11:04:00Z">
              <w:r w:rsidRPr="0054489A">
                <w:rPr>
                  <w:rFonts w:asciiTheme="minorHAnsi" w:hAnsiTheme="minorHAnsi" w:cstheme="minorHAnsi"/>
                  <w:color w:val="000000"/>
                  <w:sz w:val="22"/>
                  <w:szCs w:val="22"/>
                  <w:rPrChange w:id="2240" w:author="Allison Adams" w:date="2023-06-12T14:58:00Z">
                    <w:rPr>
                      <w:rFonts w:ascii="Calibri" w:hAnsi="Calibri" w:cs="Calibri"/>
                      <w:color w:val="000000"/>
                      <w:sz w:val="22"/>
                      <w:szCs w:val="22"/>
                    </w:rPr>
                  </w:rPrChange>
                </w:rPr>
                <w:t>0.00</w:t>
              </w:r>
            </w:ins>
          </w:p>
        </w:tc>
      </w:tr>
      <w:tr w:rsidR="00EF78D3" w:rsidRPr="0054489A" w14:paraId="2A9CEAA6" w14:textId="77777777" w:rsidTr="00EF78D3">
        <w:trPr>
          <w:trHeight w:val="300"/>
          <w:ins w:id="2241" w:author="Allison Adams" w:date="2023-05-24T11:04:00Z"/>
          <w:trPrChange w:id="2242" w:author="Allison Adams" w:date="2023-05-24T11:04: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2243" w:author="Allison Adams" w:date="2023-05-24T11:04:00Z">
              <w:tcPr>
                <w:tcW w:w="1060" w:type="dxa"/>
                <w:tcBorders>
                  <w:top w:val="nil"/>
                  <w:left w:val="dotted" w:sz="4" w:space="0" w:color="auto"/>
                  <w:bottom w:val="dotted" w:sz="4" w:space="0" w:color="auto"/>
                  <w:right w:val="dotted" w:sz="4" w:space="0" w:color="auto"/>
                </w:tcBorders>
                <w:shd w:val="clear" w:color="auto" w:fill="auto"/>
                <w:noWrap/>
                <w:vAlign w:val="bottom"/>
                <w:hideMark/>
              </w:tcPr>
            </w:tcPrChange>
          </w:tcPr>
          <w:p w14:paraId="78282FE9" w14:textId="77777777" w:rsidR="00EF78D3" w:rsidRPr="0054489A" w:rsidRDefault="00EF78D3">
            <w:pPr>
              <w:rPr>
                <w:ins w:id="2244" w:author="Allison Adams" w:date="2023-05-24T11:04:00Z"/>
                <w:rFonts w:asciiTheme="minorHAnsi" w:hAnsiTheme="minorHAnsi" w:cstheme="minorHAnsi"/>
                <w:color w:val="000000"/>
                <w:sz w:val="22"/>
                <w:szCs w:val="22"/>
                <w:rPrChange w:id="2245" w:author="Allison Adams" w:date="2023-06-12T14:58:00Z">
                  <w:rPr>
                    <w:ins w:id="2246" w:author="Allison Adams" w:date="2023-05-24T11:04:00Z"/>
                    <w:rFonts w:ascii="Calibri" w:hAnsi="Calibri" w:cs="Calibri"/>
                    <w:color w:val="000000"/>
                    <w:sz w:val="22"/>
                    <w:szCs w:val="22"/>
                  </w:rPr>
                </w:rPrChange>
              </w:rPr>
            </w:pPr>
            <w:proofErr w:type="spellStart"/>
            <w:ins w:id="2247" w:author="Allison Adams" w:date="2023-05-24T11:04:00Z">
              <w:r w:rsidRPr="0054489A">
                <w:rPr>
                  <w:rFonts w:asciiTheme="minorHAnsi" w:hAnsiTheme="minorHAnsi" w:cstheme="minorHAnsi"/>
                  <w:color w:val="000000"/>
                  <w:sz w:val="22"/>
                  <w:szCs w:val="22"/>
                  <w:rPrChange w:id="2248" w:author="Allison Adams" w:date="2023-06-12T14:58:00Z">
                    <w:rPr>
                      <w:rFonts w:ascii="Calibri" w:hAnsi="Calibri" w:cs="Calibri"/>
                      <w:color w:val="000000"/>
                      <w:sz w:val="22"/>
                      <w:szCs w:val="22"/>
                    </w:rPr>
                  </w:rPrChange>
                </w:rPr>
                <w:t>UnidLg</w:t>
              </w:r>
              <w:proofErr w:type="spellEnd"/>
            </w:ins>
          </w:p>
        </w:tc>
        <w:tc>
          <w:tcPr>
            <w:tcW w:w="0" w:type="dxa"/>
            <w:noWrap/>
            <w:hideMark/>
            <w:tcPrChange w:id="2249" w:author="Allison Adams" w:date="2023-05-24T11:04:00Z">
              <w:tcPr>
                <w:tcW w:w="1060" w:type="dxa"/>
                <w:tcBorders>
                  <w:top w:val="nil"/>
                  <w:left w:val="nil"/>
                  <w:bottom w:val="dotted" w:sz="4" w:space="0" w:color="auto"/>
                  <w:right w:val="dotted" w:sz="4" w:space="0" w:color="auto"/>
                </w:tcBorders>
                <w:shd w:val="clear" w:color="auto" w:fill="auto"/>
                <w:noWrap/>
                <w:vAlign w:val="bottom"/>
                <w:hideMark/>
              </w:tcPr>
            </w:tcPrChange>
          </w:tcPr>
          <w:p w14:paraId="38C2F77B" w14:textId="77777777" w:rsidR="00EF78D3" w:rsidRPr="0054489A" w:rsidRDefault="00EF78D3">
            <w:pPr>
              <w:jc w:val="right"/>
              <w:cnfStyle w:val="000000000000" w:firstRow="0" w:lastRow="0" w:firstColumn="0" w:lastColumn="0" w:oddVBand="0" w:evenVBand="0" w:oddHBand="0" w:evenHBand="0" w:firstRowFirstColumn="0" w:firstRowLastColumn="0" w:lastRowFirstColumn="0" w:lastRowLastColumn="0"/>
              <w:rPr>
                <w:ins w:id="2250" w:author="Allison Adams" w:date="2023-05-24T11:04:00Z"/>
                <w:rFonts w:asciiTheme="minorHAnsi" w:hAnsiTheme="minorHAnsi" w:cstheme="minorHAnsi"/>
                <w:color w:val="000000"/>
                <w:sz w:val="22"/>
                <w:szCs w:val="22"/>
                <w:rPrChange w:id="2251" w:author="Allison Adams" w:date="2023-06-12T14:58:00Z">
                  <w:rPr>
                    <w:ins w:id="2252" w:author="Allison Adams" w:date="2023-05-24T11:04:00Z"/>
                    <w:rFonts w:ascii="Calibri" w:hAnsi="Calibri" w:cs="Calibri"/>
                    <w:color w:val="000000"/>
                    <w:sz w:val="22"/>
                    <w:szCs w:val="22"/>
                  </w:rPr>
                </w:rPrChange>
              </w:rPr>
            </w:pPr>
            <w:ins w:id="2253" w:author="Allison Adams" w:date="2023-05-24T11:04:00Z">
              <w:r w:rsidRPr="0054489A">
                <w:rPr>
                  <w:rFonts w:asciiTheme="minorHAnsi" w:hAnsiTheme="minorHAnsi" w:cstheme="minorHAnsi"/>
                  <w:color w:val="000000"/>
                  <w:sz w:val="22"/>
                  <w:szCs w:val="22"/>
                  <w:rPrChange w:id="2254" w:author="Allison Adams" w:date="2023-06-12T14:58:00Z">
                    <w:rPr>
                      <w:rFonts w:ascii="Calibri" w:hAnsi="Calibri" w:cs="Calibri"/>
                      <w:color w:val="000000"/>
                      <w:sz w:val="22"/>
                      <w:szCs w:val="22"/>
                    </w:rPr>
                  </w:rPrChange>
                </w:rPr>
                <w:t>-0.08</w:t>
              </w:r>
            </w:ins>
          </w:p>
        </w:tc>
      </w:tr>
      <w:tr w:rsidR="00EF78D3" w:rsidRPr="0054489A" w14:paraId="3E78F9E6" w14:textId="77777777" w:rsidTr="00EF78D3">
        <w:trPr>
          <w:trHeight w:val="300"/>
          <w:ins w:id="2255" w:author="Allison Adams" w:date="2023-05-24T11:04:00Z"/>
          <w:trPrChange w:id="2256" w:author="Allison Adams" w:date="2023-05-24T11:04: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2257" w:author="Allison Adams" w:date="2023-05-24T11:04:00Z">
              <w:tcPr>
                <w:tcW w:w="1060" w:type="dxa"/>
                <w:tcBorders>
                  <w:top w:val="nil"/>
                  <w:left w:val="dotted" w:sz="4" w:space="0" w:color="auto"/>
                  <w:bottom w:val="dotted" w:sz="4" w:space="0" w:color="auto"/>
                  <w:right w:val="dotted" w:sz="4" w:space="0" w:color="auto"/>
                </w:tcBorders>
                <w:shd w:val="clear" w:color="auto" w:fill="auto"/>
                <w:noWrap/>
                <w:vAlign w:val="bottom"/>
                <w:hideMark/>
              </w:tcPr>
            </w:tcPrChange>
          </w:tcPr>
          <w:p w14:paraId="60E2A849" w14:textId="77777777" w:rsidR="00EF78D3" w:rsidRPr="0054489A" w:rsidRDefault="00EF78D3">
            <w:pPr>
              <w:rPr>
                <w:ins w:id="2258" w:author="Allison Adams" w:date="2023-05-24T11:04:00Z"/>
                <w:rFonts w:asciiTheme="minorHAnsi" w:hAnsiTheme="minorHAnsi" w:cstheme="minorHAnsi"/>
                <w:color w:val="000000"/>
                <w:sz w:val="22"/>
                <w:szCs w:val="22"/>
                <w:rPrChange w:id="2259" w:author="Allison Adams" w:date="2023-06-12T14:58:00Z">
                  <w:rPr>
                    <w:ins w:id="2260" w:author="Allison Adams" w:date="2023-05-24T11:04:00Z"/>
                    <w:rFonts w:ascii="Calibri" w:hAnsi="Calibri" w:cs="Calibri"/>
                    <w:color w:val="000000"/>
                    <w:sz w:val="22"/>
                    <w:szCs w:val="22"/>
                  </w:rPr>
                </w:rPrChange>
              </w:rPr>
            </w:pPr>
            <w:proofErr w:type="spellStart"/>
            <w:ins w:id="2261" w:author="Allison Adams" w:date="2023-05-24T11:04:00Z">
              <w:r w:rsidRPr="0054489A">
                <w:rPr>
                  <w:rFonts w:asciiTheme="minorHAnsi" w:hAnsiTheme="minorHAnsi" w:cstheme="minorHAnsi"/>
                  <w:color w:val="000000"/>
                  <w:sz w:val="22"/>
                  <w:szCs w:val="22"/>
                  <w:rPrChange w:id="2262" w:author="Allison Adams" w:date="2023-06-12T14:58:00Z">
                    <w:rPr>
                      <w:rFonts w:ascii="Calibri" w:hAnsi="Calibri" w:cs="Calibri"/>
                      <w:color w:val="000000"/>
                      <w:sz w:val="22"/>
                      <w:szCs w:val="22"/>
                    </w:rPr>
                  </w:rPrChange>
                </w:rPr>
                <w:t>CyanoLg</w:t>
              </w:r>
              <w:proofErr w:type="spellEnd"/>
            </w:ins>
          </w:p>
        </w:tc>
        <w:tc>
          <w:tcPr>
            <w:tcW w:w="0" w:type="dxa"/>
            <w:noWrap/>
            <w:hideMark/>
            <w:tcPrChange w:id="2263" w:author="Allison Adams" w:date="2023-05-24T11:04:00Z">
              <w:tcPr>
                <w:tcW w:w="1060" w:type="dxa"/>
                <w:tcBorders>
                  <w:top w:val="nil"/>
                  <w:left w:val="nil"/>
                  <w:bottom w:val="dotted" w:sz="4" w:space="0" w:color="auto"/>
                  <w:right w:val="dotted" w:sz="4" w:space="0" w:color="auto"/>
                </w:tcBorders>
                <w:shd w:val="clear" w:color="auto" w:fill="auto"/>
                <w:noWrap/>
                <w:vAlign w:val="bottom"/>
                <w:hideMark/>
              </w:tcPr>
            </w:tcPrChange>
          </w:tcPr>
          <w:p w14:paraId="725EEB62" w14:textId="77777777" w:rsidR="00EF78D3" w:rsidRPr="0054489A" w:rsidRDefault="00EF78D3">
            <w:pPr>
              <w:jc w:val="right"/>
              <w:cnfStyle w:val="000000000000" w:firstRow="0" w:lastRow="0" w:firstColumn="0" w:lastColumn="0" w:oddVBand="0" w:evenVBand="0" w:oddHBand="0" w:evenHBand="0" w:firstRowFirstColumn="0" w:firstRowLastColumn="0" w:lastRowFirstColumn="0" w:lastRowLastColumn="0"/>
              <w:rPr>
                <w:ins w:id="2264" w:author="Allison Adams" w:date="2023-05-24T11:04:00Z"/>
                <w:rFonts w:asciiTheme="minorHAnsi" w:hAnsiTheme="minorHAnsi" w:cstheme="minorHAnsi"/>
                <w:color w:val="000000"/>
                <w:sz w:val="22"/>
                <w:szCs w:val="22"/>
                <w:rPrChange w:id="2265" w:author="Allison Adams" w:date="2023-06-12T14:58:00Z">
                  <w:rPr>
                    <w:ins w:id="2266" w:author="Allison Adams" w:date="2023-05-24T11:04:00Z"/>
                    <w:rFonts w:ascii="Calibri" w:hAnsi="Calibri" w:cs="Calibri"/>
                    <w:color w:val="000000"/>
                    <w:sz w:val="22"/>
                    <w:szCs w:val="22"/>
                  </w:rPr>
                </w:rPrChange>
              </w:rPr>
            </w:pPr>
            <w:ins w:id="2267" w:author="Allison Adams" w:date="2023-05-24T11:04:00Z">
              <w:r w:rsidRPr="0054489A">
                <w:rPr>
                  <w:rFonts w:asciiTheme="minorHAnsi" w:hAnsiTheme="minorHAnsi" w:cstheme="minorHAnsi"/>
                  <w:color w:val="000000"/>
                  <w:sz w:val="22"/>
                  <w:szCs w:val="22"/>
                  <w:rPrChange w:id="2268" w:author="Allison Adams" w:date="2023-06-12T14:58:00Z">
                    <w:rPr>
                      <w:rFonts w:ascii="Calibri" w:hAnsi="Calibri" w:cs="Calibri"/>
                      <w:color w:val="000000"/>
                      <w:sz w:val="22"/>
                      <w:szCs w:val="22"/>
                    </w:rPr>
                  </w:rPrChange>
                </w:rPr>
                <w:t>-0.25</w:t>
              </w:r>
            </w:ins>
          </w:p>
        </w:tc>
      </w:tr>
    </w:tbl>
    <w:p w14:paraId="04A20EEA" w14:textId="77777777" w:rsidR="00EF78D3" w:rsidRPr="0054489A" w:rsidRDefault="00EF78D3" w:rsidP="00EF78D3">
      <w:pPr>
        <w:pStyle w:val="Heading2"/>
        <w:rPr>
          <w:ins w:id="2269" w:author="Allison Adams" w:date="2023-05-24T11:14:00Z"/>
          <w:rFonts w:asciiTheme="minorHAnsi" w:hAnsiTheme="minorHAnsi" w:cstheme="minorHAnsi"/>
          <w:rPrChange w:id="2270" w:author="Allison Adams" w:date="2023-06-12T14:58:00Z">
            <w:rPr>
              <w:ins w:id="2271" w:author="Allison Adams" w:date="2023-05-24T11:14:00Z"/>
            </w:rPr>
          </w:rPrChange>
        </w:rPr>
      </w:pPr>
      <w:ins w:id="2272" w:author="Allison Adams" w:date="2023-05-24T10:54:00Z">
        <w:r w:rsidRPr="0054489A">
          <w:rPr>
            <w:rFonts w:asciiTheme="minorHAnsi" w:hAnsiTheme="minorHAnsi" w:cstheme="minorHAnsi"/>
            <w:rPrChange w:id="2273" w:author="Allison Adams" w:date="2023-06-12T14:58:00Z">
              <w:rPr/>
            </w:rPrChange>
          </w:rPr>
          <w:br/>
        </w:r>
      </w:ins>
    </w:p>
    <w:tbl>
      <w:tblPr>
        <w:tblStyle w:val="GridTable1Light"/>
        <w:tblW w:w="2668" w:type="dxa"/>
        <w:tblLook w:val="04A0" w:firstRow="1" w:lastRow="0" w:firstColumn="1" w:lastColumn="0" w:noHBand="0" w:noVBand="1"/>
        <w:tblPrChange w:id="2274" w:author="Allison Adams" w:date="2023-05-24T11:15:00Z">
          <w:tblPr>
            <w:tblW w:w="2120" w:type="dxa"/>
            <w:tblLook w:val="04A0" w:firstRow="1" w:lastRow="0" w:firstColumn="1" w:lastColumn="0" w:noHBand="0" w:noVBand="1"/>
          </w:tblPr>
        </w:tblPrChange>
      </w:tblPr>
      <w:tblGrid>
        <w:gridCol w:w="1615"/>
        <w:gridCol w:w="1053"/>
        <w:tblGridChange w:id="2275">
          <w:tblGrid>
            <w:gridCol w:w="1060"/>
            <w:gridCol w:w="1060"/>
          </w:tblGrid>
        </w:tblGridChange>
      </w:tblGrid>
      <w:tr w:rsidR="00EF78D3" w:rsidRPr="0054489A" w14:paraId="79CADF8F" w14:textId="77777777" w:rsidTr="00EF78D3">
        <w:trPr>
          <w:cnfStyle w:val="100000000000" w:firstRow="1" w:lastRow="0" w:firstColumn="0" w:lastColumn="0" w:oddVBand="0" w:evenVBand="0" w:oddHBand="0" w:evenHBand="0" w:firstRowFirstColumn="0" w:firstRowLastColumn="0" w:lastRowFirstColumn="0" w:lastRowLastColumn="0"/>
          <w:trHeight w:val="300"/>
          <w:ins w:id="2276" w:author="Allison Adams" w:date="2023-05-24T11:14:00Z"/>
          <w:trPrChange w:id="2277" w:author="Allison Adams" w:date="2023-05-24T11:15:00Z">
            <w:trPr>
              <w:trHeight w:val="300"/>
            </w:trPr>
          </w:trPrChange>
        </w:trPr>
        <w:tc>
          <w:tcPr>
            <w:cnfStyle w:val="001000000000" w:firstRow="0" w:lastRow="0" w:firstColumn="1" w:lastColumn="0" w:oddVBand="0" w:evenVBand="0" w:oddHBand="0" w:evenHBand="0" w:firstRowFirstColumn="0" w:firstRowLastColumn="0" w:lastRowFirstColumn="0" w:lastRowLastColumn="0"/>
            <w:tcW w:w="1615" w:type="dxa"/>
            <w:noWrap/>
            <w:hideMark/>
            <w:tcPrChange w:id="2278" w:author="Allison Adams" w:date="2023-05-24T11:15:00Z">
              <w:tcPr>
                <w:tcW w:w="1060" w:type="dxa"/>
                <w:tcBorders>
                  <w:top w:val="nil"/>
                  <w:left w:val="nil"/>
                  <w:bottom w:val="nil"/>
                  <w:right w:val="nil"/>
                </w:tcBorders>
                <w:shd w:val="clear" w:color="auto" w:fill="auto"/>
                <w:noWrap/>
                <w:vAlign w:val="bottom"/>
                <w:hideMark/>
              </w:tcPr>
            </w:tcPrChange>
          </w:tcPr>
          <w:p w14:paraId="5822DF0E" w14:textId="7BD7D566" w:rsidR="00EF78D3" w:rsidRPr="0054489A" w:rsidRDefault="00EF78D3">
            <w:pPr>
              <w:jc w:val="center"/>
              <w:cnfStyle w:val="101000000000" w:firstRow="1" w:lastRow="0" w:firstColumn="1" w:lastColumn="0" w:oddVBand="0" w:evenVBand="0" w:oddHBand="0" w:evenHBand="0" w:firstRowFirstColumn="0" w:firstRowLastColumn="0" w:lastRowFirstColumn="0" w:lastRowLastColumn="0"/>
              <w:rPr>
                <w:ins w:id="2279" w:author="Allison Adams" w:date="2023-05-24T11:14:00Z"/>
                <w:rFonts w:asciiTheme="minorHAnsi" w:hAnsiTheme="minorHAnsi" w:cstheme="minorHAnsi"/>
                <w:color w:val="000000"/>
                <w:sz w:val="22"/>
                <w:szCs w:val="22"/>
                <w:rPrChange w:id="2280" w:author="Allison Adams" w:date="2023-06-12T14:58:00Z">
                  <w:rPr>
                    <w:ins w:id="2281" w:author="Allison Adams" w:date="2023-05-24T11:14:00Z"/>
                    <w:rFonts w:ascii="Calibri" w:hAnsi="Calibri" w:cs="Calibri"/>
                    <w:color w:val="000000"/>
                    <w:sz w:val="22"/>
                    <w:szCs w:val="22"/>
                  </w:rPr>
                </w:rPrChange>
              </w:rPr>
            </w:pPr>
            <w:ins w:id="2282" w:author="Allison Adams" w:date="2023-05-24T11:14:00Z">
              <w:r w:rsidRPr="0054489A">
                <w:rPr>
                  <w:rFonts w:asciiTheme="minorHAnsi" w:hAnsiTheme="minorHAnsi" w:cstheme="minorHAnsi"/>
                  <w:color w:val="000000"/>
                  <w:sz w:val="22"/>
                  <w:szCs w:val="22"/>
                  <w:rPrChange w:id="2283" w:author="Allison Adams" w:date="2023-06-12T14:58:00Z">
                    <w:rPr>
                      <w:rFonts w:ascii="Calibri" w:hAnsi="Calibri" w:cs="Calibri"/>
                      <w:color w:val="000000"/>
                      <w:sz w:val="22"/>
                      <w:szCs w:val="22"/>
                    </w:rPr>
                  </w:rPrChange>
                </w:rPr>
                <w:t>Sampling Event</w:t>
              </w:r>
            </w:ins>
          </w:p>
        </w:tc>
        <w:tc>
          <w:tcPr>
            <w:tcW w:w="1053" w:type="dxa"/>
            <w:noWrap/>
            <w:hideMark/>
            <w:tcPrChange w:id="2284" w:author="Allison Adams" w:date="2023-05-24T11:15:00Z">
              <w:tcPr>
                <w:tcW w:w="1060" w:type="dxa"/>
                <w:tcBorders>
                  <w:top w:val="nil"/>
                  <w:left w:val="nil"/>
                  <w:bottom w:val="nil"/>
                  <w:right w:val="nil"/>
                </w:tcBorders>
                <w:shd w:val="clear" w:color="auto" w:fill="auto"/>
                <w:noWrap/>
                <w:vAlign w:val="bottom"/>
                <w:hideMark/>
              </w:tcPr>
            </w:tcPrChange>
          </w:tcPr>
          <w:p w14:paraId="01964E34" w14:textId="77777777" w:rsidR="00EF78D3" w:rsidRPr="0054489A" w:rsidRDefault="00EF78D3">
            <w:pPr>
              <w:jc w:val="center"/>
              <w:cnfStyle w:val="100000000000" w:firstRow="1" w:lastRow="0" w:firstColumn="0" w:lastColumn="0" w:oddVBand="0" w:evenVBand="0" w:oddHBand="0" w:evenHBand="0" w:firstRowFirstColumn="0" w:firstRowLastColumn="0" w:lastRowFirstColumn="0" w:lastRowLastColumn="0"/>
              <w:rPr>
                <w:ins w:id="2285" w:author="Allison Adams" w:date="2023-05-24T11:15:00Z"/>
                <w:rFonts w:asciiTheme="minorHAnsi" w:hAnsiTheme="minorHAnsi" w:cstheme="minorHAnsi"/>
                <w:color w:val="000000"/>
                <w:sz w:val="22"/>
                <w:szCs w:val="22"/>
                <w:rPrChange w:id="2286" w:author="Allison Adams" w:date="2023-06-12T14:58:00Z">
                  <w:rPr>
                    <w:ins w:id="2287" w:author="Allison Adams" w:date="2023-05-24T11:15:00Z"/>
                    <w:rFonts w:ascii="Calibri" w:hAnsi="Calibri" w:cs="Calibri"/>
                    <w:color w:val="000000"/>
                    <w:sz w:val="22"/>
                    <w:szCs w:val="22"/>
                  </w:rPr>
                </w:rPrChange>
              </w:rPr>
            </w:pPr>
            <w:proofErr w:type="spellStart"/>
            <w:ins w:id="2288" w:author="Allison Adams" w:date="2023-05-24T11:14:00Z">
              <w:r w:rsidRPr="0054489A">
                <w:rPr>
                  <w:rFonts w:asciiTheme="minorHAnsi" w:hAnsiTheme="minorHAnsi" w:cstheme="minorHAnsi"/>
                  <w:b w:val="0"/>
                  <w:bCs w:val="0"/>
                  <w:color w:val="000000"/>
                  <w:sz w:val="22"/>
                  <w:szCs w:val="22"/>
                  <w:rPrChange w:id="2289" w:author="Allison Adams" w:date="2023-06-12T14:58:00Z">
                    <w:rPr>
                      <w:rFonts w:ascii="Calibri" w:hAnsi="Calibri" w:cs="Calibri"/>
                      <w:b w:val="0"/>
                      <w:bCs w:val="0"/>
                      <w:color w:val="000000"/>
                      <w:sz w:val="22"/>
                      <w:szCs w:val="22"/>
                    </w:rPr>
                  </w:rPrChange>
                </w:rPr>
                <w:t>IRbioMn</w:t>
              </w:r>
            </w:ins>
            <w:proofErr w:type="spellEnd"/>
          </w:p>
          <w:p w14:paraId="4CD3F0D4" w14:textId="7150278A" w:rsidR="00EF78D3" w:rsidRPr="0054489A" w:rsidRDefault="00EF78D3">
            <w:pPr>
              <w:jc w:val="center"/>
              <w:cnfStyle w:val="100000000000" w:firstRow="1" w:lastRow="0" w:firstColumn="0" w:lastColumn="0" w:oddVBand="0" w:evenVBand="0" w:oddHBand="0" w:evenHBand="0" w:firstRowFirstColumn="0" w:firstRowLastColumn="0" w:lastRowFirstColumn="0" w:lastRowLastColumn="0"/>
              <w:rPr>
                <w:ins w:id="2290" w:author="Allison Adams" w:date="2023-05-24T11:14:00Z"/>
                <w:rFonts w:asciiTheme="minorHAnsi" w:hAnsiTheme="minorHAnsi" w:cstheme="minorHAnsi"/>
                <w:b w:val="0"/>
                <w:bCs w:val="0"/>
                <w:color w:val="000000"/>
                <w:sz w:val="22"/>
                <w:szCs w:val="22"/>
                <w:rPrChange w:id="2291" w:author="Allison Adams" w:date="2023-06-12T14:58:00Z">
                  <w:rPr>
                    <w:ins w:id="2292" w:author="Allison Adams" w:date="2023-05-24T11:14:00Z"/>
                    <w:rFonts w:ascii="Calibri" w:hAnsi="Calibri" w:cs="Calibri"/>
                    <w:b w:val="0"/>
                    <w:bCs w:val="0"/>
                    <w:color w:val="000000"/>
                    <w:sz w:val="22"/>
                    <w:szCs w:val="22"/>
                  </w:rPr>
                </w:rPrChange>
              </w:rPr>
            </w:pPr>
            <w:ins w:id="2293" w:author="Allison Adams" w:date="2023-05-24T11:15:00Z">
              <w:r w:rsidRPr="0054489A">
                <w:rPr>
                  <w:rFonts w:asciiTheme="minorHAnsi" w:hAnsiTheme="minorHAnsi" w:cstheme="minorHAnsi"/>
                  <w:b w:val="0"/>
                  <w:bCs w:val="0"/>
                  <w:color w:val="000000"/>
                  <w:sz w:val="22"/>
                  <w:szCs w:val="22"/>
                  <w:rPrChange w:id="2294" w:author="Allison Adams" w:date="2023-06-12T14:58:00Z">
                    <w:rPr>
                      <w:rFonts w:ascii="Calibri" w:hAnsi="Calibri" w:cs="Calibri"/>
                      <w:b w:val="0"/>
                      <w:bCs w:val="0"/>
                      <w:color w:val="000000"/>
                      <w:sz w:val="22"/>
                      <w:szCs w:val="22"/>
                    </w:rPr>
                  </w:rPrChange>
                </w:rPr>
                <w:t>totals</w:t>
              </w:r>
            </w:ins>
          </w:p>
        </w:tc>
      </w:tr>
      <w:tr w:rsidR="00EF78D3" w:rsidRPr="0054489A" w14:paraId="4ABC1B0A" w14:textId="77777777" w:rsidTr="00EF78D3">
        <w:trPr>
          <w:trHeight w:val="300"/>
          <w:ins w:id="2295" w:author="Allison Adams" w:date="2023-05-24T11:14:00Z"/>
          <w:trPrChange w:id="2296" w:author="Allison Adams" w:date="2023-05-24T11:15:00Z">
            <w:trPr>
              <w:trHeight w:val="300"/>
            </w:trPr>
          </w:trPrChange>
        </w:trPr>
        <w:tc>
          <w:tcPr>
            <w:cnfStyle w:val="001000000000" w:firstRow="0" w:lastRow="0" w:firstColumn="1" w:lastColumn="0" w:oddVBand="0" w:evenVBand="0" w:oddHBand="0" w:evenHBand="0" w:firstRowFirstColumn="0" w:firstRowLastColumn="0" w:lastRowFirstColumn="0" w:lastRowLastColumn="0"/>
            <w:tcW w:w="1615" w:type="dxa"/>
            <w:noWrap/>
            <w:hideMark/>
            <w:tcPrChange w:id="2297" w:author="Allison Adams" w:date="2023-05-24T11:15:00Z">
              <w:tcPr>
                <w:tcW w:w="1060" w:type="dxa"/>
                <w:tcBorders>
                  <w:top w:val="nil"/>
                  <w:left w:val="nil"/>
                  <w:bottom w:val="nil"/>
                  <w:right w:val="nil"/>
                </w:tcBorders>
                <w:shd w:val="clear" w:color="auto" w:fill="auto"/>
                <w:noWrap/>
                <w:vAlign w:val="bottom"/>
                <w:hideMark/>
              </w:tcPr>
            </w:tcPrChange>
          </w:tcPr>
          <w:p w14:paraId="76EF7C63" w14:textId="77777777" w:rsidR="00EF78D3" w:rsidRPr="0054489A" w:rsidRDefault="00EF78D3" w:rsidP="00EF78D3">
            <w:pPr>
              <w:rPr>
                <w:ins w:id="2298" w:author="Allison Adams" w:date="2023-05-24T11:14:00Z"/>
                <w:rFonts w:asciiTheme="minorHAnsi" w:hAnsiTheme="minorHAnsi" w:cstheme="minorHAnsi"/>
                <w:b w:val="0"/>
                <w:bCs w:val="0"/>
                <w:color w:val="000000"/>
                <w:sz w:val="22"/>
                <w:szCs w:val="22"/>
                <w:rPrChange w:id="2299" w:author="Allison Adams" w:date="2023-06-12T14:58:00Z">
                  <w:rPr>
                    <w:ins w:id="2300" w:author="Allison Adams" w:date="2023-05-24T11:14:00Z"/>
                    <w:rFonts w:ascii="Calibri" w:hAnsi="Calibri" w:cs="Calibri"/>
                    <w:b w:val="0"/>
                    <w:bCs w:val="0"/>
                    <w:color w:val="000000"/>
                    <w:sz w:val="22"/>
                    <w:szCs w:val="22"/>
                  </w:rPr>
                </w:rPrChange>
              </w:rPr>
            </w:pPr>
            <w:ins w:id="2301" w:author="Allison Adams" w:date="2023-05-24T11:14:00Z">
              <w:r w:rsidRPr="0054489A">
                <w:rPr>
                  <w:rFonts w:asciiTheme="minorHAnsi" w:hAnsiTheme="minorHAnsi" w:cstheme="minorHAnsi"/>
                  <w:color w:val="000000"/>
                  <w:sz w:val="22"/>
                  <w:szCs w:val="22"/>
                  <w:rPrChange w:id="2302" w:author="Allison Adams" w:date="2023-06-12T14:58:00Z">
                    <w:rPr>
                      <w:rFonts w:ascii="Calibri" w:hAnsi="Calibri" w:cs="Calibri"/>
                      <w:color w:val="000000"/>
                      <w:sz w:val="22"/>
                      <w:szCs w:val="22"/>
                    </w:rPr>
                  </w:rPrChange>
                </w:rPr>
                <w:t>YBP2</w:t>
              </w:r>
            </w:ins>
          </w:p>
        </w:tc>
        <w:tc>
          <w:tcPr>
            <w:tcW w:w="1053" w:type="dxa"/>
            <w:noWrap/>
            <w:vAlign w:val="bottom"/>
            <w:hideMark/>
            <w:tcPrChange w:id="2303" w:author="Allison Adams" w:date="2023-05-24T11:15:00Z">
              <w:tcPr>
                <w:tcW w:w="1060" w:type="dxa"/>
                <w:tcBorders>
                  <w:top w:val="nil"/>
                  <w:left w:val="nil"/>
                  <w:bottom w:val="nil"/>
                  <w:right w:val="nil"/>
                </w:tcBorders>
                <w:shd w:val="clear" w:color="auto" w:fill="auto"/>
                <w:noWrap/>
                <w:vAlign w:val="bottom"/>
                <w:hideMark/>
              </w:tcPr>
            </w:tcPrChange>
          </w:tcPr>
          <w:p w14:paraId="5C83E384" w14:textId="187FD544" w:rsidR="00EF78D3" w:rsidRPr="0054489A" w:rsidRDefault="00EF78D3" w:rsidP="00EF78D3">
            <w:pPr>
              <w:jc w:val="right"/>
              <w:cnfStyle w:val="000000000000" w:firstRow="0" w:lastRow="0" w:firstColumn="0" w:lastColumn="0" w:oddVBand="0" w:evenVBand="0" w:oddHBand="0" w:evenHBand="0" w:firstRowFirstColumn="0" w:firstRowLastColumn="0" w:lastRowFirstColumn="0" w:lastRowLastColumn="0"/>
              <w:rPr>
                <w:ins w:id="2304" w:author="Allison Adams" w:date="2023-05-24T11:14:00Z"/>
                <w:rFonts w:asciiTheme="minorHAnsi" w:hAnsiTheme="minorHAnsi" w:cstheme="minorHAnsi"/>
                <w:color w:val="000000"/>
                <w:sz w:val="22"/>
                <w:szCs w:val="22"/>
                <w:rPrChange w:id="2305" w:author="Allison Adams" w:date="2023-06-12T14:58:00Z">
                  <w:rPr>
                    <w:ins w:id="2306" w:author="Allison Adams" w:date="2023-05-24T11:14:00Z"/>
                    <w:rFonts w:ascii="Calibri" w:hAnsi="Calibri" w:cs="Calibri"/>
                    <w:color w:val="000000"/>
                    <w:sz w:val="22"/>
                    <w:szCs w:val="22"/>
                  </w:rPr>
                </w:rPrChange>
              </w:rPr>
            </w:pPr>
            <w:ins w:id="2307" w:author="Allison Adams" w:date="2023-05-24T11:15:00Z">
              <w:r w:rsidRPr="0054489A">
                <w:rPr>
                  <w:rFonts w:asciiTheme="minorHAnsi" w:hAnsiTheme="minorHAnsi" w:cstheme="minorHAnsi"/>
                  <w:color w:val="000000"/>
                  <w:sz w:val="22"/>
                  <w:szCs w:val="22"/>
                  <w:rPrChange w:id="2308" w:author="Allison Adams" w:date="2023-06-12T14:58:00Z">
                    <w:rPr>
                      <w:rFonts w:ascii="Calibri" w:hAnsi="Calibri" w:cs="Calibri"/>
                      <w:color w:val="000000"/>
                      <w:sz w:val="22"/>
                      <w:szCs w:val="22"/>
                    </w:rPr>
                  </w:rPrChange>
                </w:rPr>
                <w:t>5.12</w:t>
              </w:r>
            </w:ins>
          </w:p>
        </w:tc>
      </w:tr>
      <w:tr w:rsidR="00EF78D3" w:rsidRPr="0054489A" w14:paraId="157AB5A7" w14:textId="77777777" w:rsidTr="00EF78D3">
        <w:trPr>
          <w:trHeight w:val="300"/>
          <w:ins w:id="2309" w:author="Allison Adams" w:date="2023-05-24T11:14:00Z"/>
          <w:trPrChange w:id="2310" w:author="Allison Adams" w:date="2023-05-24T11:15:00Z">
            <w:trPr>
              <w:trHeight w:val="300"/>
            </w:trPr>
          </w:trPrChange>
        </w:trPr>
        <w:tc>
          <w:tcPr>
            <w:cnfStyle w:val="001000000000" w:firstRow="0" w:lastRow="0" w:firstColumn="1" w:lastColumn="0" w:oddVBand="0" w:evenVBand="0" w:oddHBand="0" w:evenHBand="0" w:firstRowFirstColumn="0" w:firstRowLastColumn="0" w:lastRowFirstColumn="0" w:lastRowLastColumn="0"/>
            <w:tcW w:w="1615" w:type="dxa"/>
            <w:noWrap/>
            <w:hideMark/>
            <w:tcPrChange w:id="2311" w:author="Allison Adams" w:date="2023-05-24T11:15:00Z">
              <w:tcPr>
                <w:tcW w:w="1060" w:type="dxa"/>
                <w:tcBorders>
                  <w:top w:val="nil"/>
                  <w:left w:val="nil"/>
                  <w:bottom w:val="nil"/>
                  <w:right w:val="nil"/>
                </w:tcBorders>
                <w:shd w:val="clear" w:color="auto" w:fill="auto"/>
                <w:noWrap/>
                <w:vAlign w:val="bottom"/>
                <w:hideMark/>
              </w:tcPr>
            </w:tcPrChange>
          </w:tcPr>
          <w:p w14:paraId="2D66318A" w14:textId="77777777" w:rsidR="00EF78D3" w:rsidRPr="0054489A" w:rsidRDefault="00EF78D3" w:rsidP="00EF78D3">
            <w:pPr>
              <w:rPr>
                <w:ins w:id="2312" w:author="Allison Adams" w:date="2023-05-24T11:14:00Z"/>
                <w:rFonts w:asciiTheme="minorHAnsi" w:hAnsiTheme="minorHAnsi" w:cstheme="minorHAnsi"/>
                <w:color w:val="000000"/>
                <w:sz w:val="22"/>
                <w:szCs w:val="22"/>
                <w:rPrChange w:id="2313" w:author="Allison Adams" w:date="2023-06-12T14:58:00Z">
                  <w:rPr>
                    <w:ins w:id="2314" w:author="Allison Adams" w:date="2023-05-24T11:14:00Z"/>
                    <w:rFonts w:ascii="Calibri" w:hAnsi="Calibri" w:cs="Calibri"/>
                    <w:color w:val="000000"/>
                    <w:sz w:val="22"/>
                    <w:szCs w:val="22"/>
                  </w:rPr>
                </w:rPrChange>
              </w:rPr>
            </w:pPr>
            <w:ins w:id="2315" w:author="Allison Adams" w:date="2023-05-24T11:14:00Z">
              <w:r w:rsidRPr="0054489A">
                <w:rPr>
                  <w:rFonts w:asciiTheme="minorHAnsi" w:hAnsiTheme="minorHAnsi" w:cstheme="minorHAnsi"/>
                  <w:color w:val="000000"/>
                  <w:sz w:val="22"/>
                  <w:szCs w:val="22"/>
                  <w:rPrChange w:id="2316" w:author="Allison Adams" w:date="2023-06-12T14:58:00Z">
                    <w:rPr>
                      <w:rFonts w:ascii="Calibri" w:hAnsi="Calibri" w:cs="Calibri"/>
                      <w:color w:val="000000"/>
                      <w:sz w:val="22"/>
                      <w:szCs w:val="22"/>
                    </w:rPr>
                  </w:rPrChange>
                </w:rPr>
                <w:t>LSZ2</w:t>
              </w:r>
            </w:ins>
          </w:p>
        </w:tc>
        <w:tc>
          <w:tcPr>
            <w:tcW w:w="1053" w:type="dxa"/>
            <w:noWrap/>
            <w:vAlign w:val="bottom"/>
            <w:hideMark/>
            <w:tcPrChange w:id="2317" w:author="Allison Adams" w:date="2023-05-24T11:15:00Z">
              <w:tcPr>
                <w:tcW w:w="1060" w:type="dxa"/>
                <w:tcBorders>
                  <w:top w:val="nil"/>
                  <w:left w:val="nil"/>
                  <w:bottom w:val="nil"/>
                  <w:right w:val="nil"/>
                </w:tcBorders>
                <w:shd w:val="clear" w:color="auto" w:fill="auto"/>
                <w:noWrap/>
                <w:vAlign w:val="bottom"/>
                <w:hideMark/>
              </w:tcPr>
            </w:tcPrChange>
          </w:tcPr>
          <w:p w14:paraId="44874BFB" w14:textId="600CA52F" w:rsidR="00EF78D3" w:rsidRPr="0054489A" w:rsidRDefault="00EF78D3" w:rsidP="00EF78D3">
            <w:pPr>
              <w:jc w:val="right"/>
              <w:cnfStyle w:val="000000000000" w:firstRow="0" w:lastRow="0" w:firstColumn="0" w:lastColumn="0" w:oddVBand="0" w:evenVBand="0" w:oddHBand="0" w:evenHBand="0" w:firstRowFirstColumn="0" w:firstRowLastColumn="0" w:lastRowFirstColumn="0" w:lastRowLastColumn="0"/>
              <w:rPr>
                <w:ins w:id="2318" w:author="Allison Adams" w:date="2023-05-24T11:14:00Z"/>
                <w:rFonts w:asciiTheme="minorHAnsi" w:hAnsiTheme="minorHAnsi" w:cstheme="minorHAnsi"/>
                <w:color w:val="000000"/>
                <w:sz w:val="22"/>
                <w:szCs w:val="22"/>
                <w:rPrChange w:id="2319" w:author="Allison Adams" w:date="2023-06-12T14:58:00Z">
                  <w:rPr>
                    <w:ins w:id="2320" w:author="Allison Adams" w:date="2023-05-24T11:14:00Z"/>
                    <w:rFonts w:ascii="Calibri" w:hAnsi="Calibri" w:cs="Calibri"/>
                    <w:color w:val="000000"/>
                    <w:sz w:val="22"/>
                    <w:szCs w:val="22"/>
                  </w:rPr>
                </w:rPrChange>
              </w:rPr>
            </w:pPr>
            <w:ins w:id="2321" w:author="Allison Adams" w:date="2023-05-24T11:15:00Z">
              <w:r w:rsidRPr="0054489A">
                <w:rPr>
                  <w:rFonts w:asciiTheme="minorHAnsi" w:hAnsiTheme="minorHAnsi" w:cstheme="minorHAnsi"/>
                  <w:color w:val="000000"/>
                  <w:sz w:val="22"/>
                  <w:szCs w:val="22"/>
                  <w:rPrChange w:id="2322" w:author="Allison Adams" w:date="2023-06-12T14:58:00Z">
                    <w:rPr>
                      <w:rFonts w:ascii="Calibri" w:hAnsi="Calibri" w:cs="Calibri"/>
                      <w:color w:val="000000"/>
                      <w:sz w:val="22"/>
                      <w:szCs w:val="22"/>
                    </w:rPr>
                  </w:rPrChange>
                </w:rPr>
                <w:t>1.73</w:t>
              </w:r>
            </w:ins>
          </w:p>
        </w:tc>
      </w:tr>
      <w:tr w:rsidR="00EF78D3" w:rsidRPr="0054489A" w14:paraId="5E3BE8B4" w14:textId="77777777" w:rsidTr="00EF78D3">
        <w:trPr>
          <w:trHeight w:val="300"/>
          <w:ins w:id="2323" w:author="Allison Adams" w:date="2023-05-24T11:14:00Z"/>
          <w:trPrChange w:id="2324" w:author="Allison Adams" w:date="2023-05-24T11:15:00Z">
            <w:trPr>
              <w:trHeight w:val="300"/>
            </w:trPr>
          </w:trPrChange>
        </w:trPr>
        <w:tc>
          <w:tcPr>
            <w:cnfStyle w:val="001000000000" w:firstRow="0" w:lastRow="0" w:firstColumn="1" w:lastColumn="0" w:oddVBand="0" w:evenVBand="0" w:oddHBand="0" w:evenHBand="0" w:firstRowFirstColumn="0" w:firstRowLastColumn="0" w:lastRowFirstColumn="0" w:lastRowLastColumn="0"/>
            <w:tcW w:w="1615" w:type="dxa"/>
            <w:noWrap/>
            <w:hideMark/>
            <w:tcPrChange w:id="2325" w:author="Allison Adams" w:date="2023-05-24T11:15:00Z">
              <w:tcPr>
                <w:tcW w:w="1060" w:type="dxa"/>
                <w:tcBorders>
                  <w:top w:val="nil"/>
                  <w:left w:val="nil"/>
                  <w:bottom w:val="nil"/>
                  <w:right w:val="nil"/>
                </w:tcBorders>
                <w:shd w:val="clear" w:color="auto" w:fill="auto"/>
                <w:noWrap/>
                <w:vAlign w:val="bottom"/>
                <w:hideMark/>
              </w:tcPr>
            </w:tcPrChange>
          </w:tcPr>
          <w:p w14:paraId="1F977680" w14:textId="77777777" w:rsidR="00EF78D3" w:rsidRPr="0054489A" w:rsidRDefault="00EF78D3" w:rsidP="00EF78D3">
            <w:pPr>
              <w:rPr>
                <w:ins w:id="2326" w:author="Allison Adams" w:date="2023-05-24T11:14:00Z"/>
                <w:rFonts w:asciiTheme="minorHAnsi" w:hAnsiTheme="minorHAnsi" w:cstheme="minorHAnsi"/>
                <w:color w:val="000000"/>
                <w:sz w:val="22"/>
                <w:szCs w:val="22"/>
                <w:rPrChange w:id="2327" w:author="Allison Adams" w:date="2023-06-12T14:58:00Z">
                  <w:rPr>
                    <w:ins w:id="2328" w:author="Allison Adams" w:date="2023-05-24T11:14:00Z"/>
                    <w:rFonts w:ascii="Calibri" w:hAnsi="Calibri" w:cs="Calibri"/>
                    <w:color w:val="000000"/>
                    <w:sz w:val="22"/>
                    <w:szCs w:val="22"/>
                  </w:rPr>
                </w:rPrChange>
              </w:rPr>
            </w:pPr>
            <w:ins w:id="2329" w:author="Allison Adams" w:date="2023-05-24T11:14:00Z">
              <w:r w:rsidRPr="0054489A">
                <w:rPr>
                  <w:rFonts w:asciiTheme="minorHAnsi" w:hAnsiTheme="minorHAnsi" w:cstheme="minorHAnsi"/>
                  <w:color w:val="000000"/>
                  <w:sz w:val="22"/>
                  <w:szCs w:val="22"/>
                  <w:rPrChange w:id="2330" w:author="Allison Adams" w:date="2023-06-12T14:58:00Z">
                    <w:rPr>
                      <w:rFonts w:ascii="Calibri" w:hAnsi="Calibri" w:cs="Calibri"/>
                      <w:color w:val="000000"/>
                      <w:sz w:val="22"/>
                      <w:szCs w:val="22"/>
                    </w:rPr>
                  </w:rPrChange>
                </w:rPr>
                <w:t>SJR1</w:t>
              </w:r>
            </w:ins>
          </w:p>
        </w:tc>
        <w:tc>
          <w:tcPr>
            <w:tcW w:w="1053" w:type="dxa"/>
            <w:noWrap/>
            <w:vAlign w:val="bottom"/>
            <w:hideMark/>
            <w:tcPrChange w:id="2331" w:author="Allison Adams" w:date="2023-05-24T11:15:00Z">
              <w:tcPr>
                <w:tcW w:w="1060" w:type="dxa"/>
                <w:tcBorders>
                  <w:top w:val="nil"/>
                  <w:left w:val="nil"/>
                  <w:bottom w:val="nil"/>
                  <w:right w:val="nil"/>
                </w:tcBorders>
                <w:shd w:val="clear" w:color="auto" w:fill="auto"/>
                <w:noWrap/>
                <w:vAlign w:val="bottom"/>
                <w:hideMark/>
              </w:tcPr>
            </w:tcPrChange>
          </w:tcPr>
          <w:p w14:paraId="10A9D422" w14:textId="40F1B8D1" w:rsidR="00EF78D3" w:rsidRPr="0054489A" w:rsidRDefault="00EF78D3" w:rsidP="00EF78D3">
            <w:pPr>
              <w:jc w:val="right"/>
              <w:cnfStyle w:val="000000000000" w:firstRow="0" w:lastRow="0" w:firstColumn="0" w:lastColumn="0" w:oddVBand="0" w:evenVBand="0" w:oddHBand="0" w:evenHBand="0" w:firstRowFirstColumn="0" w:firstRowLastColumn="0" w:lastRowFirstColumn="0" w:lastRowLastColumn="0"/>
              <w:rPr>
                <w:ins w:id="2332" w:author="Allison Adams" w:date="2023-05-24T11:14:00Z"/>
                <w:rFonts w:asciiTheme="minorHAnsi" w:hAnsiTheme="minorHAnsi" w:cstheme="minorHAnsi"/>
                <w:color w:val="000000"/>
                <w:sz w:val="22"/>
                <w:szCs w:val="22"/>
                <w:rPrChange w:id="2333" w:author="Allison Adams" w:date="2023-06-12T14:58:00Z">
                  <w:rPr>
                    <w:ins w:id="2334" w:author="Allison Adams" w:date="2023-05-24T11:14:00Z"/>
                    <w:rFonts w:ascii="Calibri" w:hAnsi="Calibri" w:cs="Calibri"/>
                    <w:color w:val="000000"/>
                    <w:sz w:val="22"/>
                    <w:szCs w:val="22"/>
                  </w:rPr>
                </w:rPrChange>
              </w:rPr>
            </w:pPr>
            <w:ins w:id="2335" w:author="Allison Adams" w:date="2023-05-24T11:15:00Z">
              <w:r w:rsidRPr="0054489A">
                <w:rPr>
                  <w:rFonts w:asciiTheme="minorHAnsi" w:hAnsiTheme="minorHAnsi" w:cstheme="minorHAnsi"/>
                  <w:color w:val="000000"/>
                  <w:sz w:val="22"/>
                  <w:szCs w:val="22"/>
                  <w:rPrChange w:id="2336" w:author="Allison Adams" w:date="2023-06-12T14:58:00Z">
                    <w:rPr>
                      <w:rFonts w:ascii="Calibri" w:hAnsi="Calibri" w:cs="Calibri"/>
                      <w:color w:val="000000"/>
                      <w:sz w:val="22"/>
                      <w:szCs w:val="22"/>
                    </w:rPr>
                  </w:rPrChange>
                </w:rPr>
                <w:t>1.38</w:t>
              </w:r>
            </w:ins>
          </w:p>
        </w:tc>
      </w:tr>
      <w:tr w:rsidR="00EF78D3" w:rsidRPr="0054489A" w14:paraId="6A69EE0F" w14:textId="77777777" w:rsidTr="00EF78D3">
        <w:trPr>
          <w:trHeight w:val="300"/>
          <w:ins w:id="2337" w:author="Allison Adams" w:date="2023-05-24T11:14:00Z"/>
          <w:trPrChange w:id="2338" w:author="Allison Adams" w:date="2023-05-24T11:15:00Z">
            <w:trPr>
              <w:trHeight w:val="300"/>
            </w:trPr>
          </w:trPrChange>
        </w:trPr>
        <w:tc>
          <w:tcPr>
            <w:cnfStyle w:val="001000000000" w:firstRow="0" w:lastRow="0" w:firstColumn="1" w:lastColumn="0" w:oddVBand="0" w:evenVBand="0" w:oddHBand="0" w:evenHBand="0" w:firstRowFirstColumn="0" w:firstRowLastColumn="0" w:lastRowFirstColumn="0" w:lastRowLastColumn="0"/>
            <w:tcW w:w="1615" w:type="dxa"/>
            <w:noWrap/>
            <w:hideMark/>
            <w:tcPrChange w:id="2339" w:author="Allison Adams" w:date="2023-05-24T11:15:00Z">
              <w:tcPr>
                <w:tcW w:w="1060" w:type="dxa"/>
                <w:tcBorders>
                  <w:top w:val="nil"/>
                  <w:left w:val="nil"/>
                  <w:bottom w:val="nil"/>
                  <w:right w:val="nil"/>
                </w:tcBorders>
                <w:shd w:val="clear" w:color="auto" w:fill="auto"/>
                <w:noWrap/>
                <w:vAlign w:val="bottom"/>
                <w:hideMark/>
              </w:tcPr>
            </w:tcPrChange>
          </w:tcPr>
          <w:p w14:paraId="3B5B1EC0" w14:textId="77777777" w:rsidR="00EF78D3" w:rsidRPr="0054489A" w:rsidRDefault="00EF78D3" w:rsidP="00EF78D3">
            <w:pPr>
              <w:rPr>
                <w:ins w:id="2340" w:author="Allison Adams" w:date="2023-05-24T11:14:00Z"/>
                <w:rFonts w:asciiTheme="minorHAnsi" w:hAnsiTheme="minorHAnsi" w:cstheme="minorHAnsi"/>
                <w:color w:val="000000"/>
                <w:sz w:val="22"/>
                <w:szCs w:val="22"/>
                <w:rPrChange w:id="2341" w:author="Allison Adams" w:date="2023-06-12T14:58:00Z">
                  <w:rPr>
                    <w:ins w:id="2342" w:author="Allison Adams" w:date="2023-05-24T11:14:00Z"/>
                    <w:rFonts w:ascii="Calibri" w:hAnsi="Calibri" w:cs="Calibri"/>
                    <w:color w:val="000000"/>
                    <w:sz w:val="22"/>
                    <w:szCs w:val="22"/>
                  </w:rPr>
                </w:rPrChange>
              </w:rPr>
            </w:pPr>
            <w:ins w:id="2343" w:author="Allison Adams" w:date="2023-05-24T11:14:00Z">
              <w:r w:rsidRPr="0054489A">
                <w:rPr>
                  <w:rFonts w:asciiTheme="minorHAnsi" w:hAnsiTheme="minorHAnsi" w:cstheme="minorHAnsi"/>
                  <w:color w:val="000000"/>
                  <w:sz w:val="22"/>
                  <w:szCs w:val="22"/>
                  <w:rPrChange w:id="2344" w:author="Allison Adams" w:date="2023-06-12T14:58:00Z">
                    <w:rPr>
                      <w:rFonts w:ascii="Calibri" w:hAnsi="Calibri" w:cs="Calibri"/>
                      <w:color w:val="000000"/>
                      <w:sz w:val="22"/>
                      <w:szCs w:val="22"/>
                    </w:rPr>
                  </w:rPrChange>
                </w:rPr>
                <w:t>SJR2</w:t>
              </w:r>
            </w:ins>
          </w:p>
        </w:tc>
        <w:tc>
          <w:tcPr>
            <w:tcW w:w="1053" w:type="dxa"/>
            <w:noWrap/>
            <w:vAlign w:val="bottom"/>
            <w:hideMark/>
            <w:tcPrChange w:id="2345" w:author="Allison Adams" w:date="2023-05-24T11:15:00Z">
              <w:tcPr>
                <w:tcW w:w="1060" w:type="dxa"/>
                <w:tcBorders>
                  <w:top w:val="nil"/>
                  <w:left w:val="nil"/>
                  <w:bottom w:val="nil"/>
                  <w:right w:val="nil"/>
                </w:tcBorders>
                <w:shd w:val="clear" w:color="auto" w:fill="auto"/>
                <w:noWrap/>
                <w:vAlign w:val="bottom"/>
                <w:hideMark/>
              </w:tcPr>
            </w:tcPrChange>
          </w:tcPr>
          <w:p w14:paraId="31B79207" w14:textId="43058A34" w:rsidR="00EF78D3" w:rsidRPr="0054489A" w:rsidRDefault="00EF78D3" w:rsidP="00EF78D3">
            <w:pPr>
              <w:jc w:val="right"/>
              <w:cnfStyle w:val="000000000000" w:firstRow="0" w:lastRow="0" w:firstColumn="0" w:lastColumn="0" w:oddVBand="0" w:evenVBand="0" w:oddHBand="0" w:evenHBand="0" w:firstRowFirstColumn="0" w:firstRowLastColumn="0" w:lastRowFirstColumn="0" w:lastRowLastColumn="0"/>
              <w:rPr>
                <w:ins w:id="2346" w:author="Allison Adams" w:date="2023-05-24T11:14:00Z"/>
                <w:rFonts w:asciiTheme="minorHAnsi" w:hAnsiTheme="minorHAnsi" w:cstheme="minorHAnsi"/>
                <w:color w:val="000000"/>
                <w:sz w:val="22"/>
                <w:szCs w:val="22"/>
                <w:rPrChange w:id="2347" w:author="Allison Adams" w:date="2023-06-12T14:58:00Z">
                  <w:rPr>
                    <w:ins w:id="2348" w:author="Allison Adams" w:date="2023-05-24T11:14:00Z"/>
                    <w:rFonts w:ascii="Calibri" w:hAnsi="Calibri" w:cs="Calibri"/>
                    <w:color w:val="000000"/>
                    <w:sz w:val="22"/>
                    <w:szCs w:val="22"/>
                  </w:rPr>
                </w:rPrChange>
              </w:rPr>
            </w:pPr>
            <w:ins w:id="2349" w:author="Allison Adams" w:date="2023-05-24T11:15:00Z">
              <w:r w:rsidRPr="0054489A">
                <w:rPr>
                  <w:rFonts w:asciiTheme="minorHAnsi" w:hAnsiTheme="minorHAnsi" w:cstheme="minorHAnsi"/>
                  <w:color w:val="000000"/>
                  <w:sz w:val="22"/>
                  <w:szCs w:val="22"/>
                  <w:rPrChange w:id="2350" w:author="Allison Adams" w:date="2023-06-12T14:58:00Z">
                    <w:rPr>
                      <w:rFonts w:ascii="Calibri" w:hAnsi="Calibri" w:cs="Calibri"/>
                      <w:color w:val="000000"/>
                      <w:sz w:val="22"/>
                      <w:szCs w:val="22"/>
                    </w:rPr>
                  </w:rPrChange>
                </w:rPr>
                <w:t>0.20</w:t>
              </w:r>
            </w:ins>
          </w:p>
        </w:tc>
      </w:tr>
      <w:tr w:rsidR="00EF78D3" w:rsidRPr="0054489A" w14:paraId="0093C762" w14:textId="77777777" w:rsidTr="00EF78D3">
        <w:trPr>
          <w:trHeight w:val="300"/>
          <w:ins w:id="2351" w:author="Allison Adams" w:date="2023-05-24T11:14:00Z"/>
          <w:trPrChange w:id="2352" w:author="Allison Adams" w:date="2023-05-24T11:15:00Z">
            <w:trPr>
              <w:trHeight w:val="300"/>
            </w:trPr>
          </w:trPrChange>
        </w:trPr>
        <w:tc>
          <w:tcPr>
            <w:cnfStyle w:val="001000000000" w:firstRow="0" w:lastRow="0" w:firstColumn="1" w:lastColumn="0" w:oddVBand="0" w:evenVBand="0" w:oddHBand="0" w:evenHBand="0" w:firstRowFirstColumn="0" w:firstRowLastColumn="0" w:lastRowFirstColumn="0" w:lastRowLastColumn="0"/>
            <w:tcW w:w="1615" w:type="dxa"/>
            <w:noWrap/>
            <w:hideMark/>
            <w:tcPrChange w:id="2353" w:author="Allison Adams" w:date="2023-05-24T11:15:00Z">
              <w:tcPr>
                <w:tcW w:w="1060" w:type="dxa"/>
                <w:tcBorders>
                  <w:top w:val="nil"/>
                  <w:left w:val="nil"/>
                  <w:bottom w:val="nil"/>
                  <w:right w:val="nil"/>
                </w:tcBorders>
                <w:shd w:val="clear" w:color="auto" w:fill="auto"/>
                <w:noWrap/>
                <w:vAlign w:val="bottom"/>
                <w:hideMark/>
              </w:tcPr>
            </w:tcPrChange>
          </w:tcPr>
          <w:p w14:paraId="7CDE9547" w14:textId="77777777" w:rsidR="00EF78D3" w:rsidRPr="0054489A" w:rsidRDefault="00EF78D3" w:rsidP="00EF78D3">
            <w:pPr>
              <w:rPr>
                <w:ins w:id="2354" w:author="Allison Adams" w:date="2023-05-24T11:14:00Z"/>
                <w:rFonts w:asciiTheme="minorHAnsi" w:hAnsiTheme="minorHAnsi" w:cstheme="minorHAnsi"/>
                <w:color w:val="000000"/>
                <w:sz w:val="22"/>
                <w:szCs w:val="22"/>
                <w:rPrChange w:id="2355" w:author="Allison Adams" w:date="2023-06-12T14:58:00Z">
                  <w:rPr>
                    <w:ins w:id="2356" w:author="Allison Adams" w:date="2023-05-24T11:14:00Z"/>
                    <w:rFonts w:ascii="Calibri" w:hAnsi="Calibri" w:cs="Calibri"/>
                    <w:color w:val="000000"/>
                    <w:sz w:val="22"/>
                    <w:szCs w:val="22"/>
                  </w:rPr>
                </w:rPrChange>
              </w:rPr>
            </w:pPr>
            <w:ins w:id="2357" w:author="Allison Adams" w:date="2023-05-24T11:14:00Z">
              <w:r w:rsidRPr="0054489A">
                <w:rPr>
                  <w:rFonts w:asciiTheme="minorHAnsi" w:hAnsiTheme="minorHAnsi" w:cstheme="minorHAnsi"/>
                  <w:color w:val="000000"/>
                  <w:sz w:val="22"/>
                  <w:szCs w:val="22"/>
                  <w:rPrChange w:id="2358" w:author="Allison Adams" w:date="2023-06-12T14:58:00Z">
                    <w:rPr>
                      <w:rFonts w:ascii="Calibri" w:hAnsi="Calibri" w:cs="Calibri"/>
                      <w:color w:val="000000"/>
                      <w:sz w:val="22"/>
                      <w:szCs w:val="22"/>
                    </w:rPr>
                  </w:rPrChange>
                </w:rPr>
                <w:t>WLD2</w:t>
              </w:r>
            </w:ins>
          </w:p>
        </w:tc>
        <w:tc>
          <w:tcPr>
            <w:tcW w:w="1053" w:type="dxa"/>
            <w:noWrap/>
            <w:vAlign w:val="bottom"/>
            <w:hideMark/>
            <w:tcPrChange w:id="2359" w:author="Allison Adams" w:date="2023-05-24T11:15:00Z">
              <w:tcPr>
                <w:tcW w:w="1060" w:type="dxa"/>
                <w:tcBorders>
                  <w:top w:val="nil"/>
                  <w:left w:val="nil"/>
                  <w:bottom w:val="nil"/>
                  <w:right w:val="nil"/>
                </w:tcBorders>
                <w:shd w:val="clear" w:color="auto" w:fill="auto"/>
                <w:noWrap/>
                <w:vAlign w:val="bottom"/>
                <w:hideMark/>
              </w:tcPr>
            </w:tcPrChange>
          </w:tcPr>
          <w:p w14:paraId="0211D136" w14:textId="2DC8CAC8" w:rsidR="00EF78D3" w:rsidRPr="0054489A" w:rsidRDefault="00EF78D3" w:rsidP="00EF78D3">
            <w:pPr>
              <w:jc w:val="right"/>
              <w:cnfStyle w:val="000000000000" w:firstRow="0" w:lastRow="0" w:firstColumn="0" w:lastColumn="0" w:oddVBand="0" w:evenVBand="0" w:oddHBand="0" w:evenHBand="0" w:firstRowFirstColumn="0" w:firstRowLastColumn="0" w:lastRowFirstColumn="0" w:lastRowLastColumn="0"/>
              <w:rPr>
                <w:ins w:id="2360" w:author="Allison Adams" w:date="2023-05-24T11:14:00Z"/>
                <w:rFonts w:asciiTheme="minorHAnsi" w:hAnsiTheme="minorHAnsi" w:cstheme="minorHAnsi"/>
                <w:color w:val="000000"/>
                <w:sz w:val="22"/>
                <w:szCs w:val="22"/>
                <w:rPrChange w:id="2361" w:author="Allison Adams" w:date="2023-06-12T14:58:00Z">
                  <w:rPr>
                    <w:ins w:id="2362" w:author="Allison Adams" w:date="2023-05-24T11:14:00Z"/>
                    <w:rFonts w:ascii="Calibri" w:hAnsi="Calibri" w:cs="Calibri"/>
                    <w:color w:val="000000"/>
                    <w:sz w:val="22"/>
                    <w:szCs w:val="22"/>
                  </w:rPr>
                </w:rPrChange>
              </w:rPr>
            </w:pPr>
            <w:ins w:id="2363" w:author="Allison Adams" w:date="2023-05-24T11:15:00Z">
              <w:r w:rsidRPr="0054489A">
                <w:rPr>
                  <w:rFonts w:asciiTheme="minorHAnsi" w:hAnsiTheme="minorHAnsi" w:cstheme="minorHAnsi"/>
                  <w:color w:val="000000"/>
                  <w:sz w:val="22"/>
                  <w:szCs w:val="22"/>
                  <w:rPrChange w:id="2364" w:author="Allison Adams" w:date="2023-06-12T14:58:00Z">
                    <w:rPr>
                      <w:rFonts w:ascii="Calibri" w:hAnsi="Calibri" w:cs="Calibri"/>
                      <w:color w:val="000000"/>
                      <w:sz w:val="22"/>
                      <w:szCs w:val="22"/>
                    </w:rPr>
                  </w:rPrChange>
                </w:rPr>
                <w:t>0.14</w:t>
              </w:r>
            </w:ins>
          </w:p>
        </w:tc>
      </w:tr>
      <w:tr w:rsidR="00EF78D3" w:rsidRPr="0054489A" w14:paraId="40ECBC43" w14:textId="77777777" w:rsidTr="00EF78D3">
        <w:trPr>
          <w:trHeight w:val="300"/>
          <w:ins w:id="2365" w:author="Allison Adams" w:date="2023-05-24T11:14:00Z"/>
          <w:trPrChange w:id="2366" w:author="Allison Adams" w:date="2023-05-24T11:15:00Z">
            <w:trPr>
              <w:trHeight w:val="300"/>
            </w:trPr>
          </w:trPrChange>
        </w:trPr>
        <w:tc>
          <w:tcPr>
            <w:cnfStyle w:val="001000000000" w:firstRow="0" w:lastRow="0" w:firstColumn="1" w:lastColumn="0" w:oddVBand="0" w:evenVBand="0" w:oddHBand="0" w:evenHBand="0" w:firstRowFirstColumn="0" w:firstRowLastColumn="0" w:lastRowFirstColumn="0" w:lastRowLastColumn="0"/>
            <w:tcW w:w="1615" w:type="dxa"/>
            <w:noWrap/>
            <w:hideMark/>
            <w:tcPrChange w:id="2367" w:author="Allison Adams" w:date="2023-05-24T11:15:00Z">
              <w:tcPr>
                <w:tcW w:w="1060" w:type="dxa"/>
                <w:tcBorders>
                  <w:top w:val="nil"/>
                  <w:left w:val="nil"/>
                  <w:bottom w:val="nil"/>
                  <w:right w:val="nil"/>
                </w:tcBorders>
                <w:shd w:val="clear" w:color="auto" w:fill="auto"/>
                <w:noWrap/>
                <w:vAlign w:val="bottom"/>
                <w:hideMark/>
              </w:tcPr>
            </w:tcPrChange>
          </w:tcPr>
          <w:p w14:paraId="4054A803" w14:textId="77777777" w:rsidR="00EF78D3" w:rsidRPr="0054489A" w:rsidRDefault="00EF78D3" w:rsidP="00EF78D3">
            <w:pPr>
              <w:rPr>
                <w:ins w:id="2368" w:author="Allison Adams" w:date="2023-05-24T11:14:00Z"/>
                <w:rFonts w:asciiTheme="minorHAnsi" w:hAnsiTheme="minorHAnsi" w:cstheme="minorHAnsi"/>
                <w:color w:val="000000"/>
                <w:sz w:val="22"/>
                <w:szCs w:val="22"/>
                <w:rPrChange w:id="2369" w:author="Allison Adams" w:date="2023-06-12T14:58:00Z">
                  <w:rPr>
                    <w:ins w:id="2370" w:author="Allison Adams" w:date="2023-05-24T11:14:00Z"/>
                    <w:rFonts w:ascii="Calibri" w:hAnsi="Calibri" w:cs="Calibri"/>
                    <w:color w:val="000000"/>
                    <w:sz w:val="22"/>
                    <w:szCs w:val="22"/>
                  </w:rPr>
                </w:rPrChange>
              </w:rPr>
            </w:pPr>
            <w:ins w:id="2371" w:author="Allison Adams" w:date="2023-05-24T11:14:00Z">
              <w:r w:rsidRPr="0054489A">
                <w:rPr>
                  <w:rFonts w:asciiTheme="minorHAnsi" w:hAnsiTheme="minorHAnsi" w:cstheme="minorHAnsi"/>
                  <w:color w:val="000000"/>
                  <w:sz w:val="22"/>
                  <w:szCs w:val="22"/>
                  <w:rPrChange w:id="2372" w:author="Allison Adams" w:date="2023-06-12T14:58:00Z">
                    <w:rPr>
                      <w:rFonts w:ascii="Calibri" w:hAnsi="Calibri" w:cs="Calibri"/>
                      <w:color w:val="000000"/>
                      <w:sz w:val="22"/>
                      <w:szCs w:val="22"/>
                    </w:rPr>
                  </w:rPrChange>
                </w:rPr>
                <w:t>YBP1</w:t>
              </w:r>
            </w:ins>
          </w:p>
        </w:tc>
        <w:tc>
          <w:tcPr>
            <w:tcW w:w="1053" w:type="dxa"/>
            <w:noWrap/>
            <w:vAlign w:val="bottom"/>
            <w:hideMark/>
            <w:tcPrChange w:id="2373" w:author="Allison Adams" w:date="2023-05-24T11:15:00Z">
              <w:tcPr>
                <w:tcW w:w="1060" w:type="dxa"/>
                <w:tcBorders>
                  <w:top w:val="nil"/>
                  <w:left w:val="nil"/>
                  <w:bottom w:val="nil"/>
                  <w:right w:val="nil"/>
                </w:tcBorders>
                <w:shd w:val="clear" w:color="auto" w:fill="auto"/>
                <w:noWrap/>
                <w:vAlign w:val="bottom"/>
                <w:hideMark/>
              </w:tcPr>
            </w:tcPrChange>
          </w:tcPr>
          <w:p w14:paraId="0ABE486A" w14:textId="3686AD25" w:rsidR="00EF78D3" w:rsidRPr="0054489A" w:rsidRDefault="00EF78D3" w:rsidP="00EF78D3">
            <w:pPr>
              <w:jc w:val="right"/>
              <w:cnfStyle w:val="000000000000" w:firstRow="0" w:lastRow="0" w:firstColumn="0" w:lastColumn="0" w:oddVBand="0" w:evenVBand="0" w:oddHBand="0" w:evenHBand="0" w:firstRowFirstColumn="0" w:firstRowLastColumn="0" w:lastRowFirstColumn="0" w:lastRowLastColumn="0"/>
              <w:rPr>
                <w:ins w:id="2374" w:author="Allison Adams" w:date="2023-05-24T11:14:00Z"/>
                <w:rFonts w:asciiTheme="minorHAnsi" w:hAnsiTheme="minorHAnsi" w:cstheme="minorHAnsi"/>
                <w:color w:val="000000"/>
                <w:sz w:val="22"/>
                <w:szCs w:val="22"/>
                <w:rPrChange w:id="2375" w:author="Allison Adams" w:date="2023-06-12T14:58:00Z">
                  <w:rPr>
                    <w:ins w:id="2376" w:author="Allison Adams" w:date="2023-05-24T11:14:00Z"/>
                    <w:rFonts w:ascii="Calibri" w:hAnsi="Calibri" w:cs="Calibri"/>
                    <w:color w:val="000000"/>
                    <w:sz w:val="22"/>
                    <w:szCs w:val="22"/>
                  </w:rPr>
                </w:rPrChange>
              </w:rPr>
            </w:pPr>
            <w:ins w:id="2377" w:author="Allison Adams" w:date="2023-05-24T11:15:00Z">
              <w:r w:rsidRPr="0054489A">
                <w:rPr>
                  <w:rFonts w:asciiTheme="minorHAnsi" w:hAnsiTheme="minorHAnsi" w:cstheme="minorHAnsi"/>
                  <w:color w:val="000000"/>
                  <w:sz w:val="22"/>
                  <w:szCs w:val="22"/>
                  <w:rPrChange w:id="2378" w:author="Allison Adams" w:date="2023-06-12T14:58:00Z">
                    <w:rPr>
                      <w:rFonts w:ascii="Calibri" w:hAnsi="Calibri" w:cs="Calibri"/>
                      <w:color w:val="000000"/>
                      <w:sz w:val="22"/>
                      <w:szCs w:val="22"/>
                    </w:rPr>
                  </w:rPrChange>
                </w:rPr>
                <w:t>0.12</w:t>
              </w:r>
            </w:ins>
          </w:p>
        </w:tc>
      </w:tr>
    </w:tbl>
    <w:p w14:paraId="350E4FD3" w14:textId="2F4852ED" w:rsidR="00EF78D3" w:rsidRPr="0054489A" w:rsidRDefault="00EF78D3">
      <w:pPr>
        <w:pStyle w:val="Heading2"/>
        <w:rPr>
          <w:ins w:id="2379" w:author="Allison Adams" w:date="2023-05-24T10:53:00Z"/>
          <w:rFonts w:asciiTheme="minorHAnsi" w:hAnsiTheme="minorHAnsi" w:cstheme="minorHAnsi"/>
          <w:rPrChange w:id="2380" w:author="Allison Adams" w:date="2023-06-12T14:58:00Z">
            <w:rPr>
              <w:ins w:id="2381" w:author="Allison Adams" w:date="2023-05-24T10:53:00Z"/>
            </w:rPr>
          </w:rPrChange>
        </w:rPr>
        <w:pPrChange w:id="2382" w:author="Allison Adams" w:date="2023-05-24T10:54:00Z">
          <w:pPr/>
        </w:pPrChange>
      </w:pPr>
    </w:p>
    <w:p w14:paraId="4FB7FEE2" w14:textId="77777777" w:rsidR="00EF78D3" w:rsidRPr="0054489A" w:rsidRDefault="00EF78D3" w:rsidP="00EF78D3">
      <w:pPr>
        <w:rPr>
          <w:ins w:id="2383" w:author="Allison Adams" w:date="2023-06-12T14:58:00Z"/>
          <w:rFonts w:asciiTheme="minorHAnsi" w:hAnsiTheme="minorHAnsi" w:cstheme="minorHAnsi"/>
        </w:rPr>
      </w:pPr>
    </w:p>
    <w:p w14:paraId="5D8888DE" w14:textId="04FEB9F3" w:rsidR="0054489A" w:rsidRPr="0054489A" w:rsidRDefault="0054489A">
      <w:pPr>
        <w:rPr>
          <w:ins w:id="2384" w:author="Allison Adams" w:date="2023-06-12T14:58:00Z"/>
          <w:rFonts w:asciiTheme="minorHAnsi" w:hAnsiTheme="minorHAnsi" w:cstheme="minorHAnsi"/>
        </w:rPr>
      </w:pPr>
      <w:ins w:id="2385" w:author="Allison Adams" w:date="2023-06-12T14:58:00Z">
        <w:r w:rsidRPr="0054489A">
          <w:rPr>
            <w:rFonts w:asciiTheme="minorHAnsi" w:hAnsiTheme="minorHAnsi" w:cstheme="minorHAnsi"/>
          </w:rPr>
          <w:br w:type="page"/>
        </w:r>
      </w:ins>
    </w:p>
    <w:p w14:paraId="3B3062F0" w14:textId="1416032F" w:rsidR="0054489A" w:rsidRPr="0054489A" w:rsidRDefault="0054489A" w:rsidP="0054489A">
      <w:pPr>
        <w:pStyle w:val="Heading1"/>
        <w:rPr>
          <w:ins w:id="2386" w:author="Allison Adams" w:date="2023-06-12T14:58:00Z"/>
          <w:rFonts w:asciiTheme="minorHAnsi" w:hAnsiTheme="minorHAnsi" w:cstheme="minorHAnsi"/>
          <w:rPrChange w:id="2387" w:author="Allison Adams" w:date="2023-06-12T14:58:00Z">
            <w:rPr>
              <w:ins w:id="2388" w:author="Allison Adams" w:date="2023-06-12T14:58:00Z"/>
            </w:rPr>
          </w:rPrChange>
        </w:rPr>
      </w:pPr>
      <w:ins w:id="2389" w:author="Allison Adams" w:date="2023-06-12T14:58:00Z">
        <w:r w:rsidRPr="0054489A">
          <w:rPr>
            <w:rFonts w:asciiTheme="minorHAnsi" w:hAnsiTheme="minorHAnsi" w:cstheme="minorHAnsi"/>
            <w:rPrChange w:id="2390" w:author="Allison Adams" w:date="2023-06-12T14:58:00Z">
              <w:rPr/>
            </w:rPrChange>
          </w:rPr>
          <w:lastRenderedPageBreak/>
          <w:t>6/11/23</w:t>
        </w:r>
      </w:ins>
    </w:p>
    <w:p w14:paraId="4901F7D5" w14:textId="0DA91892" w:rsidR="0054489A" w:rsidRDefault="0054489A" w:rsidP="0054489A">
      <w:pPr>
        <w:rPr>
          <w:ins w:id="2391" w:author="Allison Adams" w:date="2023-06-12T14:59:00Z"/>
          <w:rFonts w:asciiTheme="minorHAnsi" w:hAnsiTheme="minorHAnsi" w:cstheme="minorHAnsi"/>
        </w:rPr>
      </w:pPr>
      <w:ins w:id="2392" w:author="Allison Adams" w:date="2023-06-12T14:58:00Z">
        <w:r w:rsidRPr="0054489A">
          <w:rPr>
            <w:rFonts w:asciiTheme="minorHAnsi" w:hAnsiTheme="minorHAnsi" w:cstheme="minorHAnsi"/>
            <w:rPrChange w:id="2393" w:author="Allison Adams" w:date="2023-06-12T14:58:00Z">
              <w:rPr/>
            </w:rPrChange>
          </w:rPr>
          <w:t>Notes o</w:t>
        </w:r>
        <w:r>
          <w:rPr>
            <w:rFonts w:asciiTheme="minorHAnsi" w:hAnsiTheme="minorHAnsi" w:cstheme="minorHAnsi"/>
          </w:rPr>
          <w:t xml:space="preserve">n taxa with NA CR, and </w:t>
        </w:r>
        <w:proofErr w:type="gramStart"/>
        <w:r>
          <w:rPr>
            <w:rFonts w:asciiTheme="minorHAnsi" w:hAnsiTheme="minorHAnsi" w:cstheme="minorHAnsi"/>
          </w:rPr>
          <w:t>whether or not</w:t>
        </w:r>
        <w:proofErr w:type="gramEnd"/>
        <w:r>
          <w:rPr>
            <w:rFonts w:asciiTheme="minorHAnsi" w:hAnsiTheme="minorHAnsi" w:cstheme="minorHAnsi"/>
          </w:rPr>
          <w:t xml:space="preserve"> and why to </w:t>
        </w:r>
      </w:ins>
      <w:ins w:id="2394" w:author="Allison Adams" w:date="2023-06-12T14:59:00Z">
        <w:r>
          <w:rPr>
            <w:rFonts w:asciiTheme="minorHAnsi" w:hAnsiTheme="minorHAnsi" w:cstheme="minorHAnsi"/>
          </w:rPr>
          <w:t>exclude those groups from the analysis</w:t>
        </w:r>
      </w:ins>
    </w:p>
    <w:p w14:paraId="0EB91DEE" w14:textId="77777777" w:rsidR="0054489A" w:rsidRDefault="0054489A" w:rsidP="0054489A">
      <w:pPr>
        <w:rPr>
          <w:ins w:id="2395" w:author="Allison Adams" w:date="2023-06-12T14:59:00Z"/>
          <w:rFonts w:asciiTheme="minorHAnsi" w:hAnsiTheme="minorHAnsi" w:cstheme="minorHAnsi"/>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54489A" w:rsidRPr="0054489A" w14:paraId="0CBE6046" w14:textId="77777777" w:rsidTr="0054489A">
        <w:trPr>
          <w:ins w:id="2396" w:author="Allison Adams" w:date="2023-06-12T14:59:00Z"/>
        </w:trPr>
        <w:tc>
          <w:tcPr>
            <w:tcW w:w="1558" w:type="dxa"/>
          </w:tcPr>
          <w:p w14:paraId="1242A47C" w14:textId="73F5ABA9" w:rsidR="0054489A" w:rsidRPr="0054489A" w:rsidRDefault="0054489A" w:rsidP="0054489A">
            <w:pPr>
              <w:rPr>
                <w:ins w:id="2397" w:author="Allison Adams" w:date="2023-06-12T14:59:00Z"/>
                <w:rFonts w:asciiTheme="minorHAnsi" w:hAnsiTheme="minorHAnsi" w:cstheme="minorHAnsi"/>
                <w:b/>
                <w:bCs/>
                <w:rPrChange w:id="2398" w:author="Allison Adams" w:date="2023-06-12T15:00:00Z">
                  <w:rPr>
                    <w:ins w:id="2399" w:author="Allison Adams" w:date="2023-06-12T14:59:00Z"/>
                    <w:rFonts w:asciiTheme="minorHAnsi" w:hAnsiTheme="minorHAnsi" w:cstheme="minorHAnsi"/>
                  </w:rPr>
                </w:rPrChange>
              </w:rPr>
            </w:pPr>
            <w:ins w:id="2400" w:author="Allison Adams" w:date="2023-06-12T14:59:00Z">
              <w:r w:rsidRPr="0054489A">
                <w:rPr>
                  <w:rFonts w:asciiTheme="minorHAnsi" w:hAnsiTheme="minorHAnsi" w:cstheme="minorHAnsi"/>
                  <w:b/>
                  <w:bCs/>
                  <w:rPrChange w:id="2401" w:author="Allison Adams" w:date="2023-06-12T15:00:00Z">
                    <w:rPr>
                      <w:rFonts w:asciiTheme="minorHAnsi" w:hAnsiTheme="minorHAnsi" w:cstheme="minorHAnsi"/>
                    </w:rPr>
                  </w:rPrChange>
                </w:rPr>
                <w:t>Taxa</w:t>
              </w:r>
            </w:ins>
          </w:p>
        </w:tc>
        <w:tc>
          <w:tcPr>
            <w:tcW w:w="1558" w:type="dxa"/>
          </w:tcPr>
          <w:p w14:paraId="21ACE1FF" w14:textId="4B87A994" w:rsidR="0054489A" w:rsidRPr="0054489A" w:rsidRDefault="0054489A" w:rsidP="0054489A">
            <w:pPr>
              <w:rPr>
                <w:ins w:id="2402" w:author="Allison Adams" w:date="2023-06-12T14:59:00Z"/>
                <w:rFonts w:asciiTheme="minorHAnsi" w:hAnsiTheme="minorHAnsi" w:cstheme="minorHAnsi"/>
                <w:b/>
                <w:bCs/>
                <w:rPrChange w:id="2403" w:author="Allison Adams" w:date="2023-06-12T15:00:00Z">
                  <w:rPr>
                    <w:ins w:id="2404" w:author="Allison Adams" w:date="2023-06-12T14:59:00Z"/>
                    <w:rFonts w:asciiTheme="minorHAnsi" w:hAnsiTheme="minorHAnsi" w:cstheme="minorHAnsi"/>
                  </w:rPr>
                </w:rPrChange>
              </w:rPr>
            </w:pPr>
            <w:ins w:id="2405" w:author="Allison Adams" w:date="2023-06-12T15:00:00Z">
              <w:r>
                <w:rPr>
                  <w:rFonts w:asciiTheme="minorHAnsi" w:hAnsiTheme="minorHAnsi" w:cstheme="minorHAnsi"/>
                  <w:b/>
                  <w:bCs/>
                </w:rPr>
                <w:t>CR NA?</w:t>
              </w:r>
            </w:ins>
          </w:p>
        </w:tc>
        <w:tc>
          <w:tcPr>
            <w:tcW w:w="1558" w:type="dxa"/>
          </w:tcPr>
          <w:p w14:paraId="0066A8EA" w14:textId="0E291419" w:rsidR="0054489A" w:rsidRPr="0054489A" w:rsidRDefault="0054489A" w:rsidP="0054489A">
            <w:pPr>
              <w:rPr>
                <w:ins w:id="2406" w:author="Allison Adams" w:date="2023-06-12T14:59:00Z"/>
                <w:rFonts w:asciiTheme="minorHAnsi" w:hAnsiTheme="minorHAnsi" w:cstheme="minorHAnsi"/>
                <w:b/>
                <w:bCs/>
                <w:rPrChange w:id="2407" w:author="Allison Adams" w:date="2023-06-12T15:00:00Z">
                  <w:rPr>
                    <w:ins w:id="2408" w:author="Allison Adams" w:date="2023-06-12T14:59:00Z"/>
                    <w:rFonts w:asciiTheme="minorHAnsi" w:hAnsiTheme="minorHAnsi" w:cstheme="minorHAnsi"/>
                  </w:rPr>
                </w:rPrChange>
              </w:rPr>
            </w:pPr>
            <w:proofErr w:type="spellStart"/>
            <w:ins w:id="2409" w:author="Allison Adams" w:date="2023-06-12T15:01:00Z">
              <w:r>
                <w:rPr>
                  <w:rFonts w:asciiTheme="minorHAnsi" w:hAnsiTheme="minorHAnsi" w:cstheme="minorHAnsi"/>
                  <w:b/>
                  <w:bCs/>
                </w:rPr>
                <w:t>cpmE</w:t>
              </w:r>
            </w:ins>
            <w:proofErr w:type="spellEnd"/>
          </w:p>
        </w:tc>
        <w:tc>
          <w:tcPr>
            <w:tcW w:w="1558" w:type="dxa"/>
          </w:tcPr>
          <w:p w14:paraId="7D6AD21A" w14:textId="56560D91" w:rsidR="0054489A" w:rsidRPr="0054489A" w:rsidRDefault="0054489A" w:rsidP="0054489A">
            <w:pPr>
              <w:rPr>
                <w:ins w:id="2410" w:author="Allison Adams" w:date="2023-06-12T14:59:00Z"/>
                <w:rFonts w:asciiTheme="minorHAnsi" w:hAnsiTheme="minorHAnsi" w:cstheme="minorHAnsi"/>
                <w:b/>
                <w:bCs/>
                <w:rPrChange w:id="2411" w:author="Allison Adams" w:date="2023-06-12T15:00:00Z">
                  <w:rPr>
                    <w:ins w:id="2412" w:author="Allison Adams" w:date="2023-06-12T14:59:00Z"/>
                    <w:rFonts w:asciiTheme="minorHAnsi" w:hAnsiTheme="minorHAnsi" w:cstheme="minorHAnsi"/>
                  </w:rPr>
                </w:rPrChange>
              </w:rPr>
            </w:pPr>
            <w:proofErr w:type="spellStart"/>
            <w:ins w:id="2413" w:author="Allison Adams" w:date="2023-06-12T15:02:00Z">
              <w:r>
                <w:rPr>
                  <w:rFonts w:asciiTheme="minorHAnsi" w:hAnsiTheme="minorHAnsi" w:cstheme="minorHAnsi"/>
                  <w:b/>
                  <w:bCs/>
                </w:rPr>
                <w:t>Cmn</w:t>
              </w:r>
            </w:ins>
            <w:proofErr w:type="spellEnd"/>
          </w:p>
        </w:tc>
        <w:tc>
          <w:tcPr>
            <w:tcW w:w="1559" w:type="dxa"/>
          </w:tcPr>
          <w:p w14:paraId="060B1906" w14:textId="77777777" w:rsidR="0054489A" w:rsidRPr="0054489A" w:rsidRDefault="0054489A" w:rsidP="0054489A">
            <w:pPr>
              <w:rPr>
                <w:ins w:id="2414" w:author="Allison Adams" w:date="2023-06-12T14:59:00Z"/>
                <w:rFonts w:asciiTheme="minorHAnsi" w:hAnsiTheme="minorHAnsi" w:cstheme="minorHAnsi"/>
                <w:b/>
                <w:bCs/>
                <w:rPrChange w:id="2415" w:author="Allison Adams" w:date="2023-06-12T15:00:00Z">
                  <w:rPr>
                    <w:ins w:id="2416" w:author="Allison Adams" w:date="2023-06-12T14:59:00Z"/>
                    <w:rFonts w:asciiTheme="minorHAnsi" w:hAnsiTheme="minorHAnsi" w:cstheme="minorHAnsi"/>
                  </w:rPr>
                </w:rPrChange>
              </w:rPr>
            </w:pPr>
          </w:p>
        </w:tc>
        <w:tc>
          <w:tcPr>
            <w:tcW w:w="1559" w:type="dxa"/>
          </w:tcPr>
          <w:p w14:paraId="72CBBA7E" w14:textId="64C52BFD" w:rsidR="0054489A" w:rsidRPr="0054489A" w:rsidRDefault="0054489A" w:rsidP="0054489A">
            <w:pPr>
              <w:rPr>
                <w:ins w:id="2417" w:author="Allison Adams" w:date="2023-06-12T14:59:00Z"/>
                <w:rFonts w:asciiTheme="minorHAnsi" w:hAnsiTheme="minorHAnsi" w:cstheme="minorHAnsi"/>
                <w:b/>
                <w:bCs/>
                <w:rPrChange w:id="2418" w:author="Allison Adams" w:date="2023-06-12T15:00:00Z">
                  <w:rPr>
                    <w:ins w:id="2419" w:author="Allison Adams" w:date="2023-06-12T14:59:00Z"/>
                    <w:rFonts w:asciiTheme="minorHAnsi" w:hAnsiTheme="minorHAnsi" w:cstheme="minorHAnsi"/>
                  </w:rPr>
                </w:rPrChange>
              </w:rPr>
            </w:pPr>
            <w:ins w:id="2420" w:author="Allison Adams" w:date="2023-06-12T15:00:00Z">
              <w:r w:rsidRPr="0054489A">
                <w:rPr>
                  <w:rFonts w:asciiTheme="minorHAnsi" w:hAnsiTheme="minorHAnsi" w:cstheme="minorHAnsi"/>
                  <w:b/>
                  <w:bCs/>
                  <w:rPrChange w:id="2421" w:author="Allison Adams" w:date="2023-06-12T15:00:00Z">
                    <w:rPr>
                      <w:rFonts w:asciiTheme="minorHAnsi" w:hAnsiTheme="minorHAnsi" w:cstheme="minorHAnsi"/>
                    </w:rPr>
                  </w:rPrChange>
                </w:rPr>
                <w:t>Exclude?</w:t>
              </w:r>
            </w:ins>
          </w:p>
        </w:tc>
      </w:tr>
      <w:tr w:rsidR="0054489A" w14:paraId="2280DEE1" w14:textId="77777777" w:rsidTr="0054489A">
        <w:trPr>
          <w:ins w:id="2422" w:author="Allison Adams" w:date="2023-06-12T14:59:00Z"/>
        </w:trPr>
        <w:tc>
          <w:tcPr>
            <w:tcW w:w="1558" w:type="dxa"/>
          </w:tcPr>
          <w:p w14:paraId="7E801180" w14:textId="77777777" w:rsidR="0054489A" w:rsidRDefault="0054489A" w:rsidP="0054489A">
            <w:pPr>
              <w:rPr>
                <w:ins w:id="2423" w:author="Allison Adams" w:date="2023-06-12T14:59:00Z"/>
                <w:rFonts w:asciiTheme="minorHAnsi" w:hAnsiTheme="minorHAnsi" w:cstheme="minorHAnsi"/>
              </w:rPr>
            </w:pPr>
          </w:p>
        </w:tc>
        <w:tc>
          <w:tcPr>
            <w:tcW w:w="1558" w:type="dxa"/>
          </w:tcPr>
          <w:p w14:paraId="122C64EC" w14:textId="77777777" w:rsidR="0054489A" w:rsidRDefault="0054489A" w:rsidP="0054489A">
            <w:pPr>
              <w:rPr>
                <w:ins w:id="2424" w:author="Allison Adams" w:date="2023-06-12T14:59:00Z"/>
                <w:rFonts w:asciiTheme="minorHAnsi" w:hAnsiTheme="minorHAnsi" w:cstheme="minorHAnsi"/>
              </w:rPr>
            </w:pPr>
          </w:p>
        </w:tc>
        <w:tc>
          <w:tcPr>
            <w:tcW w:w="1558" w:type="dxa"/>
          </w:tcPr>
          <w:p w14:paraId="4C286A4E" w14:textId="77777777" w:rsidR="0054489A" w:rsidRDefault="0054489A" w:rsidP="0054489A">
            <w:pPr>
              <w:rPr>
                <w:ins w:id="2425" w:author="Allison Adams" w:date="2023-06-12T14:59:00Z"/>
                <w:rFonts w:asciiTheme="minorHAnsi" w:hAnsiTheme="minorHAnsi" w:cstheme="minorHAnsi"/>
              </w:rPr>
            </w:pPr>
          </w:p>
        </w:tc>
        <w:tc>
          <w:tcPr>
            <w:tcW w:w="1558" w:type="dxa"/>
          </w:tcPr>
          <w:p w14:paraId="4583117F" w14:textId="77777777" w:rsidR="0054489A" w:rsidRDefault="0054489A" w:rsidP="0054489A">
            <w:pPr>
              <w:rPr>
                <w:ins w:id="2426" w:author="Allison Adams" w:date="2023-06-12T14:59:00Z"/>
                <w:rFonts w:asciiTheme="minorHAnsi" w:hAnsiTheme="minorHAnsi" w:cstheme="minorHAnsi"/>
              </w:rPr>
            </w:pPr>
          </w:p>
        </w:tc>
        <w:tc>
          <w:tcPr>
            <w:tcW w:w="1559" w:type="dxa"/>
          </w:tcPr>
          <w:p w14:paraId="504302D6" w14:textId="77777777" w:rsidR="0054489A" w:rsidRDefault="0054489A" w:rsidP="0054489A">
            <w:pPr>
              <w:rPr>
                <w:ins w:id="2427" w:author="Allison Adams" w:date="2023-06-12T14:59:00Z"/>
                <w:rFonts w:asciiTheme="minorHAnsi" w:hAnsiTheme="minorHAnsi" w:cstheme="minorHAnsi"/>
              </w:rPr>
            </w:pPr>
          </w:p>
        </w:tc>
        <w:tc>
          <w:tcPr>
            <w:tcW w:w="1559" w:type="dxa"/>
          </w:tcPr>
          <w:p w14:paraId="35D0B372" w14:textId="77777777" w:rsidR="0054489A" w:rsidRDefault="0054489A" w:rsidP="0054489A">
            <w:pPr>
              <w:rPr>
                <w:ins w:id="2428" w:author="Allison Adams" w:date="2023-06-12T14:59:00Z"/>
                <w:rFonts w:asciiTheme="minorHAnsi" w:hAnsiTheme="minorHAnsi" w:cstheme="minorHAnsi"/>
              </w:rPr>
            </w:pPr>
          </w:p>
        </w:tc>
      </w:tr>
      <w:tr w:rsidR="0054489A" w14:paraId="08E7AFBC" w14:textId="77777777" w:rsidTr="0054489A">
        <w:trPr>
          <w:ins w:id="2429" w:author="Allison Adams" w:date="2023-06-12T14:59:00Z"/>
        </w:trPr>
        <w:tc>
          <w:tcPr>
            <w:tcW w:w="1558" w:type="dxa"/>
          </w:tcPr>
          <w:p w14:paraId="44F315A3" w14:textId="07136301" w:rsidR="0054489A" w:rsidRDefault="0054489A" w:rsidP="0054489A">
            <w:pPr>
              <w:rPr>
                <w:ins w:id="2430" w:author="Allison Adams" w:date="2023-06-12T14:59:00Z"/>
                <w:rFonts w:asciiTheme="minorHAnsi" w:hAnsiTheme="minorHAnsi" w:cstheme="minorHAnsi"/>
              </w:rPr>
            </w:pPr>
            <w:proofErr w:type="spellStart"/>
            <w:ins w:id="2431" w:author="Allison Adams" w:date="2023-06-12T15:00:00Z">
              <w:r>
                <w:rPr>
                  <w:rFonts w:asciiTheme="minorHAnsi" w:hAnsiTheme="minorHAnsi" w:cstheme="minorHAnsi"/>
                </w:rPr>
                <w:t>CenDiaLg</w:t>
              </w:r>
            </w:ins>
            <w:proofErr w:type="spellEnd"/>
          </w:p>
        </w:tc>
        <w:tc>
          <w:tcPr>
            <w:tcW w:w="1558" w:type="dxa"/>
          </w:tcPr>
          <w:p w14:paraId="3C91D506" w14:textId="0913A501" w:rsidR="0054489A" w:rsidRDefault="0054489A" w:rsidP="0054489A">
            <w:pPr>
              <w:rPr>
                <w:ins w:id="2432" w:author="Allison Adams" w:date="2023-06-12T14:59:00Z"/>
                <w:rFonts w:asciiTheme="minorHAnsi" w:hAnsiTheme="minorHAnsi" w:cstheme="minorHAnsi"/>
              </w:rPr>
            </w:pPr>
            <w:ins w:id="2433" w:author="Allison Adams" w:date="2023-06-12T15:00:00Z">
              <w:r>
                <w:rPr>
                  <w:rFonts w:asciiTheme="minorHAnsi" w:hAnsiTheme="minorHAnsi" w:cstheme="minorHAnsi"/>
                </w:rPr>
                <w:t>only in YBP1</w:t>
              </w:r>
            </w:ins>
          </w:p>
        </w:tc>
        <w:tc>
          <w:tcPr>
            <w:tcW w:w="1558" w:type="dxa"/>
          </w:tcPr>
          <w:p w14:paraId="41A6139B" w14:textId="60EBBE23" w:rsidR="0054489A" w:rsidRDefault="0054489A" w:rsidP="0054489A">
            <w:pPr>
              <w:rPr>
                <w:ins w:id="2434" w:author="Allison Adams" w:date="2023-06-12T14:59:00Z"/>
                <w:rFonts w:asciiTheme="minorHAnsi" w:hAnsiTheme="minorHAnsi" w:cstheme="minorHAnsi"/>
              </w:rPr>
            </w:pPr>
            <w:ins w:id="2435" w:author="Allison Adams" w:date="2023-06-12T15:01:00Z">
              <w:r>
                <w:rPr>
                  <w:rFonts w:asciiTheme="minorHAnsi" w:hAnsiTheme="minorHAnsi" w:cstheme="minorHAnsi"/>
                </w:rPr>
                <w:t>0 in one rep</w:t>
              </w:r>
            </w:ins>
          </w:p>
        </w:tc>
        <w:tc>
          <w:tcPr>
            <w:tcW w:w="1558" w:type="dxa"/>
          </w:tcPr>
          <w:p w14:paraId="1B4B05A4" w14:textId="4F8F0ACB" w:rsidR="0054489A" w:rsidRDefault="0054489A" w:rsidP="0054489A">
            <w:pPr>
              <w:rPr>
                <w:ins w:id="2436" w:author="Allison Adams" w:date="2023-06-12T14:59:00Z"/>
                <w:rFonts w:asciiTheme="minorHAnsi" w:hAnsiTheme="minorHAnsi" w:cstheme="minorHAnsi"/>
              </w:rPr>
            </w:pPr>
            <w:ins w:id="2437" w:author="Allison Adams" w:date="2023-06-12T15:02:00Z">
              <w:r>
                <w:rPr>
                  <w:rFonts w:asciiTheme="minorHAnsi" w:hAnsiTheme="minorHAnsi" w:cstheme="minorHAnsi"/>
                </w:rPr>
                <w:t>0 in 2 reps</w:t>
              </w:r>
            </w:ins>
          </w:p>
        </w:tc>
        <w:tc>
          <w:tcPr>
            <w:tcW w:w="1559" w:type="dxa"/>
          </w:tcPr>
          <w:p w14:paraId="2824205F" w14:textId="1D19B950" w:rsidR="0054489A" w:rsidRDefault="0054489A" w:rsidP="0054489A">
            <w:pPr>
              <w:rPr>
                <w:ins w:id="2438" w:author="Allison Adams" w:date="2023-06-12T14:59:00Z"/>
                <w:rFonts w:asciiTheme="minorHAnsi" w:hAnsiTheme="minorHAnsi" w:cstheme="minorHAnsi"/>
              </w:rPr>
            </w:pPr>
            <w:ins w:id="2439" w:author="Allison Adams" w:date="2023-06-12T15:04:00Z">
              <w:r>
                <w:rPr>
                  <w:rFonts w:asciiTheme="minorHAnsi" w:hAnsiTheme="minorHAnsi" w:cstheme="minorHAnsi"/>
                </w:rPr>
                <w:t>Re-</w:t>
              </w:r>
              <w:proofErr w:type="spellStart"/>
              <w:r>
                <w:rPr>
                  <w:rFonts w:asciiTheme="minorHAnsi" w:hAnsiTheme="minorHAnsi" w:cstheme="minorHAnsi"/>
                </w:rPr>
                <w:t>distri</w:t>
              </w:r>
            </w:ins>
            <w:proofErr w:type="spellEnd"/>
          </w:p>
        </w:tc>
        <w:tc>
          <w:tcPr>
            <w:tcW w:w="1559" w:type="dxa"/>
          </w:tcPr>
          <w:p w14:paraId="0CFAB468" w14:textId="18F3508F" w:rsidR="0054489A" w:rsidRDefault="0054489A" w:rsidP="0054489A">
            <w:pPr>
              <w:rPr>
                <w:ins w:id="2440" w:author="Allison Adams" w:date="2023-06-12T14:59:00Z"/>
                <w:rFonts w:asciiTheme="minorHAnsi" w:hAnsiTheme="minorHAnsi" w:cstheme="minorHAnsi"/>
              </w:rPr>
            </w:pPr>
            <w:ins w:id="2441" w:author="Allison Adams" w:date="2023-06-12T15:01:00Z">
              <w:r>
                <w:rPr>
                  <w:rFonts w:asciiTheme="minorHAnsi" w:hAnsiTheme="minorHAnsi" w:cstheme="minorHAnsi"/>
                </w:rPr>
                <w:t>No</w:t>
              </w:r>
            </w:ins>
          </w:p>
        </w:tc>
      </w:tr>
      <w:tr w:rsidR="0054489A" w14:paraId="7370EC26" w14:textId="77777777" w:rsidTr="0054489A">
        <w:trPr>
          <w:ins w:id="2442" w:author="Allison Adams" w:date="2023-06-12T14:59:00Z"/>
        </w:trPr>
        <w:tc>
          <w:tcPr>
            <w:tcW w:w="1558" w:type="dxa"/>
          </w:tcPr>
          <w:p w14:paraId="3B4D6A62" w14:textId="77777777" w:rsidR="0054489A" w:rsidRDefault="0054489A" w:rsidP="0054489A">
            <w:pPr>
              <w:rPr>
                <w:ins w:id="2443" w:author="Allison Adams" w:date="2023-06-12T14:59:00Z"/>
                <w:rFonts w:asciiTheme="minorHAnsi" w:hAnsiTheme="minorHAnsi" w:cstheme="minorHAnsi"/>
              </w:rPr>
            </w:pPr>
          </w:p>
        </w:tc>
        <w:tc>
          <w:tcPr>
            <w:tcW w:w="1558" w:type="dxa"/>
          </w:tcPr>
          <w:p w14:paraId="23F6F617" w14:textId="77777777" w:rsidR="0054489A" w:rsidRDefault="0054489A" w:rsidP="0054489A">
            <w:pPr>
              <w:rPr>
                <w:ins w:id="2444" w:author="Allison Adams" w:date="2023-06-12T14:59:00Z"/>
                <w:rFonts w:asciiTheme="minorHAnsi" w:hAnsiTheme="minorHAnsi" w:cstheme="minorHAnsi"/>
              </w:rPr>
            </w:pPr>
          </w:p>
        </w:tc>
        <w:tc>
          <w:tcPr>
            <w:tcW w:w="1558" w:type="dxa"/>
          </w:tcPr>
          <w:p w14:paraId="544B8494" w14:textId="77777777" w:rsidR="0054489A" w:rsidRDefault="0054489A" w:rsidP="0054489A">
            <w:pPr>
              <w:rPr>
                <w:ins w:id="2445" w:author="Allison Adams" w:date="2023-06-12T14:59:00Z"/>
                <w:rFonts w:asciiTheme="minorHAnsi" w:hAnsiTheme="minorHAnsi" w:cstheme="minorHAnsi"/>
              </w:rPr>
            </w:pPr>
          </w:p>
        </w:tc>
        <w:tc>
          <w:tcPr>
            <w:tcW w:w="1558" w:type="dxa"/>
          </w:tcPr>
          <w:p w14:paraId="702A12C1" w14:textId="77777777" w:rsidR="0054489A" w:rsidRDefault="0054489A" w:rsidP="0054489A">
            <w:pPr>
              <w:rPr>
                <w:ins w:id="2446" w:author="Allison Adams" w:date="2023-06-12T14:59:00Z"/>
                <w:rFonts w:asciiTheme="minorHAnsi" w:hAnsiTheme="minorHAnsi" w:cstheme="minorHAnsi"/>
              </w:rPr>
            </w:pPr>
          </w:p>
        </w:tc>
        <w:tc>
          <w:tcPr>
            <w:tcW w:w="1559" w:type="dxa"/>
          </w:tcPr>
          <w:p w14:paraId="191E7305" w14:textId="77777777" w:rsidR="0054489A" w:rsidRDefault="0054489A" w:rsidP="0054489A">
            <w:pPr>
              <w:rPr>
                <w:ins w:id="2447" w:author="Allison Adams" w:date="2023-06-12T14:59:00Z"/>
                <w:rFonts w:asciiTheme="minorHAnsi" w:hAnsiTheme="minorHAnsi" w:cstheme="minorHAnsi"/>
              </w:rPr>
            </w:pPr>
          </w:p>
        </w:tc>
        <w:tc>
          <w:tcPr>
            <w:tcW w:w="1559" w:type="dxa"/>
          </w:tcPr>
          <w:p w14:paraId="402F58DD" w14:textId="77777777" w:rsidR="0054489A" w:rsidRDefault="0054489A" w:rsidP="0054489A">
            <w:pPr>
              <w:rPr>
                <w:ins w:id="2448" w:author="Allison Adams" w:date="2023-06-12T14:59:00Z"/>
                <w:rFonts w:asciiTheme="minorHAnsi" w:hAnsiTheme="minorHAnsi" w:cstheme="minorHAnsi"/>
              </w:rPr>
            </w:pPr>
          </w:p>
        </w:tc>
      </w:tr>
      <w:tr w:rsidR="0054489A" w14:paraId="1A7AF5C2" w14:textId="77777777" w:rsidTr="0054489A">
        <w:trPr>
          <w:ins w:id="2449" w:author="Allison Adams" w:date="2023-06-12T14:59:00Z"/>
        </w:trPr>
        <w:tc>
          <w:tcPr>
            <w:tcW w:w="1558" w:type="dxa"/>
          </w:tcPr>
          <w:p w14:paraId="4E207427" w14:textId="77777777" w:rsidR="0054489A" w:rsidRDefault="0054489A" w:rsidP="0054489A">
            <w:pPr>
              <w:rPr>
                <w:ins w:id="2450" w:author="Allison Adams" w:date="2023-06-12T14:59:00Z"/>
                <w:rFonts w:asciiTheme="minorHAnsi" w:hAnsiTheme="minorHAnsi" w:cstheme="minorHAnsi"/>
              </w:rPr>
            </w:pPr>
          </w:p>
        </w:tc>
        <w:tc>
          <w:tcPr>
            <w:tcW w:w="1558" w:type="dxa"/>
          </w:tcPr>
          <w:p w14:paraId="4E14C9DE" w14:textId="77777777" w:rsidR="0054489A" w:rsidRDefault="0054489A" w:rsidP="0054489A">
            <w:pPr>
              <w:rPr>
                <w:ins w:id="2451" w:author="Allison Adams" w:date="2023-06-12T14:59:00Z"/>
                <w:rFonts w:asciiTheme="minorHAnsi" w:hAnsiTheme="minorHAnsi" w:cstheme="minorHAnsi"/>
              </w:rPr>
            </w:pPr>
          </w:p>
        </w:tc>
        <w:tc>
          <w:tcPr>
            <w:tcW w:w="1558" w:type="dxa"/>
          </w:tcPr>
          <w:p w14:paraId="0E91315A" w14:textId="77777777" w:rsidR="0054489A" w:rsidRDefault="0054489A" w:rsidP="0054489A">
            <w:pPr>
              <w:rPr>
                <w:ins w:id="2452" w:author="Allison Adams" w:date="2023-06-12T14:59:00Z"/>
                <w:rFonts w:asciiTheme="minorHAnsi" w:hAnsiTheme="minorHAnsi" w:cstheme="minorHAnsi"/>
              </w:rPr>
            </w:pPr>
          </w:p>
        </w:tc>
        <w:tc>
          <w:tcPr>
            <w:tcW w:w="1558" w:type="dxa"/>
          </w:tcPr>
          <w:p w14:paraId="731F0C27" w14:textId="77777777" w:rsidR="0054489A" w:rsidRDefault="0054489A" w:rsidP="0054489A">
            <w:pPr>
              <w:rPr>
                <w:ins w:id="2453" w:author="Allison Adams" w:date="2023-06-12T14:59:00Z"/>
                <w:rFonts w:asciiTheme="minorHAnsi" w:hAnsiTheme="minorHAnsi" w:cstheme="minorHAnsi"/>
              </w:rPr>
            </w:pPr>
          </w:p>
        </w:tc>
        <w:tc>
          <w:tcPr>
            <w:tcW w:w="1559" w:type="dxa"/>
          </w:tcPr>
          <w:p w14:paraId="092238CB" w14:textId="77777777" w:rsidR="0054489A" w:rsidRDefault="0054489A" w:rsidP="0054489A">
            <w:pPr>
              <w:rPr>
                <w:ins w:id="2454" w:author="Allison Adams" w:date="2023-06-12T14:59:00Z"/>
                <w:rFonts w:asciiTheme="minorHAnsi" w:hAnsiTheme="minorHAnsi" w:cstheme="minorHAnsi"/>
              </w:rPr>
            </w:pPr>
          </w:p>
        </w:tc>
        <w:tc>
          <w:tcPr>
            <w:tcW w:w="1559" w:type="dxa"/>
          </w:tcPr>
          <w:p w14:paraId="00E98AB5" w14:textId="77777777" w:rsidR="0054489A" w:rsidRDefault="0054489A" w:rsidP="0054489A">
            <w:pPr>
              <w:rPr>
                <w:ins w:id="2455" w:author="Allison Adams" w:date="2023-06-12T14:59:00Z"/>
                <w:rFonts w:asciiTheme="minorHAnsi" w:hAnsiTheme="minorHAnsi" w:cstheme="minorHAnsi"/>
              </w:rPr>
            </w:pPr>
          </w:p>
        </w:tc>
      </w:tr>
      <w:tr w:rsidR="0054489A" w14:paraId="0242C489" w14:textId="77777777" w:rsidTr="0054489A">
        <w:trPr>
          <w:ins w:id="2456" w:author="Allison Adams" w:date="2023-06-12T14:59:00Z"/>
        </w:trPr>
        <w:tc>
          <w:tcPr>
            <w:tcW w:w="1558" w:type="dxa"/>
          </w:tcPr>
          <w:p w14:paraId="7A32C933" w14:textId="77777777" w:rsidR="0054489A" w:rsidRDefault="0054489A" w:rsidP="0054489A">
            <w:pPr>
              <w:rPr>
                <w:ins w:id="2457" w:author="Allison Adams" w:date="2023-06-12T14:59:00Z"/>
                <w:rFonts w:asciiTheme="minorHAnsi" w:hAnsiTheme="minorHAnsi" w:cstheme="minorHAnsi"/>
              </w:rPr>
            </w:pPr>
          </w:p>
        </w:tc>
        <w:tc>
          <w:tcPr>
            <w:tcW w:w="1558" w:type="dxa"/>
          </w:tcPr>
          <w:p w14:paraId="095D97F0" w14:textId="77777777" w:rsidR="0054489A" w:rsidRDefault="0054489A" w:rsidP="0054489A">
            <w:pPr>
              <w:rPr>
                <w:ins w:id="2458" w:author="Allison Adams" w:date="2023-06-12T14:59:00Z"/>
                <w:rFonts w:asciiTheme="minorHAnsi" w:hAnsiTheme="minorHAnsi" w:cstheme="minorHAnsi"/>
              </w:rPr>
            </w:pPr>
          </w:p>
        </w:tc>
        <w:tc>
          <w:tcPr>
            <w:tcW w:w="1558" w:type="dxa"/>
          </w:tcPr>
          <w:p w14:paraId="669A8B5B" w14:textId="77777777" w:rsidR="0054489A" w:rsidRDefault="0054489A" w:rsidP="0054489A">
            <w:pPr>
              <w:rPr>
                <w:ins w:id="2459" w:author="Allison Adams" w:date="2023-06-12T14:59:00Z"/>
                <w:rFonts w:asciiTheme="minorHAnsi" w:hAnsiTheme="minorHAnsi" w:cstheme="minorHAnsi"/>
              </w:rPr>
            </w:pPr>
          </w:p>
        </w:tc>
        <w:tc>
          <w:tcPr>
            <w:tcW w:w="1558" w:type="dxa"/>
          </w:tcPr>
          <w:p w14:paraId="51E1129A" w14:textId="77777777" w:rsidR="0054489A" w:rsidRDefault="0054489A" w:rsidP="0054489A">
            <w:pPr>
              <w:rPr>
                <w:ins w:id="2460" w:author="Allison Adams" w:date="2023-06-12T14:59:00Z"/>
                <w:rFonts w:asciiTheme="minorHAnsi" w:hAnsiTheme="minorHAnsi" w:cstheme="minorHAnsi"/>
              </w:rPr>
            </w:pPr>
          </w:p>
        </w:tc>
        <w:tc>
          <w:tcPr>
            <w:tcW w:w="1559" w:type="dxa"/>
          </w:tcPr>
          <w:p w14:paraId="4293710A" w14:textId="77777777" w:rsidR="0054489A" w:rsidRDefault="0054489A" w:rsidP="0054489A">
            <w:pPr>
              <w:rPr>
                <w:ins w:id="2461" w:author="Allison Adams" w:date="2023-06-12T14:59:00Z"/>
                <w:rFonts w:asciiTheme="minorHAnsi" w:hAnsiTheme="minorHAnsi" w:cstheme="minorHAnsi"/>
              </w:rPr>
            </w:pPr>
          </w:p>
        </w:tc>
        <w:tc>
          <w:tcPr>
            <w:tcW w:w="1559" w:type="dxa"/>
          </w:tcPr>
          <w:p w14:paraId="2D647755" w14:textId="77777777" w:rsidR="0054489A" w:rsidRDefault="0054489A" w:rsidP="0054489A">
            <w:pPr>
              <w:rPr>
                <w:ins w:id="2462" w:author="Allison Adams" w:date="2023-06-12T14:59:00Z"/>
                <w:rFonts w:asciiTheme="minorHAnsi" w:hAnsiTheme="minorHAnsi" w:cstheme="minorHAnsi"/>
              </w:rPr>
            </w:pPr>
          </w:p>
        </w:tc>
      </w:tr>
      <w:tr w:rsidR="0054489A" w14:paraId="543E8D50" w14:textId="77777777" w:rsidTr="0054489A">
        <w:trPr>
          <w:ins w:id="2463" w:author="Allison Adams" w:date="2023-06-12T14:59:00Z"/>
        </w:trPr>
        <w:tc>
          <w:tcPr>
            <w:tcW w:w="1558" w:type="dxa"/>
          </w:tcPr>
          <w:p w14:paraId="567A6847" w14:textId="77777777" w:rsidR="0054489A" w:rsidRDefault="0054489A" w:rsidP="0054489A">
            <w:pPr>
              <w:rPr>
                <w:ins w:id="2464" w:author="Allison Adams" w:date="2023-06-12T14:59:00Z"/>
                <w:rFonts w:asciiTheme="minorHAnsi" w:hAnsiTheme="minorHAnsi" w:cstheme="minorHAnsi"/>
              </w:rPr>
            </w:pPr>
          </w:p>
        </w:tc>
        <w:tc>
          <w:tcPr>
            <w:tcW w:w="1558" w:type="dxa"/>
          </w:tcPr>
          <w:p w14:paraId="30FF4197" w14:textId="77777777" w:rsidR="0054489A" w:rsidRDefault="0054489A" w:rsidP="0054489A">
            <w:pPr>
              <w:rPr>
                <w:ins w:id="2465" w:author="Allison Adams" w:date="2023-06-12T14:59:00Z"/>
                <w:rFonts w:asciiTheme="minorHAnsi" w:hAnsiTheme="minorHAnsi" w:cstheme="minorHAnsi"/>
              </w:rPr>
            </w:pPr>
          </w:p>
        </w:tc>
        <w:tc>
          <w:tcPr>
            <w:tcW w:w="1558" w:type="dxa"/>
          </w:tcPr>
          <w:p w14:paraId="4B840782" w14:textId="77777777" w:rsidR="0054489A" w:rsidRDefault="0054489A" w:rsidP="0054489A">
            <w:pPr>
              <w:rPr>
                <w:ins w:id="2466" w:author="Allison Adams" w:date="2023-06-12T14:59:00Z"/>
                <w:rFonts w:asciiTheme="minorHAnsi" w:hAnsiTheme="minorHAnsi" w:cstheme="minorHAnsi"/>
              </w:rPr>
            </w:pPr>
          </w:p>
        </w:tc>
        <w:tc>
          <w:tcPr>
            <w:tcW w:w="1558" w:type="dxa"/>
          </w:tcPr>
          <w:p w14:paraId="2320F546" w14:textId="77777777" w:rsidR="0054489A" w:rsidRDefault="0054489A" w:rsidP="0054489A">
            <w:pPr>
              <w:rPr>
                <w:ins w:id="2467" w:author="Allison Adams" w:date="2023-06-12T14:59:00Z"/>
                <w:rFonts w:asciiTheme="minorHAnsi" w:hAnsiTheme="minorHAnsi" w:cstheme="minorHAnsi"/>
              </w:rPr>
            </w:pPr>
          </w:p>
        </w:tc>
        <w:tc>
          <w:tcPr>
            <w:tcW w:w="1559" w:type="dxa"/>
          </w:tcPr>
          <w:p w14:paraId="426E3940" w14:textId="77777777" w:rsidR="0054489A" w:rsidRDefault="0054489A" w:rsidP="0054489A">
            <w:pPr>
              <w:rPr>
                <w:ins w:id="2468" w:author="Allison Adams" w:date="2023-06-12T14:59:00Z"/>
                <w:rFonts w:asciiTheme="minorHAnsi" w:hAnsiTheme="minorHAnsi" w:cstheme="minorHAnsi"/>
              </w:rPr>
            </w:pPr>
          </w:p>
        </w:tc>
        <w:tc>
          <w:tcPr>
            <w:tcW w:w="1559" w:type="dxa"/>
          </w:tcPr>
          <w:p w14:paraId="19971648" w14:textId="77777777" w:rsidR="0054489A" w:rsidRDefault="0054489A" w:rsidP="0054489A">
            <w:pPr>
              <w:rPr>
                <w:ins w:id="2469" w:author="Allison Adams" w:date="2023-06-12T14:59:00Z"/>
                <w:rFonts w:asciiTheme="minorHAnsi" w:hAnsiTheme="minorHAnsi" w:cstheme="minorHAnsi"/>
              </w:rPr>
            </w:pPr>
          </w:p>
        </w:tc>
      </w:tr>
      <w:tr w:rsidR="0054489A" w14:paraId="074B90EC" w14:textId="77777777" w:rsidTr="0054489A">
        <w:trPr>
          <w:ins w:id="2470" w:author="Allison Adams" w:date="2023-06-12T14:59:00Z"/>
        </w:trPr>
        <w:tc>
          <w:tcPr>
            <w:tcW w:w="1558" w:type="dxa"/>
          </w:tcPr>
          <w:p w14:paraId="7EC02900" w14:textId="77777777" w:rsidR="0054489A" w:rsidRDefault="0054489A" w:rsidP="0054489A">
            <w:pPr>
              <w:rPr>
                <w:ins w:id="2471" w:author="Allison Adams" w:date="2023-06-12T14:59:00Z"/>
                <w:rFonts w:asciiTheme="minorHAnsi" w:hAnsiTheme="minorHAnsi" w:cstheme="minorHAnsi"/>
              </w:rPr>
            </w:pPr>
          </w:p>
        </w:tc>
        <w:tc>
          <w:tcPr>
            <w:tcW w:w="1558" w:type="dxa"/>
          </w:tcPr>
          <w:p w14:paraId="2CF1D744" w14:textId="77777777" w:rsidR="0054489A" w:rsidRDefault="0054489A" w:rsidP="0054489A">
            <w:pPr>
              <w:rPr>
                <w:ins w:id="2472" w:author="Allison Adams" w:date="2023-06-12T14:59:00Z"/>
                <w:rFonts w:asciiTheme="minorHAnsi" w:hAnsiTheme="minorHAnsi" w:cstheme="minorHAnsi"/>
              </w:rPr>
            </w:pPr>
          </w:p>
        </w:tc>
        <w:tc>
          <w:tcPr>
            <w:tcW w:w="1558" w:type="dxa"/>
          </w:tcPr>
          <w:p w14:paraId="54DC25B1" w14:textId="77777777" w:rsidR="0054489A" w:rsidRDefault="0054489A" w:rsidP="0054489A">
            <w:pPr>
              <w:rPr>
                <w:ins w:id="2473" w:author="Allison Adams" w:date="2023-06-12T14:59:00Z"/>
                <w:rFonts w:asciiTheme="minorHAnsi" w:hAnsiTheme="minorHAnsi" w:cstheme="minorHAnsi"/>
              </w:rPr>
            </w:pPr>
          </w:p>
        </w:tc>
        <w:tc>
          <w:tcPr>
            <w:tcW w:w="1558" w:type="dxa"/>
          </w:tcPr>
          <w:p w14:paraId="1C9ED6E9" w14:textId="77777777" w:rsidR="0054489A" w:rsidRDefault="0054489A" w:rsidP="0054489A">
            <w:pPr>
              <w:rPr>
                <w:ins w:id="2474" w:author="Allison Adams" w:date="2023-06-12T14:59:00Z"/>
                <w:rFonts w:asciiTheme="minorHAnsi" w:hAnsiTheme="minorHAnsi" w:cstheme="minorHAnsi"/>
              </w:rPr>
            </w:pPr>
          </w:p>
        </w:tc>
        <w:tc>
          <w:tcPr>
            <w:tcW w:w="1559" w:type="dxa"/>
          </w:tcPr>
          <w:p w14:paraId="14A779CB" w14:textId="77777777" w:rsidR="0054489A" w:rsidRDefault="0054489A" w:rsidP="0054489A">
            <w:pPr>
              <w:rPr>
                <w:ins w:id="2475" w:author="Allison Adams" w:date="2023-06-12T14:59:00Z"/>
                <w:rFonts w:asciiTheme="minorHAnsi" w:hAnsiTheme="minorHAnsi" w:cstheme="minorHAnsi"/>
              </w:rPr>
            </w:pPr>
          </w:p>
        </w:tc>
        <w:tc>
          <w:tcPr>
            <w:tcW w:w="1559" w:type="dxa"/>
          </w:tcPr>
          <w:p w14:paraId="77F82FB8" w14:textId="77777777" w:rsidR="0054489A" w:rsidRDefault="0054489A" w:rsidP="0054489A">
            <w:pPr>
              <w:rPr>
                <w:ins w:id="2476" w:author="Allison Adams" w:date="2023-06-12T14:59:00Z"/>
                <w:rFonts w:asciiTheme="minorHAnsi" w:hAnsiTheme="minorHAnsi" w:cstheme="minorHAnsi"/>
              </w:rPr>
            </w:pPr>
          </w:p>
        </w:tc>
      </w:tr>
    </w:tbl>
    <w:p w14:paraId="63356051" w14:textId="77777777" w:rsidR="0054489A" w:rsidRPr="0054489A" w:rsidRDefault="0054489A" w:rsidP="0054489A">
      <w:pPr>
        <w:rPr>
          <w:rFonts w:asciiTheme="minorHAnsi" w:hAnsiTheme="minorHAnsi" w:cstheme="minorHAnsi"/>
          <w:rPrChange w:id="2477" w:author="Allison Adams" w:date="2023-06-12T14:58:00Z">
            <w:rPr/>
          </w:rPrChange>
        </w:rPr>
      </w:pPr>
    </w:p>
    <w:sectPr w:rsidR="0054489A" w:rsidRPr="0054489A" w:rsidSect="00716101">
      <w:head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Wim Kimmerer" w:date="2023-04-28T16:53:00Z" w:initials="WK">
    <w:p w14:paraId="0328C89E" w14:textId="782B6B80" w:rsidR="00A83230" w:rsidRDefault="00A83230">
      <w:pPr>
        <w:pStyle w:val="CommentText"/>
      </w:pPr>
      <w:r>
        <w:rPr>
          <w:rStyle w:val="CommentReference"/>
        </w:rPr>
        <w:annotationRef/>
      </w:r>
      <w:r>
        <w:t>General: good ide</w:t>
      </w:r>
      <w:r w:rsidR="0003193F">
        <w:t>a. By organizing it as a table you more or less force yourself to fill all or most of the boxes and sort of give them equal weight. It might be worth using different colors for the text to indicate which ones are more important than others. Or simply focus on the more important ones.</w:t>
      </w:r>
    </w:p>
    <w:p w14:paraId="34C8145F" w14:textId="7AC2588D" w:rsidR="00425E11" w:rsidRDefault="00425E11">
      <w:pPr>
        <w:pStyle w:val="CommentText"/>
      </w:pPr>
    </w:p>
    <w:p w14:paraId="0CCC0379" w14:textId="46B506D6" w:rsidR="00425E11" w:rsidRDefault="00425E11">
      <w:pPr>
        <w:pStyle w:val="CommentText"/>
      </w:pPr>
      <w:r>
        <w:t>ONe thing not to forget is that you can get thrown off by the large, uncommon cells, because they can contribute a lot to biomass ingestion but because of the low numbers the reliability of the data will be low and the replication error will be high.  This is an aspect of these experiments that we have to deal with but maybe down the road a bit after you have a better feel for what the data are telling you.</w:t>
      </w:r>
    </w:p>
    <w:p w14:paraId="2EEA58AC" w14:textId="77777777" w:rsidR="0003193F" w:rsidRDefault="0003193F">
      <w:pPr>
        <w:pStyle w:val="CommentText"/>
      </w:pPr>
    </w:p>
    <w:p w14:paraId="3D78EE78" w14:textId="4EA51A2F" w:rsidR="0003193F" w:rsidRDefault="0003193F">
      <w:pPr>
        <w:pStyle w:val="CommentText"/>
      </w:pPr>
    </w:p>
  </w:comment>
  <w:comment w:id="2" w:author="Allison Adams" w:date="2023-05-01T15:27:00Z" w:initials="AA">
    <w:p w14:paraId="6BF1ABBF" w14:textId="77777777" w:rsidR="001C0EFF" w:rsidRDefault="001C0EFF" w:rsidP="00364967">
      <w:r>
        <w:rPr>
          <w:rStyle w:val="CommentReference"/>
        </w:rPr>
        <w:annotationRef/>
      </w:r>
      <w:r>
        <w:rPr>
          <w:color w:val="000000"/>
          <w:sz w:val="20"/>
          <w:szCs w:val="20"/>
        </w:rPr>
        <w:t>OK</w:t>
      </w:r>
    </w:p>
  </w:comment>
  <w:comment w:id="18" w:author="Wim Kimmerer" w:date="2023-04-28T18:06:00Z" w:initials="WK">
    <w:p w14:paraId="49CD3C3C" w14:textId="5DA80103" w:rsidR="00425E11" w:rsidRDefault="00425E11">
      <w:pPr>
        <w:pStyle w:val="CommentText"/>
      </w:pPr>
      <w:r>
        <w:rPr>
          <w:rStyle w:val="CommentReference"/>
        </w:rPr>
        <w:annotationRef/>
      </w:r>
      <w:r>
        <w:t xml:space="preserve">I think you mean separately, right?  You could also do total biomass but you will do that anyway in the preparation of stacked bar graphs.  </w:t>
      </w:r>
    </w:p>
  </w:comment>
  <w:comment w:id="19" w:author="Allison Adams" w:date="2023-05-01T15:26:00Z" w:initials="AA">
    <w:p w14:paraId="74CC4605" w14:textId="77777777" w:rsidR="001C0EFF" w:rsidRDefault="001C0EFF" w:rsidP="009170C6">
      <w:r>
        <w:rPr>
          <w:rStyle w:val="CommentReference"/>
        </w:rPr>
        <w:annotationRef/>
      </w:r>
      <w:r>
        <w:rPr>
          <w:color w:val="000000"/>
          <w:sz w:val="20"/>
          <w:szCs w:val="20"/>
        </w:rPr>
        <w:t>Yes</w:t>
      </w:r>
    </w:p>
  </w:comment>
  <w:comment w:id="46" w:author="Wim Kimmerer" w:date="2023-04-28T17:54:00Z" w:initials="WK">
    <w:p w14:paraId="2F054016" w14:textId="126BE9FF" w:rsidR="00995E69" w:rsidRDefault="00995E69">
      <w:pPr>
        <w:pStyle w:val="CommentText"/>
      </w:pPr>
      <w:r>
        <w:rPr>
          <w:rStyle w:val="CommentReference"/>
        </w:rPr>
        <w:annotationRef/>
      </w:r>
      <w:r w:rsidR="000B20E4">
        <w:t>5 is arbitrary (number of fingers, remind me to tell you a sea story about that).  It should be whatever are the most important, which we sort of know now but not completely.  So you need to stay light on your feet and have code that is easy to change and rerun.</w:t>
      </w:r>
    </w:p>
  </w:comment>
  <w:comment w:id="47" w:author="Allison Adams" w:date="2023-05-01T15:31:00Z" w:initials="AA">
    <w:p w14:paraId="45974E4D" w14:textId="77777777" w:rsidR="001C0EFF" w:rsidRDefault="001C0EFF" w:rsidP="00990242">
      <w:r>
        <w:rPr>
          <w:rStyle w:val="CommentReference"/>
        </w:rPr>
        <w:annotationRef/>
      </w:r>
      <w:r>
        <w:rPr>
          <w:color w:val="000000"/>
          <w:sz w:val="20"/>
          <w:szCs w:val="20"/>
        </w:rPr>
        <w:t>5 is actually not arbitrary. It is based on the ingestion rates. After the top 5, the rates for the rest of the taxa were at or close to zero, except for YBP2. I’ll tighten that up with what you say below about settling on criteria for keeping a taxon or size group.</w:t>
      </w:r>
    </w:p>
  </w:comment>
  <w:comment w:id="56" w:author="Wim Kimmerer" w:date="2023-04-28T17:59:00Z" w:initials="WK">
    <w:p w14:paraId="6F8D5E85" w14:textId="54B39AA6" w:rsidR="000B20E4" w:rsidRDefault="000B20E4">
      <w:pPr>
        <w:pStyle w:val="CommentText"/>
      </w:pPr>
      <w:r>
        <w:rPr>
          <w:rStyle w:val="CommentReference"/>
        </w:rPr>
        <w:annotationRef/>
      </w:r>
      <w:r>
        <w:t>You have to decide this before you can lump things into an “Other” group, so this is not an output of this analysis, but an output of your selection process. At some point you should settle on criteria for keeping a taxon or size group – because you will need to say what these criteria are.  For example, you might  assign taxa to “Other” if they never contributed more than 10% of the biomass consumed in any sampling event.  Not saying this is the exact criterion, but something like it. As we discussed before, it is going to take some iteration and it will be subjective.</w:t>
      </w:r>
    </w:p>
    <w:p w14:paraId="6E1DF784" w14:textId="77777777" w:rsidR="000B20E4" w:rsidRDefault="000B20E4">
      <w:pPr>
        <w:pStyle w:val="CommentText"/>
      </w:pPr>
    </w:p>
    <w:p w14:paraId="564830DD" w14:textId="0B620101" w:rsidR="000B20E4" w:rsidRDefault="000B20E4">
      <w:pPr>
        <w:pStyle w:val="CommentText"/>
      </w:pPr>
      <w:r>
        <w:t>One way to do this is to do stacked bar plots of biomass consumption and clearance rate (separately of course)</w:t>
      </w:r>
      <w:r w:rsidR="00425E11">
        <w:t>. Look at the color bands and start getting rid of the taxa that don’t contribute much. Also look for ways to collapse taxa, e.g., by lumping size categories. (though you have already done this to a large extent).</w:t>
      </w:r>
    </w:p>
  </w:comment>
  <w:comment w:id="57" w:author="Allison Adams" w:date="2023-05-01T15:31:00Z" w:initials="AA">
    <w:p w14:paraId="6AFB84FC" w14:textId="77777777" w:rsidR="001C0EFF" w:rsidRDefault="001C0EFF" w:rsidP="002E5593">
      <w:r>
        <w:rPr>
          <w:rStyle w:val="CommentReference"/>
        </w:rPr>
        <w:annotationRef/>
      </w:r>
      <w:r>
        <w:rPr>
          <w:color w:val="000000"/>
          <w:sz w:val="20"/>
          <w:szCs w:val="20"/>
        </w:rPr>
        <w:t>OK, thanks.</w:t>
      </w:r>
    </w:p>
  </w:comment>
  <w:comment w:id="218" w:author="Wim Kimmerer" w:date="2023-04-28T18:06:00Z" w:initials="WK">
    <w:p w14:paraId="057304C7" w14:textId="77777777" w:rsidR="007E1F5E" w:rsidRDefault="007E1F5E" w:rsidP="00166E93">
      <w:pPr>
        <w:pStyle w:val="CommentText"/>
      </w:pPr>
      <w:r>
        <w:rPr>
          <w:rStyle w:val="CommentReference"/>
        </w:rPr>
        <w:annotationRef/>
      </w:r>
      <w:r>
        <w:t xml:space="preserve">I think you mean separately, right?  You could also do total biomass but you will do that anyway in the preparation of stacked bar graphs.  </w:t>
      </w:r>
    </w:p>
  </w:comment>
  <w:comment w:id="219" w:author="Allison Adams" w:date="2023-05-01T15:26:00Z" w:initials="AA">
    <w:p w14:paraId="288B0349" w14:textId="77777777" w:rsidR="007E1F5E" w:rsidRDefault="007E1F5E" w:rsidP="00166E93">
      <w:r>
        <w:rPr>
          <w:rStyle w:val="CommentReference"/>
        </w:rPr>
        <w:annotationRef/>
      </w:r>
      <w:r>
        <w:rPr>
          <w:color w:val="000000"/>
          <w:sz w:val="20"/>
          <w:szCs w:val="20"/>
        </w:rPr>
        <w:t>Yes</w:t>
      </w:r>
    </w:p>
  </w:comment>
  <w:comment w:id="273" w:author="Wim Kimmerer" w:date="2023-04-28T17:54:00Z" w:initials="WK">
    <w:p w14:paraId="742B1A63" w14:textId="77777777" w:rsidR="007E1F5E" w:rsidRDefault="007E1F5E" w:rsidP="00166E93">
      <w:pPr>
        <w:pStyle w:val="CommentText"/>
      </w:pPr>
      <w:r>
        <w:rPr>
          <w:rStyle w:val="CommentReference"/>
        </w:rPr>
        <w:annotationRef/>
      </w:r>
      <w:r>
        <w:t>5 is arbitrary (number of fingers, remind me to tell you a sea story about that).  It should be whatever are the most important, which we sort of know now but not completely.  So you need to stay light on your feet and have code that is easy to change and rerun.</w:t>
      </w:r>
    </w:p>
  </w:comment>
  <w:comment w:id="274" w:author="Allison Adams" w:date="2023-05-01T15:31:00Z" w:initials="AA">
    <w:p w14:paraId="34A04FD0" w14:textId="77777777" w:rsidR="007E1F5E" w:rsidRDefault="007E1F5E" w:rsidP="00166E93">
      <w:r>
        <w:rPr>
          <w:rStyle w:val="CommentReference"/>
        </w:rPr>
        <w:annotationRef/>
      </w:r>
      <w:r>
        <w:rPr>
          <w:color w:val="000000"/>
          <w:sz w:val="20"/>
          <w:szCs w:val="20"/>
        </w:rPr>
        <w:t>5 is actually not arbitrary. It is based on the ingestion rates. After the top 5, the rates for the rest of the taxa were at or close to zero, except for YBP2. I’ll tighten that up with what you say below about settling on criteria for keeping a taxon or size group.</w:t>
      </w:r>
    </w:p>
  </w:comment>
  <w:comment w:id="609" w:author="Wim Kimmerer" w:date="2023-04-28T18:06:00Z" w:initials="WK">
    <w:p w14:paraId="3F113DD0" w14:textId="77777777" w:rsidR="007E1F5E" w:rsidRDefault="007E1F5E" w:rsidP="00166E93">
      <w:pPr>
        <w:pStyle w:val="CommentText"/>
      </w:pPr>
      <w:r>
        <w:rPr>
          <w:rStyle w:val="CommentReference"/>
        </w:rPr>
        <w:annotationRef/>
      </w:r>
      <w:r>
        <w:t xml:space="preserve">I think you mean separately, right?  You could also do total biomass but you will do that anyway in the preparation of stacked bar graphs.  </w:t>
      </w:r>
    </w:p>
  </w:comment>
  <w:comment w:id="610" w:author="Allison Adams" w:date="2023-05-01T15:26:00Z" w:initials="AA">
    <w:p w14:paraId="137D21E4" w14:textId="77777777" w:rsidR="007E1F5E" w:rsidRDefault="007E1F5E" w:rsidP="00166E93">
      <w:r>
        <w:rPr>
          <w:rStyle w:val="CommentReference"/>
        </w:rPr>
        <w:annotationRef/>
      </w:r>
      <w:r>
        <w:rPr>
          <w:color w:val="000000"/>
          <w:sz w:val="20"/>
          <w:szCs w:val="20"/>
        </w:rPr>
        <w:t>Yes</w:t>
      </w:r>
    </w:p>
  </w:comment>
  <w:comment w:id="666" w:author="Wim Kimmerer" w:date="2023-04-28T17:54:00Z" w:initials="WK">
    <w:p w14:paraId="4049F301" w14:textId="77777777" w:rsidR="007E1F5E" w:rsidRDefault="007E1F5E" w:rsidP="00166E93">
      <w:pPr>
        <w:pStyle w:val="CommentText"/>
      </w:pPr>
      <w:r>
        <w:rPr>
          <w:rStyle w:val="CommentReference"/>
        </w:rPr>
        <w:annotationRef/>
      </w:r>
      <w:r>
        <w:t>5 is arbitrary (number of fingers, remind me to tell you a sea story about that).  It should be whatever are the most important, which we sort of know now but not completely.  So you need to stay light on your feet and have code that is easy to change and rerun.</w:t>
      </w:r>
    </w:p>
  </w:comment>
  <w:comment w:id="667" w:author="Allison Adams" w:date="2023-05-01T15:31:00Z" w:initials="AA">
    <w:p w14:paraId="6FFC49BF" w14:textId="77777777" w:rsidR="007E1F5E" w:rsidRDefault="007E1F5E" w:rsidP="00166E93">
      <w:r>
        <w:rPr>
          <w:rStyle w:val="CommentReference"/>
        </w:rPr>
        <w:annotationRef/>
      </w:r>
      <w:r>
        <w:rPr>
          <w:color w:val="000000"/>
          <w:sz w:val="20"/>
          <w:szCs w:val="20"/>
        </w:rPr>
        <w:t>5 is actually not arbitrary. It is based on the ingestion rates. After the top 5, the rates for the rest of the taxa were at or close to zero, except for YBP2. I’ll tighten that up with what you say below about settling on criteria for keeping a taxon or size group.</w:t>
      </w:r>
    </w:p>
  </w:comment>
  <w:comment w:id="944" w:author="Wim Kimmerer" w:date="2023-04-28T18:06:00Z" w:initials="WK">
    <w:p w14:paraId="1850FBA5" w14:textId="77777777" w:rsidR="007E1F5E" w:rsidRDefault="007E1F5E" w:rsidP="00166E93">
      <w:pPr>
        <w:pStyle w:val="CommentText"/>
      </w:pPr>
      <w:r>
        <w:rPr>
          <w:rStyle w:val="CommentReference"/>
        </w:rPr>
        <w:annotationRef/>
      </w:r>
      <w:r>
        <w:t xml:space="preserve">I think you mean separately, right?  You could also do total biomass but you will do that anyway in the preparation of stacked bar graphs.  </w:t>
      </w:r>
    </w:p>
  </w:comment>
  <w:comment w:id="945" w:author="Allison Adams" w:date="2023-05-01T15:26:00Z" w:initials="AA">
    <w:p w14:paraId="75D29AFE" w14:textId="77777777" w:rsidR="007E1F5E" w:rsidRDefault="007E1F5E" w:rsidP="00166E93">
      <w:r>
        <w:rPr>
          <w:rStyle w:val="CommentReference"/>
        </w:rPr>
        <w:annotationRef/>
      </w:r>
      <w:r>
        <w:rPr>
          <w:color w:val="000000"/>
          <w:sz w:val="20"/>
          <w:szCs w:val="20"/>
        </w:rPr>
        <w:t>Yes</w:t>
      </w:r>
    </w:p>
  </w:comment>
  <w:comment w:id="1006" w:author="Wim Kimmerer" w:date="2023-04-28T17:54:00Z" w:initials="WK">
    <w:p w14:paraId="2B90E900" w14:textId="77777777" w:rsidR="007E1F5E" w:rsidRDefault="007E1F5E" w:rsidP="00166E93">
      <w:pPr>
        <w:pStyle w:val="CommentText"/>
      </w:pPr>
      <w:r>
        <w:rPr>
          <w:rStyle w:val="CommentReference"/>
        </w:rPr>
        <w:annotationRef/>
      </w:r>
      <w:r>
        <w:t>5 is arbitrary (number of fingers, remind me to tell you a sea story about that).  It should be whatever are the most important, which we sort of know now but not completely.  So you need to stay light on your feet and have code that is easy to change and rerun.</w:t>
      </w:r>
    </w:p>
  </w:comment>
  <w:comment w:id="1007" w:author="Allison Adams" w:date="2023-05-01T15:31:00Z" w:initials="AA">
    <w:p w14:paraId="71478009" w14:textId="77777777" w:rsidR="007E1F5E" w:rsidRDefault="007E1F5E" w:rsidP="00166E93">
      <w:r>
        <w:rPr>
          <w:rStyle w:val="CommentReference"/>
        </w:rPr>
        <w:annotationRef/>
      </w:r>
      <w:r>
        <w:rPr>
          <w:color w:val="000000"/>
          <w:sz w:val="20"/>
          <w:szCs w:val="20"/>
        </w:rPr>
        <w:t>5 is actually not arbitrary. It is based on the ingestion rates. After the top 5, the rates for the rest of the taxa were at or close to zero, except for YBP2. I’ll tighten that up with what you say below about settling on criteria for keeping a taxon or size group.</w:t>
      </w:r>
    </w:p>
  </w:comment>
  <w:comment w:id="1253" w:author="Wim Kimmerer" w:date="2023-04-28T18:06:00Z" w:initials="WK">
    <w:p w14:paraId="359F9D6A" w14:textId="77777777" w:rsidR="00F73366" w:rsidRDefault="00F73366" w:rsidP="00166E93">
      <w:pPr>
        <w:pStyle w:val="CommentText"/>
      </w:pPr>
      <w:r>
        <w:rPr>
          <w:rStyle w:val="CommentReference"/>
        </w:rPr>
        <w:annotationRef/>
      </w:r>
      <w:r>
        <w:t xml:space="preserve">I think you mean separately, right?  You could also do total biomass but you will do that anyway in the preparation of stacked bar graphs.  </w:t>
      </w:r>
    </w:p>
  </w:comment>
  <w:comment w:id="1254" w:author="Allison Adams" w:date="2023-05-01T15:26:00Z" w:initials="AA">
    <w:p w14:paraId="4766ABDF" w14:textId="77777777" w:rsidR="00F73366" w:rsidRDefault="00F73366" w:rsidP="00166E93">
      <w:r>
        <w:rPr>
          <w:rStyle w:val="CommentReference"/>
        </w:rPr>
        <w:annotationRef/>
      </w:r>
      <w:r>
        <w:rPr>
          <w:color w:val="000000"/>
          <w:sz w:val="20"/>
          <w:szCs w:val="20"/>
        </w:rPr>
        <w:t>Yes</w:t>
      </w:r>
    </w:p>
  </w:comment>
  <w:comment w:id="1303" w:author="Wim Kimmerer" w:date="2023-04-28T17:54:00Z" w:initials="WK">
    <w:p w14:paraId="48DC64F9" w14:textId="77777777" w:rsidR="00F73366" w:rsidRDefault="00F73366" w:rsidP="00166E93">
      <w:pPr>
        <w:pStyle w:val="CommentText"/>
      </w:pPr>
      <w:r>
        <w:rPr>
          <w:rStyle w:val="CommentReference"/>
        </w:rPr>
        <w:annotationRef/>
      </w:r>
      <w:r>
        <w:t>5 is arbitrary (number of fingers, remind me to tell you a sea story about that).  It should be whatever are the most important, which we sort of know now but not completely.  So you need to stay light on your feet and have code that is easy to change and rerun.</w:t>
      </w:r>
    </w:p>
  </w:comment>
  <w:comment w:id="1304" w:author="Allison Adams" w:date="2023-05-01T15:31:00Z" w:initials="AA">
    <w:p w14:paraId="4A1A91ED" w14:textId="77777777" w:rsidR="00F73366" w:rsidRDefault="00F73366" w:rsidP="00166E93">
      <w:r>
        <w:rPr>
          <w:rStyle w:val="CommentReference"/>
        </w:rPr>
        <w:annotationRef/>
      </w:r>
      <w:r>
        <w:rPr>
          <w:color w:val="000000"/>
          <w:sz w:val="20"/>
          <w:szCs w:val="20"/>
        </w:rPr>
        <w:t>5 is actually not arbitrary. It is based on the ingestion rates. After the top 5, the rates for the rest of the taxa were at or close to zero, except for YBP2. I’ll tighten that up with what you say below about settling on criteria for keeping a taxon or size group.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D78EE78" w15:done="0"/>
  <w15:commentEx w15:paraId="6BF1ABBF" w15:paraIdParent="3D78EE78" w15:done="0"/>
  <w15:commentEx w15:paraId="49CD3C3C" w15:done="0"/>
  <w15:commentEx w15:paraId="74CC4605" w15:paraIdParent="49CD3C3C" w15:done="0"/>
  <w15:commentEx w15:paraId="2F054016" w15:done="0"/>
  <w15:commentEx w15:paraId="45974E4D" w15:paraIdParent="2F054016" w15:done="0"/>
  <w15:commentEx w15:paraId="564830DD" w15:done="0"/>
  <w15:commentEx w15:paraId="6AFB84FC" w15:paraIdParent="564830DD" w15:done="0"/>
  <w15:commentEx w15:paraId="057304C7" w15:done="0"/>
  <w15:commentEx w15:paraId="288B0349" w15:paraIdParent="057304C7" w15:done="0"/>
  <w15:commentEx w15:paraId="742B1A63" w15:done="0"/>
  <w15:commentEx w15:paraId="34A04FD0" w15:paraIdParent="742B1A63" w15:done="0"/>
  <w15:commentEx w15:paraId="3F113DD0" w15:done="0"/>
  <w15:commentEx w15:paraId="137D21E4" w15:paraIdParent="3F113DD0" w15:done="0"/>
  <w15:commentEx w15:paraId="4049F301" w15:done="0"/>
  <w15:commentEx w15:paraId="6FFC49BF" w15:paraIdParent="4049F301" w15:done="0"/>
  <w15:commentEx w15:paraId="1850FBA5" w15:done="0"/>
  <w15:commentEx w15:paraId="75D29AFE" w15:paraIdParent="1850FBA5" w15:done="0"/>
  <w15:commentEx w15:paraId="2B90E900" w15:done="0"/>
  <w15:commentEx w15:paraId="71478009" w15:paraIdParent="2B90E900" w15:done="0"/>
  <w15:commentEx w15:paraId="359F9D6A" w15:done="0"/>
  <w15:commentEx w15:paraId="4766ABDF" w15:paraIdParent="359F9D6A" w15:done="0"/>
  <w15:commentEx w15:paraId="48DC64F9" w15:done="0"/>
  <w15:commentEx w15:paraId="4A1A91ED" w15:paraIdParent="48DC64F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A58E0" w16cex:dateUtc="2023-05-01T22:27:00Z"/>
  <w16cex:commentExtensible w16cex:durableId="27FA58BB" w16cex:dateUtc="2023-05-01T22:26:00Z"/>
  <w16cex:commentExtensible w16cex:durableId="27FA59B4" w16cex:dateUtc="2023-05-01T22:31:00Z"/>
  <w16cex:commentExtensible w16cex:durableId="27FA59D4" w16cex:dateUtc="2023-05-01T22:31:00Z"/>
  <w16cex:commentExtensible w16cex:durableId="27FCCA71" w16cex:dateUtc="2023-05-01T22:26:00Z"/>
  <w16cex:commentExtensible w16cex:durableId="27FCCA90" w16cex:dateUtc="2023-05-01T22:31:00Z"/>
  <w16cex:commentExtensible w16cex:durableId="27FCCB3D" w16cex:dateUtc="2023-05-01T22:26:00Z"/>
  <w16cex:commentExtensible w16cex:durableId="27FCCB3B" w16cex:dateUtc="2023-05-01T22:31:00Z"/>
  <w16cex:commentExtensible w16cex:durableId="27FCCB4E" w16cex:dateUtc="2023-05-01T22:26:00Z"/>
  <w16cex:commentExtensible w16cex:durableId="27FCCB4C" w16cex:dateUtc="2023-05-01T22:31:00Z"/>
  <w16cex:commentExtensible w16cex:durableId="27FCCB5A" w16cex:dateUtc="2023-05-01T22:26:00Z"/>
  <w16cex:commentExtensible w16cex:durableId="27FCCB58" w16cex:dateUtc="2023-05-01T22: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D78EE78" w16cid:durableId="27F6788A"/>
  <w16cid:commentId w16cid:paraId="6BF1ABBF" w16cid:durableId="27FA58E0"/>
  <w16cid:commentId w16cid:paraId="49CD3C3C" w16cid:durableId="27F689C0"/>
  <w16cid:commentId w16cid:paraId="74CC4605" w16cid:durableId="27FA58BB"/>
  <w16cid:commentId w16cid:paraId="2F054016" w16cid:durableId="27F686CF"/>
  <w16cid:commentId w16cid:paraId="45974E4D" w16cid:durableId="27FA59B4"/>
  <w16cid:commentId w16cid:paraId="564830DD" w16cid:durableId="27F6881B"/>
  <w16cid:commentId w16cid:paraId="6AFB84FC" w16cid:durableId="27FA59D4"/>
  <w16cid:commentId w16cid:paraId="057304C7" w16cid:durableId="27FCCA72"/>
  <w16cid:commentId w16cid:paraId="288B0349" w16cid:durableId="27FCCA71"/>
  <w16cid:commentId w16cid:paraId="742B1A63" w16cid:durableId="27FCCA91"/>
  <w16cid:commentId w16cid:paraId="34A04FD0" w16cid:durableId="27FCCA90"/>
  <w16cid:commentId w16cid:paraId="3F113DD0" w16cid:durableId="27FCCB3E"/>
  <w16cid:commentId w16cid:paraId="137D21E4" w16cid:durableId="27FCCB3D"/>
  <w16cid:commentId w16cid:paraId="4049F301" w16cid:durableId="27FCCB3C"/>
  <w16cid:commentId w16cid:paraId="6FFC49BF" w16cid:durableId="27FCCB3B"/>
  <w16cid:commentId w16cid:paraId="1850FBA5" w16cid:durableId="27FCCB4F"/>
  <w16cid:commentId w16cid:paraId="75D29AFE" w16cid:durableId="27FCCB4E"/>
  <w16cid:commentId w16cid:paraId="2B90E900" w16cid:durableId="27FCCB4D"/>
  <w16cid:commentId w16cid:paraId="71478009" w16cid:durableId="27FCCB4C"/>
  <w16cid:commentId w16cid:paraId="359F9D6A" w16cid:durableId="27FCCB5B"/>
  <w16cid:commentId w16cid:paraId="4766ABDF" w16cid:durableId="27FCCB5A"/>
  <w16cid:commentId w16cid:paraId="48DC64F9" w16cid:durableId="27FCCB59"/>
  <w16cid:commentId w16cid:paraId="4A1A91ED" w16cid:durableId="27FCCB5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14E66C" w14:textId="77777777" w:rsidR="007F798F" w:rsidRDefault="007F798F" w:rsidP="00630016">
      <w:r>
        <w:separator/>
      </w:r>
    </w:p>
  </w:endnote>
  <w:endnote w:type="continuationSeparator" w:id="0">
    <w:p w14:paraId="40646054" w14:textId="77777777" w:rsidR="007F798F" w:rsidRDefault="007F798F" w:rsidP="006300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B105AD" w14:textId="77777777" w:rsidR="007F798F" w:rsidRDefault="007F798F" w:rsidP="00630016">
      <w:r>
        <w:separator/>
      </w:r>
    </w:p>
  </w:footnote>
  <w:footnote w:type="continuationSeparator" w:id="0">
    <w:p w14:paraId="4BAE13DA" w14:textId="77777777" w:rsidR="007F798F" w:rsidRDefault="007F798F" w:rsidP="006300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62098" w14:textId="7F0EDA23" w:rsidR="00630016" w:rsidRDefault="00000000">
    <w:pPr>
      <w:pStyle w:val="Header"/>
    </w:pPr>
    <w:fldSimple w:instr=" FILENAME  \* MERGEFORMAT ">
      <w:r w:rsidR="00630016">
        <w:rPr>
          <w:noProof/>
        </w:rPr>
        <w:t>Rates and Groups Why.docx</w:t>
      </w:r>
    </w:fldSimple>
    <w:r w:rsidR="00630016">
      <w:tab/>
    </w:r>
    <w:r w:rsidR="00630016">
      <w:tab/>
    </w:r>
    <w:r w:rsidR="00630016">
      <w:fldChar w:fldCharType="begin"/>
    </w:r>
    <w:r w:rsidR="00630016">
      <w:instrText xml:space="preserve"> DATE \@ "M/d/yy" </w:instrText>
    </w:r>
    <w:r w:rsidR="00630016">
      <w:fldChar w:fldCharType="separate"/>
    </w:r>
    <w:ins w:id="2478" w:author="Allison Adams" w:date="2023-06-12T14:54:00Z">
      <w:r w:rsidR="0054489A">
        <w:rPr>
          <w:noProof/>
        </w:rPr>
        <w:t>6/12/23</w:t>
      </w:r>
    </w:ins>
    <w:del w:id="2479" w:author="Allison Adams" w:date="2023-04-29T16:08:00Z">
      <w:r w:rsidR="00A83230" w:rsidDel="009D3854">
        <w:rPr>
          <w:noProof/>
        </w:rPr>
        <w:delText>4/28/23</w:delText>
      </w:r>
    </w:del>
    <w:r w:rsidR="00630016">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1A747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4AE461FE"/>
    <w:multiLevelType w:val="hybridMultilevel"/>
    <w:tmpl w:val="DB68C6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885B4F"/>
    <w:multiLevelType w:val="hybridMultilevel"/>
    <w:tmpl w:val="78E2FBB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5110539">
    <w:abstractNumId w:val="1"/>
  </w:num>
  <w:num w:numId="2" w16cid:durableId="801777457">
    <w:abstractNumId w:val="0"/>
  </w:num>
  <w:num w:numId="3" w16cid:durableId="19223320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lison Adams">
    <w15:presenceInfo w15:providerId="AD" w15:userId="S::aadams5@mail.sfsu.edu::32253c16-4a89-408b-906a-6e3154c8643b"/>
  </w15:person>
  <w15:person w15:author="Wim Kimmerer">
    <w15:presenceInfo w15:providerId="AD" w15:userId="S-1-5-21-986197552-2326605624-4160113534-10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hideGrammaticalErrors/>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915"/>
    <w:rsid w:val="00017AB8"/>
    <w:rsid w:val="0003193F"/>
    <w:rsid w:val="00032915"/>
    <w:rsid w:val="000B20E4"/>
    <w:rsid w:val="000F03CA"/>
    <w:rsid w:val="001054EC"/>
    <w:rsid w:val="00166E93"/>
    <w:rsid w:val="00184482"/>
    <w:rsid w:val="001A4F64"/>
    <w:rsid w:val="001C0EFF"/>
    <w:rsid w:val="001C3D9C"/>
    <w:rsid w:val="00211B1C"/>
    <w:rsid w:val="00213A06"/>
    <w:rsid w:val="00232551"/>
    <w:rsid w:val="00234F6F"/>
    <w:rsid w:val="00251FD1"/>
    <w:rsid w:val="0026323B"/>
    <w:rsid w:val="002B26D6"/>
    <w:rsid w:val="002B7FCB"/>
    <w:rsid w:val="002C6E2F"/>
    <w:rsid w:val="003479E5"/>
    <w:rsid w:val="00354A19"/>
    <w:rsid w:val="003E6A50"/>
    <w:rsid w:val="00411741"/>
    <w:rsid w:val="00425E11"/>
    <w:rsid w:val="004779C7"/>
    <w:rsid w:val="00477D1E"/>
    <w:rsid w:val="004D65EF"/>
    <w:rsid w:val="00516379"/>
    <w:rsid w:val="0054489A"/>
    <w:rsid w:val="00567A0C"/>
    <w:rsid w:val="005A3C13"/>
    <w:rsid w:val="005B7A5C"/>
    <w:rsid w:val="005D51DA"/>
    <w:rsid w:val="005E35E6"/>
    <w:rsid w:val="005E791D"/>
    <w:rsid w:val="005F427C"/>
    <w:rsid w:val="00630016"/>
    <w:rsid w:val="00635861"/>
    <w:rsid w:val="00673A46"/>
    <w:rsid w:val="00716101"/>
    <w:rsid w:val="007904A7"/>
    <w:rsid w:val="007E1F5E"/>
    <w:rsid w:val="007F6115"/>
    <w:rsid w:val="007F798F"/>
    <w:rsid w:val="00805826"/>
    <w:rsid w:val="008C7868"/>
    <w:rsid w:val="00985EDB"/>
    <w:rsid w:val="00995E69"/>
    <w:rsid w:val="009D3854"/>
    <w:rsid w:val="00A028D5"/>
    <w:rsid w:val="00A131C3"/>
    <w:rsid w:val="00A16E7B"/>
    <w:rsid w:val="00A279DF"/>
    <w:rsid w:val="00A83230"/>
    <w:rsid w:val="00A92B04"/>
    <w:rsid w:val="00AE7658"/>
    <w:rsid w:val="00AF7452"/>
    <w:rsid w:val="00B40274"/>
    <w:rsid w:val="00B46B8D"/>
    <w:rsid w:val="00B47D71"/>
    <w:rsid w:val="00B544A1"/>
    <w:rsid w:val="00B82EA2"/>
    <w:rsid w:val="00BA53AA"/>
    <w:rsid w:val="00BE73BD"/>
    <w:rsid w:val="00C16D8F"/>
    <w:rsid w:val="00C22678"/>
    <w:rsid w:val="00C52120"/>
    <w:rsid w:val="00C56171"/>
    <w:rsid w:val="00C6506E"/>
    <w:rsid w:val="00C9498C"/>
    <w:rsid w:val="00CC2382"/>
    <w:rsid w:val="00CD5DF3"/>
    <w:rsid w:val="00D055B5"/>
    <w:rsid w:val="00D12DD1"/>
    <w:rsid w:val="00D56B57"/>
    <w:rsid w:val="00DA1C23"/>
    <w:rsid w:val="00E17C90"/>
    <w:rsid w:val="00E25A88"/>
    <w:rsid w:val="00E73A5C"/>
    <w:rsid w:val="00E93784"/>
    <w:rsid w:val="00EC5AD0"/>
    <w:rsid w:val="00EF78D3"/>
    <w:rsid w:val="00F73366"/>
    <w:rsid w:val="00F9577E"/>
    <w:rsid w:val="00FE541F"/>
    <w:rsid w:val="00FF7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72AF4"/>
  <w15:chartTrackingRefBased/>
  <w15:docId w15:val="{0EE226FA-EB01-9648-A7D4-B035E21AE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8D3"/>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630016"/>
    <w:pPr>
      <w:keepNext/>
      <w:keepLines/>
      <w:spacing w:before="240"/>
      <w:outlineLvl w:val="0"/>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2">
    <w:name w:val="heading 2"/>
    <w:basedOn w:val="Normal"/>
    <w:next w:val="Normal"/>
    <w:link w:val="Heading2Char"/>
    <w:uiPriority w:val="9"/>
    <w:unhideWhenUsed/>
    <w:qFormat/>
    <w:rsid w:val="00C22678"/>
    <w:pPr>
      <w:keepNext/>
      <w:keepLines/>
      <w:spacing w:before="40"/>
      <w:outlineLvl w:val="1"/>
    </w:pPr>
    <w:rPr>
      <w:rFonts w:asciiTheme="majorHAnsi" w:eastAsiaTheme="majorEastAsia" w:hAnsiTheme="majorHAnsi" w:cstheme="majorBidi"/>
      <w:color w:val="2F5496" w:themeColor="accent1" w:themeShade="BF"/>
      <w:kern w:val="2"/>
      <w:sz w:val="26"/>
      <w:szCs w:val="26"/>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329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032915"/>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
    <w:name w:val="Grid Table 2"/>
    <w:basedOn w:val="TableNormal"/>
    <w:uiPriority w:val="47"/>
    <w:rsid w:val="00032915"/>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5">
    <w:name w:val="Grid Table 3 Accent 5"/>
    <w:basedOn w:val="TableNormal"/>
    <w:uiPriority w:val="48"/>
    <w:rsid w:val="00032915"/>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3-Accent3">
    <w:name w:val="Grid Table 3 Accent 3"/>
    <w:basedOn w:val="TableNormal"/>
    <w:uiPriority w:val="48"/>
    <w:rsid w:val="00032915"/>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character" w:customStyle="1" w:styleId="Heading1Char">
    <w:name w:val="Heading 1 Char"/>
    <w:basedOn w:val="DefaultParagraphFont"/>
    <w:link w:val="Heading1"/>
    <w:uiPriority w:val="9"/>
    <w:rsid w:val="0063001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630016"/>
    <w:pPr>
      <w:tabs>
        <w:tab w:val="center" w:pos="4680"/>
        <w:tab w:val="right" w:pos="9360"/>
      </w:tabs>
    </w:pPr>
    <w:rPr>
      <w:rFonts w:asciiTheme="minorHAnsi" w:eastAsiaTheme="minorHAnsi" w:hAnsiTheme="minorHAnsi" w:cstheme="minorBidi"/>
      <w:kern w:val="2"/>
      <w14:ligatures w14:val="standardContextual"/>
    </w:rPr>
  </w:style>
  <w:style w:type="character" w:customStyle="1" w:styleId="HeaderChar">
    <w:name w:val="Header Char"/>
    <w:basedOn w:val="DefaultParagraphFont"/>
    <w:link w:val="Header"/>
    <w:uiPriority w:val="99"/>
    <w:rsid w:val="00630016"/>
  </w:style>
  <w:style w:type="paragraph" w:styleId="Footer">
    <w:name w:val="footer"/>
    <w:basedOn w:val="Normal"/>
    <w:link w:val="FooterChar"/>
    <w:uiPriority w:val="99"/>
    <w:unhideWhenUsed/>
    <w:rsid w:val="00630016"/>
    <w:pPr>
      <w:tabs>
        <w:tab w:val="center" w:pos="4680"/>
        <w:tab w:val="right" w:pos="9360"/>
      </w:tabs>
    </w:pPr>
    <w:rPr>
      <w:rFonts w:asciiTheme="minorHAnsi" w:eastAsiaTheme="minorHAnsi" w:hAnsiTheme="minorHAnsi" w:cstheme="minorBidi"/>
      <w:kern w:val="2"/>
      <w14:ligatures w14:val="standardContextual"/>
    </w:rPr>
  </w:style>
  <w:style w:type="character" w:customStyle="1" w:styleId="FooterChar">
    <w:name w:val="Footer Char"/>
    <w:basedOn w:val="DefaultParagraphFont"/>
    <w:link w:val="Footer"/>
    <w:uiPriority w:val="99"/>
    <w:rsid w:val="00630016"/>
  </w:style>
  <w:style w:type="character" w:styleId="CommentReference">
    <w:name w:val="annotation reference"/>
    <w:basedOn w:val="DefaultParagraphFont"/>
    <w:uiPriority w:val="99"/>
    <w:semiHidden/>
    <w:unhideWhenUsed/>
    <w:rsid w:val="00A83230"/>
    <w:rPr>
      <w:sz w:val="16"/>
      <w:szCs w:val="16"/>
    </w:rPr>
  </w:style>
  <w:style w:type="paragraph" w:styleId="CommentText">
    <w:name w:val="annotation text"/>
    <w:basedOn w:val="Normal"/>
    <w:link w:val="CommentTextChar"/>
    <w:uiPriority w:val="99"/>
    <w:semiHidden/>
    <w:unhideWhenUsed/>
    <w:rsid w:val="00A83230"/>
    <w:rPr>
      <w:rFonts w:asciiTheme="minorHAnsi" w:eastAsiaTheme="minorHAnsi" w:hAnsiTheme="minorHAnsi" w:cstheme="minorBidi"/>
      <w:kern w:val="2"/>
      <w:sz w:val="20"/>
      <w:szCs w:val="20"/>
      <w14:ligatures w14:val="standardContextual"/>
    </w:rPr>
  </w:style>
  <w:style w:type="character" w:customStyle="1" w:styleId="CommentTextChar">
    <w:name w:val="Comment Text Char"/>
    <w:basedOn w:val="DefaultParagraphFont"/>
    <w:link w:val="CommentText"/>
    <w:uiPriority w:val="99"/>
    <w:semiHidden/>
    <w:rsid w:val="00A83230"/>
    <w:rPr>
      <w:sz w:val="20"/>
      <w:szCs w:val="20"/>
    </w:rPr>
  </w:style>
  <w:style w:type="paragraph" w:styleId="CommentSubject">
    <w:name w:val="annotation subject"/>
    <w:basedOn w:val="CommentText"/>
    <w:next w:val="CommentText"/>
    <w:link w:val="CommentSubjectChar"/>
    <w:uiPriority w:val="99"/>
    <w:semiHidden/>
    <w:unhideWhenUsed/>
    <w:rsid w:val="00A83230"/>
    <w:rPr>
      <w:b/>
      <w:bCs/>
    </w:rPr>
  </w:style>
  <w:style w:type="character" w:customStyle="1" w:styleId="CommentSubjectChar">
    <w:name w:val="Comment Subject Char"/>
    <w:basedOn w:val="CommentTextChar"/>
    <w:link w:val="CommentSubject"/>
    <w:uiPriority w:val="99"/>
    <w:semiHidden/>
    <w:rsid w:val="00A83230"/>
    <w:rPr>
      <w:b/>
      <w:bCs/>
      <w:sz w:val="20"/>
      <w:szCs w:val="20"/>
    </w:rPr>
  </w:style>
  <w:style w:type="paragraph" w:styleId="BalloonText">
    <w:name w:val="Balloon Text"/>
    <w:basedOn w:val="Normal"/>
    <w:link w:val="BalloonTextChar"/>
    <w:uiPriority w:val="99"/>
    <w:semiHidden/>
    <w:unhideWhenUsed/>
    <w:rsid w:val="00A83230"/>
    <w:rPr>
      <w:rFonts w:ascii="Segoe UI" w:eastAsiaTheme="minorHAnsi" w:hAnsi="Segoe UI" w:cs="Segoe UI"/>
      <w:kern w:val="2"/>
      <w:sz w:val="18"/>
      <w:szCs w:val="18"/>
      <w14:ligatures w14:val="standardContextual"/>
    </w:rPr>
  </w:style>
  <w:style w:type="character" w:customStyle="1" w:styleId="BalloonTextChar">
    <w:name w:val="Balloon Text Char"/>
    <w:basedOn w:val="DefaultParagraphFont"/>
    <w:link w:val="BalloonText"/>
    <w:uiPriority w:val="99"/>
    <w:semiHidden/>
    <w:rsid w:val="00A83230"/>
    <w:rPr>
      <w:rFonts w:ascii="Segoe UI" w:hAnsi="Segoe UI" w:cs="Segoe UI"/>
      <w:sz w:val="18"/>
      <w:szCs w:val="18"/>
    </w:rPr>
  </w:style>
  <w:style w:type="paragraph" w:styleId="Revision">
    <w:name w:val="Revision"/>
    <w:hidden/>
    <w:uiPriority w:val="99"/>
    <w:semiHidden/>
    <w:rsid w:val="009D3854"/>
  </w:style>
  <w:style w:type="table" w:styleId="GridTable3">
    <w:name w:val="Grid Table 3"/>
    <w:basedOn w:val="TableNormal"/>
    <w:uiPriority w:val="48"/>
    <w:rsid w:val="00166E9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Heading2Char">
    <w:name w:val="Heading 2 Char"/>
    <w:basedOn w:val="DefaultParagraphFont"/>
    <w:link w:val="Heading2"/>
    <w:uiPriority w:val="9"/>
    <w:rsid w:val="00C2267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22678"/>
    <w:pPr>
      <w:ind w:left="720"/>
      <w:contextualSpacing/>
    </w:pPr>
    <w:rPr>
      <w:rFonts w:asciiTheme="minorHAnsi" w:eastAsiaTheme="minorHAnsi" w:hAnsiTheme="minorHAnsi" w:cstheme="minorBidi"/>
      <w:kern w:val="2"/>
      <w14:ligatures w14:val="standardContextual"/>
    </w:rPr>
  </w:style>
  <w:style w:type="table" w:styleId="GridTable1Light">
    <w:name w:val="Grid Table 1 Light"/>
    <w:basedOn w:val="TableNormal"/>
    <w:uiPriority w:val="46"/>
    <w:rsid w:val="00C2267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54489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489A"/>
    <w:rPr>
      <w:rFonts w:asciiTheme="majorHAnsi" w:eastAsiaTheme="majorEastAsia" w:hAnsiTheme="majorHAnsi" w:cstheme="majorBidi"/>
      <w:spacing w:val="-10"/>
      <w:kern w:val="28"/>
      <w:sz w:val="56"/>
      <w:szCs w:val="5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941039">
      <w:bodyDiv w:val="1"/>
      <w:marLeft w:val="0"/>
      <w:marRight w:val="0"/>
      <w:marTop w:val="0"/>
      <w:marBottom w:val="0"/>
      <w:divBdr>
        <w:top w:val="none" w:sz="0" w:space="0" w:color="auto"/>
        <w:left w:val="none" w:sz="0" w:space="0" w:color="auto"/>
        <w:bottom w:val="none" w:sz="0" w:space="0" w:color="auto"/>
        <w:right w:val="none" w:sz="0" w:space="0" w:color="auto"/>
      </w:divBdr>
    </w:div>
    <w:div w:id="619073685">
      <w:bodyDiv w:val="1"/>
      <w:marLeft w:val="0"/>
      <w:marRight w:val="0"/>
      <w:marTop w:val="0"/>
      <w:marBottom w:val="0"/>
      <w:divBdr>
        <w:top w:val="none" w:sz="0" w:space="0" w:color="auto"/>
        <w:left w:val="none" w:sz="0" w:space="0" w:color="auto"/>
        <w:bottom w:val="none" w:sz="0" w:space="0" w:color="auto"/>
        <w:right w:val="none" w:sz="0" w:space="0" w:color="auto"/>
      </w:divBdr>
    </w:div>
    <w:div w:id="1087380201">
      <w:bodyDiv w:val="1"/>
      <w:marLeft w:val="0"/>
      <w:marRight w:val="0"/>
      <w:marTop w:val="0"/>
      <w:marBottom w:val="0"/>
      <w:divBdr>
        <w:top w:val="none" w:sz="0" w:space="0" w:color="auto"/>
        <w:left w:val="none" w:sz="0" w:space="0" w:color="auto"/>
        <w:bottom w:val="none" w:sz="0" w:space="0" w:color="auto"/>
        <w:right w:val="none" w:sz="0" w:space="0" w:color="auto"/>
      </w:divBdr>
    </w:div>
    <w:div w:id="1486900055">
      <w:bodyDiv w:val="1"/>
      <w:marLeft w:val="0"/>
      <w:marRight w:val="0"/>
      <w:marTop w:val="0"/>
      <w:marBottom w:val="0"/>
      <w:divBdr>
        <w:top w:val="none" w:sz="0" w:space="0" w:color="auto"/>
        <w:left w:val="none" w:sz="0" w:space="0" w:color="auto"/>
        <w:bottom w:val="none" w:sz="0" w:space="0" w:color="auto"/>
        <w:right w:val="none" w:sz="0" w:space="0" w:color="auto"/>
      </w:divBdr>
    </w:div>
    <w:div w:id="1496653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TotalTime>
  <Pages>8</Pages>
  <Words>1285</Words>
  <Characters>7331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Adams</dc:creator>
  <cp:keywords/>
  <dc:description/>
  <cp:lastModifiedBy>Allison Adams</cp:lastModifiedBy>
  <cp:revision>69</cp:revision>
  <cp:lastPrinted>2023-04-28T21:59:00Z</cp:lastPrinted>
  <dcterms:created xsi:type="dcterms:W3CDTF">2023-04-29T23:09:00Z</dcterms:created>
  <dcterms:modified xsi:type="dcterms:W3CDTF">2023-06-13T06:36:00Z</dcterms:modified>
</cp:coreProperties>
</file>